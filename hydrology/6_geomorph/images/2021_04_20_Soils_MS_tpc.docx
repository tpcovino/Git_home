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DDD6A" w14:textId="25FDA2A1" w:rsidR="00B0040E" w:rsidRPr="00D56539" w:rsidRDefault="00B0040E" w:rsidP="00C00BE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Multi-decadal impacts of high-severity wildfire on ecosystem nitrogen cycling </w:t>
      </w:r>
    </w:p>
    <w:p w14:paraId="081F6E0F" w14:textId="77777777" w:rsidR="00E34D6D" w:rsidRPr="00D56539" w:rsidRDefault="00E34D6D" w:rsidP="00C00BE0">
      <w:pPr>
        <w:spacing w:after="0" w:line="480" w:lineRule="auto"/>
        <w:jc w:val="both"/>
        <w:rPr>
          <w:rFonts w:ascii="Times New Roman" w:hAnsi="Times New Roman" w:cs="Times New Roman"/>
          <w:sz w:val="24"/>
          <w:szCs w:val="24"/>
          <w:vertAlign w:val="superscript"/>
        </w:rPr>
      </w:pPr>
      <w:r w:rsidRPr="00D56539">
        <w:rPr>
          <w:rFonts w:ascii="Times New Roman" w:hAnsi="Times New Roman" w:cs="Times New Roman"/>
          <w:sz w:val="24"/>
          <w:szCs w:val="24"/>
        </w:rPr>
        <w:t>Allison</w:t>
      </w:r>
      <w:r w:rsidR="00B270E2" w:rsidRPr="00D56539">
        <w:rPr>
          <w:rFonts w:ascii="Times New Roman" w:hAnsi="Times New Roman" w:cs="Times New Roman"/>
          <w:sz w:val="24"/>
          <w:szCs w:val="24"/>
        </w:rPr>
        <w:t xml:space="preserve"> E.</w:t>
      </w:r>
      <w:r w:rsidRPr="00D56539">
        <w:rPr>
          <w:rFonts w:ascii="Times New Roman" w:hAnsi="Times New Roman" w:cs="Times New Roman"/>
          <w:sz w:val="24"/>
          <w:szCs w:val="24"/>
        </w:rPr>
        <w:t xml:space="preserve"> Rhea</w:t>
      </w:r>
      <w:r w:rsidRPr="00D56539">
        <w:rPr>
          <w:rFonts w:ascii="Times New Roman" w:hAnsi="Times New Roman" w:cs="Times New Roman"/>
          <w:sz w:val="24"/>
          <w:szCs w:val="24"/>
          <w:vertAlign w:val="superscript"/>
        </w:rPr>
        <w:t>1</w:t>
      </w:r>
      <w:r w:rsidR="00B270E2" w:rsidRPr="00D56539">
        <w:rPr>
          <w:rFonts w:ascii="Times New Roman" w:hAnsi="Times New Roman" w:cs="Times New Roman"/>
          <w:sz w:val="24"/>
          <w:szCs w:val="24"/>
        </w:rPr>
        <w:t>, Charles</w:t>
      </w:r>
      <w:r w:rsidRPr="00D56539">
        <w:rPr>
          <w:rFonts w:ascii="Times New Roman" w:hAnsi="Times New Roman" w:cs="Times New Roman"/>
          <w:sz w:val="24"/>
          <w:szCs w:val="24"/>
        </w:rPr>
        <w:t xml:space="preserve"> </w:t>
      </w:r>
      <w:r w:rsidR="00B270E2" w:rsidRPr="00D56539">
        <w:rPr>
          <w:rFonts w:ascii="Times New Roman" w:hAnsi="Times New Roman" w:cs="Times New Roman"/>
          <w:sz w:val="24"/>
          <w:szCs w:val="24"/>
        </w:rPr>
        <w:t xml:space="preserve">C. </w:t>
      </w:r>
      <w:r w:rsidRPr="00D56539">
        <w:rPr>
          <w:rFonts w:ascii="Times New Roman" w:hAnsi="Times New Roman" w:cs="Times New Roman"/>
          <w:sz w:val="24"/>
          <w:szCs w:val="24"/>
        </w:rPr>
        <w:t>Rhoades</w:t>
      </w:r>
      <w:r w:rsidRPr="00D56539">
        <w:rPr>
          <w:rFonts w:ascii="Times New Roman" w:hAnsi="Times New Roman" w:cs="Times New Roman"/>
          <w:sz w:val="24"/>
          <w:szCs w:val="24"/>
          <w:vertAlign w:val="superscript"/>
        </w:rPr>
        <w:t>2</w:t>
      </w:r>
      <w:r w:rsidRPr="00D56539">
        <w:rPr>
          <w:rFonts w:ascii="Times New Roman" w:hAnsi="Times New Roman" w:cs="Times New Roman"/>
          <w:sz w:val="24"/>
          <w:szCs w:val="24"/>
        </w:rPr>
        <w:t xml:space="preserve">, </w:t>
      </w:r>
      <w:r w:rsidR="00B270E2" w:rsidRPr="00D56539">
        <w:rPr>
          <w:rFonts w:ascii="Times New Roman" w:hAnsi="Times New Roman" w:cs="Times New Roman"/>
          <w:sz w:val="24"/>
          <w:szCs w:val="24"/>
        </w:rPr>
        <w:t xml:space="preserve">and </w:t>
      </w:r>
      <w:r w:rsidRPr="00D56539">
        <w:rPr>
          <w:rFonts w:ascii="Times New Roman" w:hAnsi="Times New Roman" w:cs="Times New Roman"/>
          <w:sz w:val="24"/>
          <w:szCs w:val="24"/>
        </w:rPr>
        <w:t>Tim</w:t>
      </w:r>
      <w:r w:rsidR="00B270E2" w:rsidRPr="00D56539">
        <w:rPr>
          <w:rFonts w:ascii="Times New Roman" w:hAnsi="Times New Roman" w:cs="Times New Roman"/>
          <w:sz w:val="24"/>
          <w:szCs w:val="24"/>
        </w:rPr>
        <w:t>othy</w:t>
      </w:r>
      <w:r w:rsidRPr="00D56539">
        <w:rPr>
          <w:rFonts w:ascii="Times New Roman" w:hAnsi="Times New Roman" w:cs="Times New Roman"/>
          <w:sz w:val="24"/>
          <w:szCs w:val="24"/>
        </w:rPr>
        <w:t xml:space="preserve"> </w:t>
      </w:r>
      <w:r w:rsidR="00B270E2" w:rsidRPr="00D56539">
        <w:rPr>
          <w:rFonts w:ascii="Times New Roman" w:hAnsi="Times New Roman" w:cs="Times New Roman"/>
          <w:sz w:val="24"/>
          <w:szCs w:val="24"/>
        </w:rPr>
        <w:t xml:space="preserve">P. </w:t>
      </w:r>
      <w:r w:rsidRPr="00D56539">
        <w:rPr>
          <w:rFonts w:ascii="Times New Roman" w:hAnsi="Times New Roman" w:cs="Times New Roman"/>
          <w:sz w:val="24"/>
          <w:szCs w:val="24"/>
        </w:rPr>
        <w:t>Covino</w:t>
      </w:r>
      <w:r w:rsidRPr="00D56539">
        <w:rPr>
          <w:rFonts w:ascii="Times New Roman" w:hAnsi="Times New Roman" w:cs="Times New Roman"/>
          <w:sz w:val="24"/>
          <w:szCs w:val="24"/>
          <w:vertAlign w:val="superscript"/>
        </w:rPr>
        <w:t>1</w:t>
      </w:r>
    </w:p>
    <w:p w14:paraId="38CDE089" w14:textId="77777777" w:rsidR="00B270E2" w:rsidRPr="00D56539" w:rsidRDefault="00B270E2" w:rsidP="00C00BE0">
      <w:pPr>
        <w:spacing w:after="0" w:line="480" w:lineRule="auto"/>
        <w:jc w:val="both"/>
        <w:rPr>
          <w:rFonts w:ascii="Times New Roman" w:hAnsi="Times New Roman" w:cs="Times New Roman"/>
          <w:sz w:val="24"/>
          <w:szCs w:val="24"/>
        </w:rPr>
      </w:pPr>
    </w:p>
    <w:p w14:paraId="4D2BAC41" w14:textId="77777777" w:rsidR="00E34D6D" w:rsidRPr="00D56539" w:rsidRDefault="00E34D6D" w:rsidP="00C00BE0">
      <w:pPr>
        <w:spacing w:after="0" w:line="480" w:lineRule="auto"/>
        <w:jc w:val="both"/>
        <w:rPr>
          <w:rFonts w:ascii="Times New Roman" w:hAnsi="Times New Roman" w:cs="Times New Roman"/>
          <w:sz w:val="24"/>
          <w:szCs w:val="24"/>
        </w:rPr>
      </w:pPr>
      <w:r w:rsidRPr="00D56539">
        <w:rPr>
          <w:rFonts w:ascii="Times New Roman" w:hAnsi="Times New Roman" w:cs="Times New Roman"/>
          <w:sz w:val="24"/>
          <w:szCs w:val="24"/>
          <w:vertAlign w:val="superscript"/>
        </w:rPr>
        <w:t>1</w:t>
      </w:r>
      <w:r w:rsidRPr="00D56539">
        <w:rPr>
          <w:rFonts w:ascii="Times New Roman" w:hAnsi="Times New Roman" w:cs="Times New Roman"/>
          <w:sz w:val="24"/>
          <w:szCs w:val="24"/>
          <w:vertAlign w:val="subscript"/>
        </w:rPr>
        <w:t xml:space="preserve"> </w:t>
      </w:r>
      <w:r w:rsidRPr="00D56539">
        <w:rPr>
          <w:rFonts w:ascii="Times New Roman" w:hAnsi="Times New Roman" w:cs="Times New Roman"/>
          <w:sz w:val="24"/>
          <w:szCs w:val="24"/>
        </w:rPr>
        <w:t>Colorado State University, Department of Ecosystem Science and Sustainability</w:t>
      </w:r>
    </w:p>
    <w:p w14:paraId="761FD984" w14:textId="2AEFD6B5" w:rsidR="00DF6BDC" w:rsidRPr="00D56539" w:rsidRDefault="00E34D6D" w:rsidP="00C00BE0">
      <w:pPr>
        <w:spacing w:after="0" w:line="480" w:lineRule="auto"/>
        <w:jc w:val="both"/>
        <w:rPr>
          <w:rFonts w:ascii="Times New Roman" w:hAnsi="Times New Roman" w:cs="Times New Roman"/>
          <w:sz w:val="24"/>
          <w:szCs w:val="24"/>
        </w:rPr>
      </w:pPr>
      <w:r w:rsidRPr="00D56539">
        <w:rPr>
          <w:rFonts w:ascii="Times New Roman" w:hAnsi="Times New Roman" w:cs="Times New Roman"/>
          <w:sz w:val="24"/>
          <w:szCs w:val="24"/>
          <w:vertAlign w:val="superscript"/>
        </w:rPr>
        <w:t>2</w:t>
      </w:r>
      <w:r w:rsidRPr="00D56539">
        <w:rPr>
          <w:rFonts w:ascii="Times New Roman" w:hAnsi="Times New Roman" w:cs="Times New Roman"/>
          <w:sz w:val="24"/>
          <w:szCs w:val="24"/>
        </w:rPr>
        <w:t xml:space="preserve"> US Forest Service Rocky Mountain Res</w:t>
      </w:r>
      <w:r w:rsidR="00912B16" w:rsidRPr="00D56539">
        <w:rPr>
          <w:rFonts w:ascii="Times New Roman" w:hAnsi="Times New Roman" w:cs="Times New Roman"/>
          <w:sz w:val="24"/>
          <w:szCs w:val="24"/>
        </w:rPr>
        <w:t>earch Station, Fort Collins, CO</w:t>
      </w:r>
    </w:p>
    <w:p w14:paraId="284B843C" w14:textId="0C085677" w:rsidR="001F7B16" w:rsidRDefault="00DF6BDC" w:rsidP="001F7B16">
      <w:pPr>
        <w:pStyle w:val="Heading1"/>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1 Introduction</w:t>
      </w:r>
    </w:p>
    <w:p w14:paraId="09886147" w14:textId="4E8FA04B" w:rsidR="000F2CD7" w:rsidRDefault="00F75253" w:rsidP="00FE605B">
      <w:pPr>
        <w:spacing w:line="480" w:lineRule="auto"/>
        <w:jc w:val="both"/>
        <w:rPr>
          <w:rFonts w:ascii="Times New Roman" w:hAnsi="Times New Roman" w:cs="Times New Roman"/>
          <w:i/>
          <w:sz w:val="24"/>
        </w:rPr>
      </w:pPr>
      <w:r>
        <w:rPr>
          <w:rFonts w:ascii="Times New Roman" w:hAnsi="Times New Roman" w:cs="Times New Roman"/>
          <w:sz w:val="24"/>
        </w:rPr>
        <w:tab/>
      </w:r>
      <w:r w:rsidR="006146F9" w:rsidRPr="004E03A4">
        <w:rPr>
          <w:rFonts w:ascii="Times New Roman" w:hAnsi="Times New Roman" w:cs="Times New Roman"/>
          <w:sz w:val="24"/>
          <w:szCs w:val="24"/>
        </w:rPr>
        <w:t xml:space="preserve">Fire can have </w:t>
      </w:r>
      <w:r w:rsidR="006146F9">
        <w:rPr>
          <w:rFonts w:ascii="Times New Roman" w:hAnsi="Times New Roman" w:cs="Times New Roman"/>
          <w:sz w:val="24"/>
          <w:szCs w:val="24"/>
        </w:rPr>
        <w:t>profound</w:t>
      </w:r>
      <w:r w:rsidR="006146F9" w:rsidRPr="004E03A4">
        <w:rPr>
          <w:rFonts w:ascii="Times New Roman" w:hAnsi="Times New Roman" w:cs="Times New Roman"/>
          <w:sz w:val="24"/>
          <w:szCs w:val="24"/>
        </w:rPr>
        <w:t xml:space="preserve"> impacts on the amount, form, and distribution of </w:t>
      </w:r>
      <w:r w:rsidR="006146F9">
        <w:rPr>
          <w:rFonts w:ascii="Times New Roman" w:hAnsi="Times New Roman" w:cs="Times New Roman"/>
          <w:sz w:val="24"/>
          <w:szCs w:val="24"/>
        </w:rPr>
        <w:t>nitrogen (</w:t>
      </w:r>
      <w:r w:rsidR="006146F9" w:rsidRPr="004E03A4">
        <w:rPr>
          <w:rFonts w:ascii="Times New Roman" w:hAnsi="Times New Roman" w:cs="Times New Roman"/>
          <w:sz w:val="24"/>
          <w:szCs w:val="24"/>
        </w:rPr>
        <w:t>N</w:t>
      </w:r>
      <w:r w:rsidR="00D12A39">
        <w:rPr>
          <w:rFonts w:ascii="Times New Roman" w:hAnsi="Times New Roman" w:cs="Times New Roman"/>
          <w:sz w:val="24"/>
          <w:szCs w:val="24"/>
        </w:rPr>
        <w:t xml:space="preserve">) </w:t>
      </w:r>
      <w:r w:rsidR="006146F9">
        <w:rPr>
          <w:rFonts w:ascii="Times New Roman" w:hAnsi="Times New Roman" w:cs="Times New Roman"/>
          <w:sz w:val="24"/>
          <w:szCs w:val="24"/>
        </w:rPr>
        <w:fldChar w:fldCharType="begin" w:fldLock="1"/>
      </w:r>
      <w:r w:rsidR="003D101E">
        <w:rPr>
          <w:rFonts w:ascii="Times New Roman" w:hAnsi="Times New Roman" w:cs="Times New Roman"/>
          <w:sz w:val="24"/>
          <w:szCs w:val="24"/>
        </w:rPr>
        <w:instrText>ADDIN CSL_CITATION {"citationItems":[{"id":"ITEM-1","itemData":{"DOI":"10.1007/s00442-004-1788-8","ISSN":"00298549","PMID":"15688212","abstract":"Many physical, chemical, mineralogical, and biological soil properties can be affected by forest fires. The effects are chiefly a result of burn severity, which consists of peak temperatures and duration of the fire. Climate, vegetation, and topography of the burnt area control the resilience of the soil system; some fire-induced changes can even be permanent. Low to moderate severity fires, such as most of those prescribed in forest management, promote renovation of the dominant vegetation through elimination of undesired species and transient increase of pH and available nutrients. No irreversible ecosystem change occurs, but the enhancement of hydrophobicity can render the soil less able to soak up water and more prone to erosion. Severe fires, such as wildfires, generally have several negative effects on soil. They cause significant removal of organic matter, deterioration of both structure and porosity, considerable loss of nutrients through volatilisation, ash entrapment in smoke columns, leaching and erosion, and marked alteration of both quantity and specific composition of microbial and soil-dwelling invertebrate communities. However, despite common perceptions, if plants succeed in promptly recolonising the burnt area, the pre-fire level of most properties can be recovered and even enhanced. This work is a review of the up-to-date literature dealing with changes imposed by fires on properties of forest soils. Ecological implications of these changes are described. © Springer-Verlag 2005.","author":[{"dropping-particle":"","family":"Certini","given":"Giacomo","non-dropping-particle":"","parse-names":false,"suffix":""}],"container-title":"Oecologia","id":"ITEM-1","issue":"1","issued":{"date-parts":[["2005"]]},"page":"1-10","title":"Effects of fire on properties of forest soils: A review","type":"article-journal","volume":"143"},"uris":["http://www.mendeley.com/documents/?uuid=9d86d559-ba22-4d6c-ad4c-a11d88fe62e3"]},{"id":"ITEM-2","itemData":{"DOI":"10.1890/1051-0761(2001)011[1349:FEONPA]2.0.CO;2","ISSN":"10510761","abstract":"A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Applications","id":"ITEM-2","issue":"5","issued":{"date-parts":[["2001"]]},"page":"1349-1365","title":"Fire effects on nitrogen pools and dynamics in terrestrial ecosystems: A meta-analysis","type":"article-journal","volume":"11"},"uris":["http://www.mendeley.com/documents/?uuid=4f7ab7d9-fc42-4995-b9e3-d68f04f33fa4"]}],"mendeley":{"formattedCitation":"(Certini, 2005; Wan et al., 2001)","manualFormatting":"(Certini, 2005; Wan et al., 2001)","plainTextFormattedCitation":"(Certini, 2005; Wan et al., 2001)","previouslyFormattedCitation":"(Certini, 2005; Wan et al., 2001)"},"properties":{"noteIndex":0},"schema":"https://github.com/citation-style-language/schema/raw/master/csl-citation.json"}</w:instrText>
      </w:r>
      <w:r w:rsidR="006146F9">
        <w:rPr>
          <w:rFonts w:ascii="Times New Roman" w:hAnsi="Times New Roman" w:cs="Times New Roman"/>
          <w:sz w:val="24"/>
          <w:szCs w:val="24"/>
        </w:rPr>
        <w:fldChar w:fldCharType="separate"/>
      </w:r>
      <w:r w:rsidR="006146F9">
        <w:rPr>
          <w:rFonts w:ascii="Times New Roman" w:hAnsi="Times New Roman" w:cs="Times New Roman"/>
          <w:noProof/>
          <w:sz w:val="24"/>
          <w:szCs w:val="24"/>
        </w:rPr>
        <w:t>(Certini, 2005; Wan et al., 2001</w:t>
      </w:r>
      <w:r w:rsidR="006146F9" w:rsidRPr="00261205">
        <w:rPr>
          <w:rFonts w:ascii="Times New Roman" w:hAnsi="Times New Roman" w:cs="Times New Roman"/>
          <w:noProof/>
          <w:sz w:val="24"/>
          <w:szCs w:val="24"/>
        </w:rPr>
        <w:t>)</w:t>
      </w:r>
      <w:r w:rsidR="006146F9">
        <w:rPr>
          <w:rFonts w:ascii="Times New Roman" w:hAnsi="Times New Roman" w:cs="Times New Roman"/>
          <w:sz w:val="24"/>
          <w:szCs w:val="24"/>
        </w:rPr>
        <w:fldChar w:fldCharType="end"/>
      </w:r>
      <w:r w:rsidR="006146F9">
        <w:rPr>
          <w:rFonts w:ascii="Times New Roman" w:hAnsi="Times New Roman" w:cs="Times New Roman"/>
          <w:sz w:val="24"/>
          <w:szCs w:val="24"/>
        </w:rPr>
        <w:t xml:space="preserve">. </w:t>
      </w:r>
      <w:r w:rsidR="006146F9">
        <w:rPr>
          <w:rFonts w:ascii="Times New Roman" w:hAnsi="Times New Roman" w:cs="Times New Roman"/>
          <w:sz w:val="24"/>
        </w:rPr>
        <w:t>S</w:t>
      </w:r>
      <w:r w:rsidR="006D6825">
        <w:rPr>
          <w:rFonts w:ascii="Times New Roman" w:hAnsi="Times New Roman" w:cs="Times New Roman"/>
          <w:sz w:val="24"/>
        </w:rPr>
        <w:t xml:space="preserve">ubstantial N stocks are lost from the </w:t>
      </w:r>
      <w:r w:rsidR="006146F9">
        <w:rPr>
          <w:rFonts w:ascii="Times New Roman" w:hAnsi="Times New Roman" w:cs="Times New Roman"/>
          <w:sz w:val="24"/>
        </w:rPr>
        <w:t xml:space="preserve">combustion </w:t>
      </w:r>
      <w:r w:rsidR="00F95BDC">
        <w:rPr>
          <w:rFonts w:ascii="Times New Roman" w:hAnsi="Times New Roman" w:cs="Times New Roman"/>
          <w:sz w:val="24"/>
        </w:rPr>
        <w:t xml:space="preserve">of </w:t>
      </w:r>
      <w:r w:rsidR="0062497E">
        <w:rPr>
          <w:rFonts w:ascii="Times New Roman" w:hAnsi="Times New Roman" w:cs="Times New Roman"/>
          <w:sz w:val="24"/>
        </w:rPr>
        <w:t>the O horizon</w:t>
      </w:r>
      <w:r w:rsidR="006D6825">
        <w:rPr>
          <w:rFonts w:ascii="Times New Roman" w:hAnsi="Times New Roman" w:cs="Times New Roman"/>
          <w:sz w:val="24"/>
        </w:rPr>
        <w:t xml:space="preserve"> and </w:t>
      </w:r>
      <w:r w:rsidR="00D12A39">
        <w:rPr>
          <w:rFonts w:ascii="Times New Roman" w:hAnsi="Times New Roman" w:cs="Times New Roman"/>
          <w:sz w:val="24"/>
        </w:rPr>
        <w:t>occasionally</w:t>
      </w:r>
      <w:r w:rsidR="006D6825">
        <w:rPr>
          <w:rFonts w:ascii="Times New Roman" w:hAnsi="Times New Roman" w:cs="Times New Roman"/>
          <w:sz w:val="24"/>
        </w:rPr>
        <w:t xml:space="preserve"> </w:t>
      </w:r>
      <w:r w:rsidR="006146F9">
        <w:rPr>
          <w:rFonts w:ascii="Times New Roman" w:hAnsi="Times New Roman" w:cs="Times New Roman"/>
          <w:sz w:val="24"/>
        </w:rPr>
        <w:t xml:space="preserve">upper </w:t>
      </w:r>
      <w:r w:rsidR="006D6825">
        <w:rPr>
          <w:rFonts w:ascii="Times New Roman" w:hAnsi="Times New Roman" w:cs="Times New Roman"/>
          <w:sz w:val="24"/>
        </w:rPr>
        <w:t xml:space="preserve">mineral soils </w:t>
      </w:r>
      <w:r w:rsidR="006146F9">
        <w:rPr>
          <w:rFonts w:ascii="Times New Roman" w:hAnsi="Times New Roman" w:cs="Times New Roman"/>
          <w:sz w:val="24"/>
        </w:rPr>
        <w:t>during high</w:t>
      </w:r>
      <w:r w:rsidR="006D6825">
        <w:rPr>
          <w:rFonts w:ascii="Times New Roman" w:hAnsi="Times New Roman" w:cs="Times New Roman"/>
          <w:sz w:val="24"/>
        </w:rPr>
        <w:t xml:space="preserve"> severity</w:t>
      </w:r>
      <w:r w:rsidR="003D101E">
        <w:rPr>
          <w:rFonts w:ascii="Times New Roman" w:hAnsi="Times New Roman" w:cs="Times New Roman"/>
          <w:sz w:val="24"/>
        </w:rPr>
        <w:t xml:space="preserve"> </w:t>
      </w:r>
      <w:r w:rsidR="0062497E">
        <w:rPr>
          <w:rFonts w:ascii="Times New Roman" w:hAnsi="Times New Roman" w:cs="Times New Roman"/>
          <w:sz w:val="24"/>
        </w:rPr>
        <w:t xml:space="preserve">fire </w:t>
      </w:r>
      <w:r w:rsidR="003D101E">
        <w:rPr>
          <w:rFonts w:ascii="Times New Roman" w:hAnsi="Times New Roman" w:cs="Times New Roman"/>
          <w:sz w:val="24"/>
        </w:rPr>
        <w:fldChar w:fldCharType="begin" w:fldLock="1"/>
      </w:r>
      <w:r w:rsidR="00D716C6">
        <w:rPr>
          <w:rFonts w:ascii="Times New Roman" w:hAnsi="Times New Roman" w:cs="Times New Roman"/>
          <w:sz w:val="24"/>
        </w:rPr>
        <w:instrText>ADDIN CSL_CITATION {"citationItems":[{"id":"ITEM-1","itemData":{"DOI":"10.1139/X08-136","ISSN":"00455067","abstract":"Direct evidence of the effects of intense wildfire on forest soil is rare because reliable prefire data are lacking. By chance, an established large-scale experiment was partially burned in the 2002 Biscuit fire in southwestern Oregon. About 200 grid points were sampled across seven burned and seven unburned stands before and after the fire. Fire-related soil changes - including losses of soil organic and inorganic matter - were so large that they became complicated to measure. The 51 Mg·ha-1 of loose rocks on the soil surface after fire suggests erosion of 127 Mg·ha-1 of fine mineral soil, some of which likely left in the fire plume. After accounting for structural changes and erosion with a comparable-layers approach, combined losses from the O horizon and mineral soil totaled 23 MgC·ha-1 and 690 kg N·ha-1, of which 60% (C) and 57% (N) were lost from mineral horizons. Applying a fixed-depth calculation - commonly used in previous fire studies - that disregards structural changes and erosion led to underestimates of loss of nearly 50% for C and 25% for N. Although recent debate has centered on the effects of postwildfire forest management on wood, wildlife habitat, and fuels, this study indicates that more consideration should be given to the possible release of greenhouse gases and reduction of future forest productivity and CO2 uptake. © 2008 NRC.","author":[{"dropping-particle":"","family":"Bormann","given":"Bernard T.","non-dropping-particle":"","parse-names":false,"suffix":""},{"dropping-particle":"","family":"Homann","given":"Peter S.","non-dropping-particle":"","parse-names":false,"suffix":""},{"dropping-particle":"","family":"Darbyshire","given":"Robyn L.","non-dropping-particle":"","parse-names":false,"suffix":""},{"dropping-particle":"","family":"Morrissette","given":"Brett A.","non-dropping-particle":"","parse-names":false,"suffix":""}],"container-title":"Canadian Journal of Forest Research","id":"ITEM-1","issue":"11","issued":{"date-parts":[["2008"]]},"page":"2771-2783","title":"Intense forest wildfire sharply reduces mineral soil C and N: The first direct evidence","type":"article-journal","volume":"38"},"uris":["http://www.mendeley.com/documents/?uuid=298367ef-723b-4866-b0c7-f5b952750588"]},{"id":"ITEM-2","itemData":{"DOI":"10.1016/j.foreco.2005.08.011","ISSN":"03781127","abstract":"The effects of fire, post-fire salvage logging, and revegetation on nutrient budgets were estimated for a site in the eastern Sierra Nevada Mountains that burned in a wildfire in 1981. Approximately two decades after the fire, the shrub (former fire) ecosystem contained less C and more N than the adjacent forest ecosystem. Reconstruction of pre-fire nutrient budgets suggested that most C was exported in biomass during salvage logging and will not be recovered until forest vegetation occupies the site again. Salvage logging may have resulted in longer-term C sequestration in wood products than would have occurred had the logs been left in the field to decay, however. Reconstructed budgets suggested that most N was lost via volatilization during the fire rather than in post-fire salvage logging (assuming that foliage and O horizons were combusted). Comparisons of the pre-fire and present day N budgets also suggested that the lost N was rapidly replenished in O horizons and mineral soils, probably due to N-fixation by snowbush (Ceanothus velutinus Dougl.), the dominant shrub on the former fire site. There were no significant differences in ecosystem P, K, or S contents and no consistent, significant differences in soil extractable P or S between the shrub and forested plots. Exchangeable K+, Ca2+, and Mg2+ were consistently and significantly greater in shrub than in adjacent forested soils, however, and the differences were much larger than could be accounted for by estimated ash inputs. In the case of Ca, even the combustion of all aboveground organic matter could not account for more than a fraction of the difference in exchangeable pools. We speculate that the apparent large increased in soil and ecosystem Ca content resulted from either the release of Ca from non-exchangeable forms in the soil or the rapid uptake and recycling of Ca by post-fire vegetation. © 2005 Elsevier B.V. All rights reserved.","author":[{"dropping-particle":"","family":"Johnson","given":"D. W.","non-dropping-particle":"","parse-names":false,"suffix":""},{"dropping-particle":"","family":"Murphy","given":"J. F.","non-dropping-particle":"","parse-names":false,"suffix":""},{"dropping-particle":"","family":"Susfalk","given":"R. B.","non-dropping-particle":"","parse-names":false,"suffix":""},{"dropping-particle":"","family":"Caldwell","given":"T. G.","non-dropping-particle":"","parse-names":false,"suffix":""},{"dropping-particle":"","family":"Miller","given":"W. W.","non-dropping-particle":"","parse-names":false,"suffix":""},{"dropping-particle":"","family":"Walker","given":"R. F.","non-dropping-particle":"","parse-names":false,"suffix":""},{"dropping-particle":"","family":"Powers","given":"R. F.","non-dropping-particle":"","parse-names":false,"suffix":""}],"container-title":"Forest Ecology and Management","id":"ITEM-2","issue":"1-3","issued":{"date-parts":[["2005"]]},"page":"155-165","title":"The effects of wildfire, salvage logging, and post-fire N-fixation on the nutrient budgets of a Sierran forest","type":"article-journal","volume":"220"},"uris":["http://www.mendeley.com/documents/?uuid=c9610f35-9519-42c7-a1f3-922814622770"]}],"mendeley":{"formattedCitation":"(Bormann et al., 2008; Johnson et al., 2005)","plainTextFormattedCitation":"(Bormann et al., 2008; Johnson et al., 2005)","previouslyFormattedCitation":"(Bormann et al., 2008; Johnson et al., 2005)"},"properties":{"noteIndex":0},"schema":"https://github.com/citation-style-language/schema/raw/master/csl-citation.json"}</w:instrText>
      </w:r>
      <w:r w:rsidR="003D101E">
        <w:rPr>
          <w:rFonts w:ascii="Times New Roman" w:hAnsi="Times New Roman" w:cs="Times New Roman"/>
          <w:sz w:val="24"/>
        </w:rPr>
        <w:fldChar w:fldCharType="separate"/>
      </w:r>
      <w:r w:rsidR="003D101E" w:rsidRPr="003D101E">
        <w:rPr>
          <w:rFonts w:ascii="Times New Roman" w:hAnsi="Times New Roman" w:cs="Times New Roman"/>
          <w:noProof/>
          <w:sz w:val="24"/>
        </w:rPr>
        <w:t>(Bormann et al., 2008; Johnson et al., 2005)</w:t>
      </w:r>
      <w:r w:rsidR="003D101E">
        <w:rPr>
          <w:rFonts w:ascii="Times New Roman" w:hAnsi="Times New Roman" w:cs="Times New Roman"/>
          <w:sz w:val="24"/>
        </w:rPr>
        <w:fldChar w:fldCharType="end"/>
      </w:r>
      <w:r w:rsidR="006D6825">
        <w:rPr>
          <w:rFonts w:ascii="Times New Roman" w:hAnsi="Times New Roman" w:cs="Times New Roman"/>
          <w:sz w:val="24"/>
        </w:rPr>
        <w:t xml:space="preserve">. </w:t>
      </w:r>
      <w:r w:rsidR="003125D7">
        <w:rPr>
          <w:rFonts w:ascii="Times New Roman" w:hAnsi="Times New Roman" w:cs="Times New Roman"/>
          <w:sz w:val="24"/>
        </w:rPr>
        <w:t>The</w:t>
      </w:r>
      <w:r w:rsidR="006146F9">
        <w:rPr>
          <w:rFonts w:ascii="Times New Roman" w:hAnsi="Times New Roman" w:cs="Times New Roman"/>
          <w:sz w:val="24"/>
        </w:rPr>
        <w:t xml:space="preserve"> pyrolysis of organic matter initiates an immediate pulse of ammonium (NH</w:t>
      </w:r>
      <w:r w:rsidR="006146F9" w:rsidRPr="003B0841">
        <w:rPr>
          <w:rFonts w:ascii="Times New Roman" w:hAnsi="Times New Roman" w:cs="Times New Roman"/>
          <w:sz w:val="24"/>
          <w:vertAlign w:val="subscript"/>
        </w:rPr>
        <w:t>4</w:t>
      </w:r>
      <w:r w:rsidR="003B0841" w:rsidRPr="003B0841">
        <w:rPr>
          <w:rFonts w:ascii="Times New Roman" w:hAnsi="Times New Roman" w:cs="Times New Roman"/>
          <w:sz w:val="24"/>
          <w:vertAlign w:val="superscript"/>
        </w:rPr>
        <w:t>+</w:t>
      </w:r>
      <w:r w:rsidR="006146F9">
        <w:rPr>
          <w:rFonts w:ascii="Times New Roman" w:hAnsi="Times New Roman" w:cs="Times New Roman"/>
          <w:sz w:val="24"/>
        </w:rPr>
        <w:t>)</w:t>
      </w:r>
      <w:r w:rsidR="00D716C6">
        <w:rPr>
          <w:rFonts w:ascii="Times New Roman" w:hAnsi="Times New Roman" w:cs="Times New Roman"/>
          <w:sz w:val="24"/>
        </w:rPr>
        <w:t xml:space="preserve"> </w:t>
      </w:r>
      <w:r w:rsidR="00D716C6">
        <w:rPr>
          <w:rFonts w:ascii="Times New Roman" w:hAnsi="Times New Roman" w:cs="Times New Roman"/>
          <w:sz w:val="24"/>
        </w:rPr>
        <w:fldChar w:fldCharType="begin" w:fldLock="1"/>
      </w:r>
      <w:r w:rsidR="00D716C6">
        <w:rPr>
          <w:rFonts w:ascii="Times New Roman" w:hAnsi="Times New Roman" w:cs="Times New Roman"/>
          <w:sz w:val="24"/>
        </w:rPr>
        <w:instrText>ADDIN CSL_CITATION {"citationItems":[{"id":"ITEM-1","itemData":{"DOI":"10.1007/s004420050977","ISBN":"4535322244","ISSN":"00298549","abstract":"Fire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S.","non-dropping-particle":"","parse-names":false,"suffix":""}],"container-title":"Oecologia","id":"ITEM-1","issue":"4","issued":{"date-parts":[["2000"]]},"page":"537-544","title":"Fire effects on ecosystem nitrogen cycling in a Californian bishop pine forest","type":"article-journal","volume":"122"},"uris":["http://www.mendeley.com/documents/?uuid=27410cfe-9978-4ad3-8f84-e3b8dec31882"]},{"id":"ITEM-2","itemData":{"DOI":"10.1007/BF02205929","ISSN":"0032079X","abstract":"no_abstract","author":[{"dropping-particle":"","family":"Raison","given":"R. J.","non-dropping-particle":"","parse-names":false,"suffix":""}],"container-title":"Plant and Soil","id":"ITEM-2","issue":"1","issued":{"date-parts":[["1979"]]},"page":"73-108","title":"Modification of the soil environment by vegetation fires, with particular reference to nitrogen transformations: A review","type":"article-journal","volume":"51"},"uris":["http://www.mendeley.com/documents/?uuid=6ffc5d88-68bf-4776-9048-d237476a7c2a"]},{"id":"ITEM-3","itemData":{"DOI":"10.1016/0378-1127(92)90011-W","ISSN":"03781127","abstract":"In a ponderosa pine (Pinus ponderosa Laws.) forest near Flagstaff, AZ, USA, there was a striking pattern in forest characteristics, consisting of substands of old-growth trees (28-120 cm diameter at breast height (dbh) and 200-500 years old) and of saplings (1.5-10 cm dbh and 60-70 years old) in a matrix of pole-sized trees (10-28 cm dbh and 60-100 years old). Tree size and forest floor mass decreased from old-growth to pole to sapling substands, but soluble N (as KCl extractable inorganic N) in the mineral soil did not vary substantially among substands before prescribed burning. Prescribed burning had little immediate impact on the overstory but substantially decreased the forest floor mass, with the greatest absolute and relative decreases being in the old-growth substands. Immediately after burning, ammonium-nitrogen (NH4-N) increased from 2.3 to 45.1 mg kg-1 in the old-growth substands, from 1.3 to 26.7 mg kg-1 in the pole substands, and from 1.3 to 8.3 mg kg-1 in the sapling substands. These differences in NH4-N among the substand types are directly correlated with differences in the initial forest floor weight and the amount of forest floor burned. Nitrate-nitrogen (NO3-N) was not changed immediately after burning. By 1 year after burning, NH4-N had declined substantially with only the old-growth substands being significantly higher than controls (30.0 versus 2.56 mg kg-1). Much of this decline showed up as an increase in NO3-N, particularly for the old-growth substands where NO3-N was 18.6 mg kg-1 on burned plots compared with 0.03 mg kg-1 on controls. These results support the conclusion that while increases in NH4-N are an immediate effect of burning (most likely from NH4-N produced by pyrolysis of forest floor material), nitrate increases, which occur later, are most likely caused by nitrification of the high NH4-N produced immediately after burning. A preliminary budgetary analysis for the mineral soil showed an immediate increase in inorganic N of 34.3 kg ha-1 in old-growth substands, 14.7 kg ha-1 in pole substands, and 4.0 kg ha-1 in sapling substands. Because these increases appear to have been transferred directly to the mineral soil from the forest floor, previous studies which have not accounted for this phenomenon may have somewhat overestimated N volatization losses from burning. © 1992.","author":[{"dropping-particle":"","family":"Covington","given":"W. Wallace","non-dropping-particle":"","parse-names":false,"suffix":""},{"dropping-particle":"","family":"Sackett","given":"S. S.","non-dropping-particle":"","parse-names":false,"suffix":""}],"container-title":"Forest Ecology and Management","id":"ITEM-3","issue":"1-4","issued":{"date-parts":[["1992"]]},"page":"175-191","title":"Soil mineral nitrogen changes following prescribed burning in ponderosa pine","type":"article-journal","volume":"54"},"uris":["http://www.mendeley.com/documents/?uuid=4f70ce72-cbd6-4edb-a741-ab188735b8d2"]},{"id":"ITEM-4","itemData":{"DOI":"10.1890/1051-0761(2001)011[1349:FEONPA]2.0.CO;2","ISSN":"10510761","abstract":"A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Applications","id":"ITEM-4","issue":"5","issued":{"date-parts":[["2001"]]},"page":"1349-1365","title":"Fire effects on nitrogen pools and dynamics in terrestrial ecosystems: A meta-analysis","type":"article-journal","volume":"11"},"uris":["http://www.mendeley.com/documents/?uuid=e3db4b40-615d-47a4-832c-0871d16c0d9d"]}],"mendeley":{"formattedCitation":"(Covington &amp; Sackett, 1992; Grogan et al., 2000; Raison, 1979; Wan et al., 2001)","plainTextFormattedCitation":"(Covington &amp; Sackett, 1992; Grogan et al., 2000; Raison, 1979; Wan et al., 2001)","previouslyFormattedCitation":"(Covington &amp; Sackett, 1992; Grogan et al., 2000; Raison, 1979; Wan et al., 2001)"},"properties":{"noteIndex":0},"schema":"https://github.com/citation-style-language/schema/raw/master/csl-citation.json"}</w:instrText>
      </w:r>
      <w:r w:rsidR="00D716C6">
        <w:rPr>
          <w:rFonts w:ascii="Times New Roman" w:hAnsi="Times New Roman" w:cs="Times New Roman"/>
          <w:sz w:val="24"/>
        </w:rPr>
        <w:fldChar w:fldCharType="separate"/>
      </w:r>
      <w:r w:rsidR="00D716C6" w:rsidRPr="00D716C6">
        <w:rPr>
          <w:rFonts w:ascii="Times New Roman" w:hAnsi="Times New Roman" w:cs="Times New Roman"/>
          <w:noProof/>
          <w:sz w:val="24"/>
        </w:rPr>
        <w:t>(Covington &amp; Sackett, 1992; Grogan et al., 2000; Raison, 1979; Wan et al., 2001)</w:t>
      </w:r>
      <w:r w:rsidR="00D716C6">
        <w:rPr>
          <w:rFonts w:ascii="Times New Roman" w:hAnsi="Times New Roman" w:cs="Times New Roman"/>
          <w:sz w:val="24"/>
        </w:rPr>
        <w:fldChar w:fldCharType="end"/>
      </w:r>
      <w:r w:rsidR="006146F9">
        <w:rPr>
          <w:rFonts w:ascii="Times New Roman" w:hAnsi="Times New Roman" w:cs="Times New Roman"/>
          <w:sz w:val="24"/>
        </w:rPr>
        <w:t>. Nitrification is then stimulated</w:t>
      </w:r>
      <w:r w:rsidR="00D716C6">
        <w:rPr>
          <w:rFonts w:ascii="Times New Roman" w:hAnsi="Times New Roman" w:cs="Times New Roman"/>
          <w:sz w:val="24"/>
        </w:rPr>
        <w:t xml:space="preserve"> </w:t>
      </w:r>
      <w:r w:rsidR="006146F9">
        <w:rPr>
          <w:rFonts w:ascii="Times New Roman" w:hAnsi="Times New Roman" w:cs="Times New Roman"/>
          <w:sz w:val="24"/>
        </w:rPr>
        <w:t xml:space="preserve">by increased </w:t>
      </w:r>
      <w:r w:rsidR="00E40680">
        <w:rPr>
          <w:rFonts w:ascii="Times New Roman" w:hAnsi="Times New Roman" w:cs="Times New Roman"/>
          <w:sz w:val="24"/>
        </w:rPr>
        <w:t>NH</w:t>
      </w:r>
      <w:r w:rsidR="00E40680" w:rsidRPr="003B0841">
        <w:rPr>
          <w:rFonts w:ascii="Times New Roman" w:hAnsi="Times New Roman" w:cs="Times New Roman"/>
          <w:sz w:val="24"/>
          <w:vertAlign w:val="subscript"/>
        </w:rPr>
        <w:t>4</w:t>
      </w:r>
      <w:r w:rsidR="00E40680" w:rsidRPr="003B0841">
        <w:rPr>
          <w:rFonts w:ascii="Times New Roman" w:hAnsi="Times New Roman" w:cs="Times New Roman"/>
          <w:sz w:val="24"/>
          <w:vertAlign w:val="superscript"/>
        </w:rPr>
        <w:t>+</w:t>
      </w:r>
      <w:r w:rsidR="00E40680">
        <w:rPr>
          <w:rFonts w:ascii="Times New Roman" w:hAnsi="Times New Roman" w:cs="Times New Roman"/>
          <w:sz w:val="24"/>
          <w:vertAlign w:val="superscript"/>
        </w:rPr>
        <w:t xml:space="preserve"> </w:t>
      </w:r>
      <w:r w:rsidR="00301F5B">
        <w:rPr>
          <w:rFonts w:ascii="Times New Roman" w:hAnsi="Times New Roman" w:cs="Times New Roman"/>
          <w:sz w:val="24"/>
        </w:rPr>
        <w:t>concentrations</w:t>
      </w:r>
      <w:r w:rsidR="006146F9">
        <w:rPr>
          <w:rFonts w:ascii="Times New Roman" w:hAnsi="Times New Roman" w:cs="Times New Roman"/>
          <w:sz w:val="24"/>
        </w:rPr>
        <w:t xml:space="preserve"> </w:t>
      </w:r>
      <w:r w:rsidR="00D716C6">
        <w:rPr>
          <w:rFonts w:ascii="Times New Roman" w:hAnsi="Times New Roman" w:cs="Times New Roman"/>
          <w:sz w:val="24"/>
        </w:rPr>
        <w:fldChar w:fldCharType="begin" w:fldLock="1"/>
      </w:r>
      <w:r w:rsidR="00D716C6">
        <w:rPr>
          <w:rFonts w:ascii="Times New Roman" w:hAnsi="Times New Roman" w:cs="Times New Roman"/>
          <w:sz w:val="24"/>
        </w:rPr>
        <w:instrText>ADDIN CSL_CITATION {"citationItems":[{"id":"ITEM-1","itemData":{"DOI":"10.1016/j.soilbio.2015.12.017","ISSN":"00380717","abstract":"Mediterranean-type ecosystems are structured by fire. In California chaparral, fires uncouple inorganic nitrogen (N) production and consumption by enhancing nitrification and reducing plant uptake. Nitrate (NO3-) that accumulates after fire is vulnerable to leaching. However, the controls over N metabolism can change as chaparral ecosystems recover from fire, and these mechanisms are not well understood. To evaluate how ammonium (NH4+) availability, pH, and char influence N cycling, we measured inorganic N concentration and microbial biomass in chaparral soils that burned 1.5, 4, 23, and 49 years prior to sampling. We then experimentally adjusted NH4+ concentration, pH, and char content for all soils in a factorial design, and incubated them for 8 weeks. Each week, we measured respiration, exchangeable NH4+ and NO3- content, nitrification potential, microbial biomass, and pH. Within each watershed, NO3- was higher in soils collected from recently burned sites, than in soils from neighboring mature sites. Also, NO3- concentrations increased over the course of incubation in soils from all sites, especially with the addition of NH4+. When NH4+ was sufficiently high, pH determined the relative proportion of inorganic N that was nitrified. Char did not have a strong impact on N cycling, but in soils from 23- and 49-year-old sites, char treatments reduced the decline of microbial biomass C and N relative to control and fertilized treatments, perhaps by supplying C to soil microbes. These findings suggest that under some circumstances char may decelerate N cycling if it promotes immobilization and limits NH4+ supply to nitrifiers.","author":[{"dropping-particle":"","family":"Hanan","given":"Erin J.","non-dropping-particle":"","parse-names":false,"suffix":""},{"dropping-particle":"","family":"Schimel","given":"Joshua P.","non-dropping-particle":"","parse-names":false,"suffix":""},{"dropping-particle":"","family":"Dowdy","given":"Kelsey","non-dropping-particle":"","parse-names":false,"suffix":""},{"dropping-particle":"","family":"D'Antonio","given":"Carla M.","non-dropping-particle":"","parse-names":false,"suffix":""}],"container-title":"Soil Biology and Biochemistry","id":"ITEM-1","issued":{"date-parts":[["2016"]]},"page":"87-99","publisher":"Elsevier Ltd","title":"Effects of substrate supply, pH, and char on net nitrogen mineralization and nitrification along a wildfire-structured age gradient in chaparral","type":"article-journal","volume":"95"},"uris":["http://www.mendeley.com/documents/?uuid=eff728fa-0b90-48c4-a486-51842804d004"]}],"mendeley":{"formattedCitation":"(Hanan et al., 2016)","plainTextFormattedCitation":"(Hanan et al., 2016)","previouslyFormattedCitation":"(Hanan et al., 2016)"},"properties":{"noteIndex":0},"schema":"https://github.com/citation-style-language/schema/raw/master/csl-citation.json"}</w:instrText>
      </w:r>
      <w:r w:rsidR="00D716C6">
        <w:rPr>
          <w:rFonts w:ascii="Times New Roman" w:hAnsi="Times New Roman" w:cs="Times New Roman"/>
          <w:sz w:val="24"/>
        </w:rPr>
        <w:fldChar w:fldCharType="separate"/>
      </w:r>
      <w:r w:rsidR="00D716C6" w:rsidRPr="00D716C6">
        <w:rPr>
          <w:rFonts w:ascii="Times New Roman" w:hAnsi="Times New Roman" w:cs="Times New Roman"/>
          <w:noProof/>
          <w:sz w:val="24"/>
        </w:rPr>
        <w:t>(Hanan et al., 2016)</w:t>
      </w:r>
      <w:r w:rsidR="00D716C6">
        <w:rPr>
          <w:rFonts w:ascii="Times New Roman" w:hAnsi="Times New Roman" w:cs="Times New Roman"/>
          <w:sz w:val="24"/>
        </w:rPr>
        <w:fldChar w:fldCharType="end"/>
      </w:r>
      <w:r w:rsidR="006146F9">
        <w:rPr>
          <w:rFonts w:ascii="Times New Roman" w:hAnsi="Times New Roman" w:cs="Times New Roman"/>
          <w:sz w:val="24"/>
        </w:rPr>
        <w:t xml:space="preserve">, favorable abiotic conditions (i.e., soil </w:t>
      </w:r>
      <w:r w:rsidR="00904AF4">
        <w:rPr>
          <w:rFonts w:ascii="Times New Roman" w:hAnsi="Times New Roman" w:cs="Times New Roman"/>
          <w:sz w:val="24"/>
        </w:rPr>
        <w:t>temperature</w:t>
      </w:r>
      <w:r w:rsidR="006146F9">
        <w:rPr>
          <w:rFonts w:ascii="Times New Roman" w:hAnsi="Times New Roman" w:cs="Times New Roman"/>
          <w:sz w:val="24"/>
        </w:rPr>
        <w:t>, moisture, and pH</w:t>
      </w:r>
      <w:r w:rsidR="00D716C6">
        <w:rPr>
          <w:rFonts w:ascii="Times New Roman" w:hAnsi="Times New Roman" w:cs="Times New Roman"/>
          <w:sz w:val="24"/>
        </w:rPr>
        <w:t xml:space="preserve">) </w:t>
      </w:r>
      <w:r w:rsidR="00D716C6">
        <w:rPr>
          <w:rFonts w:ascii="Times New Roman" w:hAnsi="Times New Roman" w:cs="Times New Roman"/>
          <w:sz w:val="24"/>
        </w:rPr>
        <w:fldChar w:fldCharType="begin" w:fldLock="1"/>
      </w:r>
      <w:r w:rsidR="003B0841">
        <w:rPr>
          <w:rFonts w:ascii="Times New Roman" w:hAnsi="Times New Roman" w:cs="Times New Roman"/>
          <w:sz w:val="24"/>
        </w:rPr>
        <w:instrText>ADDIN CSL_CITATION {"citationItems":[{"id":"ITEM-1","itemData":{"DOI":"10.1016/j.soilbio.2015.12.017","ISSN":"00380717","abstract":"Mediterranean-type ecosystems are structured by fire. In California chaparral, fires uncouple inorganic nitrogen (N) production and consumption by enhancing nitrification and reducing plant uptake. Nitrate (NO3-) that accumulates after fire is vulnerable to leaching. However, the controls over N metabolism can change as chaparral ecosystems recover from fire, and these mechanisms are not well understood. To evaluate how ammonium (NH4+) availability, pH, and char influence N cycling, we measured inorganic N concentration and microbial biomass in chaparral soils that burned 1.5, 4, 23, and 49 years prior to sampling. We then experimentally adjusted NH4+ concentration, pH, and char content for all soils in a factorial design, and incubated them for 8 weeks. Each week, we measured respiration, exchangeable NH4+ and NO3- content, nitrification potential, microbial biomass, and pH. Within each watershed, NO3- was higher in soils collected from recently burned sites, than in soils from neighboring mature sites. Also, NO3- concentrations increased over the course of incubation in soils from all sites, especially with the addition of NH4+. When NH4+ was sufficiently high, pH determined the relative proportion of inorganic N that was nitrified. Char did not have a strong impact on N cycling, but in soils from 23- and 49-year-old sites, char treatments reduced the decline of microbial biomass C and N relative to control and fertilized treatments, perhaps by supplying C to soil microbes. These findings suggest that under some circumstances char may decelerate N cycling if it promotes immobilization and limits NH4+ supply to nitrifiers.","author":[{"dropping-particle":"","family":"Hanan","given":"Erin J.","non-dropping-particle":"","parse-names":false,"suffix":""},{"dropping-particle":"","family":"Schimel","given":"Joshua P.","non-dropping-particle":"","parse-names":false,"suffix":""},{"dropping-particle":"","family":"Dowdy","given":"Kelsey","non-dropping-particle":"","parse-names":false,"suffix":""},{"dropping-particle":"","family":"D'Antonio","given":"Carla M.","non-dropping-particle":"","parse-names":false,"suffix":""}],"container-title":"Soil Biology and Biochemistry","id":"ITEM-1","issued":{"date-parts":[["2016"]]},"page":"87-99","publisher":"Elsevier Ltd","title":"Effects of substrate supply, pH, and char on net nitrogen mineralization and nitrification along a wildfire-structured age gradient in chaparral","type":"article-journal","volume":"95"},"uris":["http://www.mendeley.com/documents/?uuid=eff728fa-0b90-48c4-a486-51842804d004"]},{"id":"ITEM-2","itemData":{"DOI":"10.1071/SR9930621","ISSN":"00049573","abstract":"The causes of onset of nitrification in a soil collected under an ashbed which was produced when heaped slash was burned, and for its absence in an unburnt soil, were investigated for an acid forest soil from south-eastern Australia. The occurrence of nitrification in ashbed soils was assessed in laboratory incubations extendig to 151 days to determine if it could be attributed to (a) an increase in pH, (b) an additional supply of P, (c) the removal of chemical inhibitors, and (d) the lack of competition with heterotrophs killed during soil heating. The treatments were: percolated and unpercolated ashbed soil from 0-5 and 5-10 cm depth; unburnt soil from 0-5 cm untreated and with added lime or added P; and burnt and unburnt soil from 5-10 cm depth. In addition, each treatment had an identical where the soil was inoculated with nitrifying garden soil. Compared with the unburnt surface soil (0-5 cm), ashbed soil had higher pH (3-6 units), higher mineral N (3 times) and slightly elevated NaHCC&gt;3-extractable P. During 151 days of incubation, microbial respiration in surface ashbed soil, measured as CO2 evolution, initially exceeded the values obtained in unburnt soil but then decreased to only 72% of unburnt soil at the end of the incubation period. In ashbed soil, the microbial biomass N content was low but its C/N ratio was high. Net N mineralization (Nmin) in ashbed soil was not significantly different from unburnt or phosphate fertilized soils (13* 1, 14-7 and 17-8 mg Nmin kg-1 respectively) but was lower than in limed soil (59-3 mg Nm;n kg-1). Percolation of surface ashbed soil with distilled water removed high amounts of salts and increased microbial respiration and N mineralization. Inoculation of soils with a slurry from a nitrifying garden soil induced nitrification in every treatment, regardless of their ammonium content, pH or other limiting component. Nitrification was also stimulated in unburnt surface soil on the addition of lime and P. Autotrophic nitrifiers were active only in surface ashbed soils and probably in limed soils. P addition promoted heterotrophic nitrification. It was concluded that soil heating reduced competition between autotrophs and heterotrophs for ammonium and that ash supplies nutrients, such as K and Ca which stimulate nitrification. Low pH was not a limiting factor for nitrification but a high pH may promote the establishment of autotrophic nitrifiers. © 1993, CSIRO. All rights reserved.","author":[{"dropping-particle":"","family":"Bauhus","given":"J.","non-dropping-particle":"","parse-names":false,"suffix":""},{"dropping-particle":"","family":"Khanna","given":"P. K.","non-dropping-particle":"","parse-names":false,"suffix":""},{"dropping-particle":"","family":"Raison","given":"R. J.","non-dropping-particle":"","parse-names":false,"suffix":""}],"container-title":"Australian Journal of Soil Research","id":"ITEM-2","issue":"5","issued":{"date-parts":[["1993"]]},"page":"621-639","title":"The effect of fire on carbon and nitrogen mineralization and nitrification in an australian forest soil","type":"article-journal","volume":"31"},"uris":["http://www.mendeley.com/documents/?uuid=119c98ff-25aa-4a9a-b3de-3bafa6a860a7"]}],"mendeley":{"formattedCitation":"(Bauhus et al., 1993; Hanan et al., 2016)","plainTextFormattedCitation":"(Bauhus et al., 1993; Hanan et al., 2016)","previouslyFormattedCitation":"(Bauhus et al., 1993; Hanan et al., 2016)"},"properties":{"noteIndex":0},"schema":"https://github.com/citation-style-language/schema/raw/master/csl-citation.json"}</w:instrText>
      </w:r>
      <w:r w:rsidR="00D716C6">
        <w:rPr>
          <w:rFonts w:ascii="Times New Roman" w:hAnsi="Times New Roman" w:cs="Times New Roman"/>
          <w:sz w:val="24"/>
        </w:rPr>
        <w:fldChar w:fldCharType="separate"/>
      </w:r>
      <w:r w:rsidR="003B0841" w:rsidRPr="003B0841">
        <w:rPr>
          <w:rFonts w:ascii="Times New Roman" w:hAnsi="Times New Roman" w:cs="Times New Roman"/>
          <w:noProof/>
          <w:sz w:val="24"/>
        </w:rPr>
        <w:t>(Bauhus et al., 1993; Hanan et al., 2016)</w:t>
      </w:r>
      <w:r w:rsidR="00D716C6">
        <w:rPr>
          <w:rFonts w:ascii="Times New Roman" w:hAnsi="Times New Roman" w:cs="Times New Roman"/>
          <w:sz w:val="24"/>
        </w:rPr>
        <w:fldChar w:fldCharType="end"/>
      </w:r>
      <w:r w:rsidR="006146F9">
        <w:rPr>
          <w:rFonts w:ascii="Times New Roman" w:hAnsi="Times New Roman" w:cs="Times New Roman"/>
          <w:sz w:val="24"/>
        </w:rPr>
        <w:t xml:space="preserve">, and the presence of char </w:t>
      </w:r>
      <w:r w:rsidR="003B0841">
        <w:rPr>
          <w:rFonts w:ascii="Times New Roman" w:hAnsi="Times New Roman" w:cs="Times New Roman"/>
          <w:sz w:val="24"/>
        </w:rPr>
        <w:t xml:space="preserve">and ash </w:t>
      </w:r>
      <w:r w:rsidR="003B0841">
        <w:rPr>
          <w:rFonts w:ascii="Times New Roman" w:hAnsi="Times New Roman" w:cs="Times New Roman"/>
          <w:sz w:val="24"/>
        </w:rPr>
        <w:fldChar w:fldCharType="begin" w:fldLock="1"/>
      </w:r>
      <w:r w:rsidR="005A2158">
        <w:rPr>
          <w:rFonts w:ascii="Times New Roman" w:hAnsi="Times New Roman" w:cs="Times New Roman"/>
          <w:sz w:val="24"/>
        </w:rPr>
        <w:instrText>ADDIN CSL_CITATION {"citationItems":[{"id":"ITEM-1","itemData":{"DOI":"10.1890/0012-9658(2006)87[2511:FFANTI]2.0.CO;2","ISSN":"00129658","PMID":"17089660","abstract":"Recurrent, low-severity fire in ponderosa pine (Pinus ponderosa)/interior Douglas-fir (Pseudotsuga menziesii var. glauca) forests is thought to have directly influenced nitrogen (N) cycling and availability. However, no studies to date have investigated the influence of natural fire intervals on soil processes in undisturbed forests, thereby limiting our ability to understand ecological processes and successional dynamics in this important ecosystem of the Rocky Mountain West. Here, we tested the standing hypothesis that recurrent fire in ponderosa pine/Douglas-fir forests of the Inland Northwest decreases total soil N, but increases N turnover and nutrient availability. We compared soils in stands unburned over the past 69-130 years vs. stands exposed to two or more fires over the last 130 years at seven distinct locations in two wilderness areas. Mineral soil samples were collected from each of the seven sites in June and July of 2003 and analyzed for pH, total C and N, potentially mineralizable N (PMN), and extractable NH4+, NO 3-, PO4-3, Ca+2, Mg +2, and K+. Nitrogen transformations were assessed at five sites by installing ionic resin capsules in the mineral soil in August of 2003 and by conducting laboratory assays of nitrification potential and net nitrification in aerobic incubations. Total N and PMN decreased in stands subjected to multiple fires. This loss of total N and labile N was not reflected in concentrations of extractable NH4+ and NO 3-. Rather, multiple fires caused an increase in NO 3- sorbed on ionic resins, nitrification potential, and net nitrification in spite of the burned stands not having been exposed to fire for at least 12-17 years. Charcoal collected from a recent fire site and added to unburned soils increased nitrification potential, suggesting that the decrease of charcoal in the absence of fire may play an important role in N transformations in firedependent ecosystems in the long term. Interestingly, we found no consistent effect of fire frequency on extractable P or alkaline metal concentrations. Our results corroborate the largely untested hypothesis that frequent fire in ponderosa pine forests increases inorganic N availability in the long term and emphasize the need to study natural, unmanaged sites in far greater detail. © 2006 by the Ecological Society of America.","author":[{"dropping-particle":"","family":"DeLuca","given":"Thomas H.","non-dropping-particle":"","parse-names":false,"suffix":""},{"dropping-particle":"","family":"Sala","given":"Anna","non-dropping-particle":"","parse-names":false,"suffix":""}],"container-title":"Ecology","id":"ITEM-1","issue":"10","issued":{"date-parts":[["2006"]]},"page":"2511-2522","title":"Frequent fire alters nitrogen transformations in ponderosa pine stands of the Inland Northwest","type":"article-journal","volume":"87"},"uris":["http://www.mendeley.com/documents/?uuid=aeaf3ef7-1293-4390-9008-1217d526711e"]},{"id":"ITEM-2","itemData":{"DOI":"10.1071/SR9930621","ISSN":"00049573","abstract":"The causes of onset of nitrification in a soil collected under an ashbed which was produced when heaped slash was burned, and for its absence in an unburnt soil, were investigated for an acid forest soil from south-eastern Australia. The occurrence of nitrification in ashbed soils was assessed in laboratory incubations extendig to 151 days to determine if it could be attributed to (a) an increase in pH, (b) an additional supply of P, (c) the removal of chemical inhibitors, and (d) the lack of competition with heterotrophs killed during soil heating. The treatments were: percolated and unpercolated ashbed soil from 0-5 and 5-10 cm depth; unburnt soil from 0-5 cm untreated and with added lime or added P; and burnt and unburnt soil from 5-10 cm depth. In addition, each treatment had an identical where the soil was inoculated with nitrifying garden soil. Compared with the unburnt surface soil (0-5 cm), ashbed soil had higher pH (3-6 units), higher mineral N (3 times) and slightly elevated NaHCC&gt;3-extractable P. During 151 days of incubation, microbial respiration in surface ashbed soil, measured as CO2 evolution, initially exceeded the values obtained in unburnt soil but then decreased to only 72% of unburnt soil at the end of the incubation period. In ashbed soil, the microbial biomass N content was low but its C/N ratio was high. Net N mineralization (Nmin) in ashbed soil was not significantly different from unburnt or phosphate fertilized soils (13* 1, 14-7 and 17-8 mg Nmin kg-1 respectively) but was lower than in limed soil (59-3 mg Nm;n kg-1). Percolation of surface ashbed soil with distilled water removed high amounts of salts and increased microbial respiration and N mineralization. Inoculation of soils with a slurry from a nitrifying garden soil induced nitrification in every treatment, regardless of their ammonium content, pH or other limiting component. Nitrification was also stimulated in unburnt surface soil on the addition of lime and P. Autotrophic nitrifiers were active only in surface ashbed soils and probably in limed soils. P addition promoted heterotrophic nitrification. It was concluded that soil heating reduced competition between autotrophs and heterotrophs for ammonium and that ash supplies nutrients, such as K and Ca which stimulate nitrification. Low pH was not a limiting factor for nitrification but a high pH may promote the establishment of autotrophic nitrifiers. © 1993, CSIRO. All rights reserved.","author":[{"dropping-particle":"","family":"Bauhus","given":"J.","non-dropping-particle":"","parse-names":false,"suffix":""},{"dropping-particle":"","family":"Khanna","given":"P. K.","non-dropping-particle":"","parse-names":false,"suffix":""},{"dropping-particle":"","family":"Raison","given":"R. J.","non-dropping-particle":"","parse-names":false,"suffix":""}],"container-title":"Australian Journal of Soil Research","id":"ITEM-2","issue":"5","issued":{"date-parts":[["1993"]]},"page":"621-639","title":"The effect of fire on carbon and nitrogen mineralization and nitrification in an australian forest soil","type":"article-journal","volume":"31"},"uris":["http://www.mendeley.com/documents/?uuid=119c98ff-25aa-4a9a-b3de-3bafa6a860a7"]}],"mendeley":{"formattedCitation":"(Bauhus et al., 1993; DeLuca &amp; Sala, 2006)","manualFormatting":"(Bauhus et al., 1993; DeLuca &amp; Sala, 2006)","plainTextFormattedCitation":"(Bauhus et al., 1993; DeLuca &amp; Sala, 2006)","previouslyFormattedCitation":"(Bauhus et al., 1993; DeLuca &amp; Sala, 2006)"},"properties":{"noteIndex":0},"schema":"https://github.com/citation-style-language/schema/raw/master/csl-citation.json"}</w:instrText>
      </w:r>
      <w:r w:rsidR="003B0841">
        <w:rPr>
          <w:rFonts w:ascii="Times New Roman" w:hAnsi="Times New Roman" w:cs="Times New Roman"/>
          <w:sz w:val="24"/>
        </w:rPr>
        <w:fldChar w:fldCharType="separate"/>
      </w:r>
      <w:r w:rsidR="00E40680">
        <w:rPr>
          <w:rFonts w:ascii="Times New Roman" w:hAnsi="Times New Roman" w:cs="Times New Roman"/>
          <w:noProof/>
          <w:sz w:val="24"/>
        </w:rPr>
        <w:t xml:space="preserve">(Bauhus et al., 1993; </w:t>
      </w:r>
      <w:r w:rsidR="003B0841" w:rsidRPr="003B0841">
        <w:rPr>
          <w:rFonts w:ascii="Times New Roman" w:hAnsi="Times New Roman" w:cs="Times New Roman"/>
          <w:noProof/>
          <w:sz w:val="24"/>
        </w:rPr>
        <w:t>DeLuca &amp; Sala, 2006)</w:t>
      </w:r>
      <w:r w:rsidR="003B0841">
        <w:rPr>
          <w:rFonts w:ascii="Times New Roman" w:hAnsi="Times New Roman" w:cs="Times New Roman"/>
          <w:sz w:val="24"/>
        </w:rPr>
        <w:fldChar w:fldCharType="end"/>
      </w:r>
      <w:r w:rsidR="00F95BDC">
        <w:rPr>
          <w:rFonts w:ascii="Times New Roman" w:hAnsi="Times New Roman" w:cs="Times New Roman"/>
          <w:sz w:val="24"/>
        </w:rPr>
        <w:t xml:space="preserve"> which </w:t>
      </w:r>
      <w:r w:rsidR="00D12A39">
        <w:rPr>
          <w:rFonts w:ascii="Times New Roman" w:hAnsi="Times New Roman" w:cs="Times New Roman"/>
          <w:sz w:val="24"/>
        </w:rPr>
        <w:t xml:space="preserve">causes a delayed, but </w:t>
      </w:r>
      <w:r w:rsidR="002776F9">
        <w:rPr>
          <w:rFonts w:ascii="Times New Roman" w:hAnsi="Times New Roman" w:cs="Times New Roman"/>
          <w:sz w:val="24"/>
        </w:rPr>
        <w:t>more prolonged pulse of nitrate (NO</w:t>
      </w:r>
      <w:r w:rsidR="002776F9" w:rsidRPr="003B0841">
        <w:rPr>
          <w:rFonts w:ascii="Times New Roman" w:hAnsi="Times New Roman" w:cs="Times New Roman"/>
          <w:sz w:val="24"/>
          <w:vertAlign w:val="subscript"/>
        </w:rPr>
        <w:t>3</w:t>
      </w:r>
      <w:r w:rsidR="003B0841" w:rsidRPr="003B0841">
        <w:rPr>
          <w:rFonts w:ascii="Times New Roman" w:hAnsi="Times New Roman" w:cs="Times New Roman"/>
          <w:sz w:val="24"/>
          <w:vertAlign w:val="superscript"/>
        </w:rPr>
        <w:t>-</w:t>
      </w:r>
      <w:r w:rsidR="00D716C6">
        <w:rPr>
          <w:rFonts w:ascii="Times New Roman" w:hAnsi="Times New Roman" w:cs="Times New Roman"/>
          <w:sz w:val="24"/>
        </w:rPr>
        <w:t xml:space="preserve">) </w:t>
      </w:r>
      <w:r w:rsidR="00D716C6">
        <w:rPr>
          <w:rFonts w:ascii="Times New Roman" w:hAnsi="Times New Roman" w:cs="Times New Roman"/>
          <w:sz w:val="24"/>
        </w:rPr>
        <w:fldChar w:fldCharType="begin" w:fldLock="1"/>
      </w:r>
      <w:r w:rsidR="00D716C6">
        <w:rPr>
          <w:rFonts w:ascii="Times New Roman" w:hAnsi="Times New Roman" w:cs="Times New Roman"/>
          <w:sz w:val="24"/>
        </w:rPr>
        <w:instrText>ADDIN CSL_CITATION {"citationItems":[{"id":"ITEM-1","itemData":{"DOI":"10.1890/1051-0761(2001)011[1349:FEONPA]2.0.CO;2","ISSN":"10510761","abstract":"A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Applications","id":"ITEM-1","issue":"5","issued":{"date-parts":[["2001"]]},"page":"1349-1365","title":"Fire effects on nitrogen pools and dynamics in terrestrial ecosystems: A meta-analysis","type":"article-journal","volume":"11"},"uris":["http://www.mendeley.com/documents/?uuid=e3db4b40-615d-47a4-832c-0871d16c0d9d"]},{"id":"ITEM-2","itemData":{"DOI":"10.1016/0378-1127(92)90011-W","ISSN":"03781127","abstract":"In a ponderosa pine (Pinus ponderosa Laws.) forest near Flagstaff, AZ, USA, there was a striking pattern in forest characteristics, consisting of substands of old-growth trees (28-120 cm diameter at breast height (dbh) and 200-500 years old) and of saplings (1.5-10 cm dbh and 60-70 years old) in a matrix of pole-sized trees (10-28 cm dbh and 60-100 years old). Tree size and forest floor mass decreased from old-growth to pole to sapling substands, but soluble N (as KCl extractable inorganic N) in the mineral soil did not vary substantially among substands before prescribed burning. Prescribed burning had little immediate impact on the overstory but substantially decreased the forest floor mass, with the greatest absolute and relative decreases being in the old-growth substands. Immediately after burning, ammonium-nitrogen (NH4-N) increased from 2.3 to 45.1 mg kg-1 in the old-growth substands, from 1.3 to 26.7 mg kg-1 in the pole substands, and from 1.3 to 8.3 mg kg-1 in the sapling substands. These differences in NH4-N among the substand types are directly correlated with differences in the initial forest floor weight and the amount of forest floor burned. Nitrate-nitrogen (NO3-N) was not changed immediately after burning. By 1 year after burning, NH4-N had declined substantially with only the old-growth substands being significantly higher than controls (30.0 versus 2.56 mg kg-1). Much of this decline showed up as an increase in NO3-N, particularly for the old-growth substands where NO3-N was 18.6 mg kg-1 on burned plots compared with 0.03 mg kg-1 on controls. These results support the conclusion that while increases in NH4-N are an immediate effect of burning (most likely from NH4-N produced by pyrolysis of forest floor material), nitrate increases, which occur later, are most likely caused by nitrification of the high NH4-N produced immediately after burning. A preliminary budgetary analysis for the mineral soil showed an immediate increase in inorganic N of 34.3 kg ha-1 in old-growth substands, 14.7 kg ha-1 in pole substands, and 4.0 kg ha-1 in sapling substands. Because these increases appear to have been transferred directly to the mineral soil from the forest floor, previous studies which have not accounted for this phenomenon may have somewhat overestimated N volatization losses from burning. © 1992.","author":[{"dropping-particle":"","family":"Covington","given":"W. Wallace","non-dropping-particle":"","parse-names":false,"suffix":""},{"dropping-particle":"","family":"Sackett","given":"S. S.","non-dropping-particle":"","parse-names":false,"suffix":""}],"container-title":"Forest Ecology and Management","id":"ITEM-2","issue":"1-4","issued":{"date-parts":[["1992"]]},"page":"175-191","title":"Soil mineral nitrogen changes following prescribed burning in ponderosa pine","type":"article-journal","volume":"54"},"uris":["http://www.mendeley.com/documents/?uuid=4f70ce72-cbd6-4edb-a741-ab188735b8d2"]}],"mendeley":{"formattedCitation":"(Covington &amp; Sackett, 1992; Wan et al., 2001)","plainTextFormattedCitation":"(Covington &amp; Sackett, 1992; Wan et al., 2001)","previouslyFormattedCitation":"(Covington &amp; Sackett, 1992; Wan et al., 2001)"},"properties":{"noteIndex":0},"schema":"https://github.com/citation-style-language/schema/raw/master/csl-citation.json"}</w:instrText>
      </w:r>
      <w:r w:rsidR="00D716C6">
        <w:rPr>
          <w:rFonts w:ascii="Times New Roman" w:hAnsi="Times New Roman" w:cs="Times New Roman"/>
          <w:sz w:val="24"/>
        </w:rPr>
        <w:fldChar w:fldCharType="separate"/>
      </w:r>
      <w:r w:rsidR="00D716C6" w:rsidRPr="00D716C6">
        <w:rPr>
          <w:rFonts w:ascii="Times New Roman" w:hAnsi="Times New Roman" w:cs="Times New Roman"/>
          <w:noProof/>
          <w:sz w:val="24"/>
        </w:rPr>
        <w:t>(Covington &amp; Sackett, 1992; Wan et al., 2001)</w:t>
      </w:r>
      <w:r w:rsidR="00D716C6">
        <w:rPr>
          <w:rFonts w:ascii="Times New Roman" w:hAnsi="Times New Roman" w:cs="Times New Roman"/>
          <w:sz w:val="24"/>
        </w:rPr>
        <w:fldChar w:fldCharType="end"/>
      </w:r>
      <w:r w:rsidR="00D716C6">
        <w:rPr>
          <w:rFonts w:ascii="Times New Roman" w:hAnsi="Times New Roman" w:cs="Times New Roman"/>
          <w:sz w:val="24"/>
        </w:rPr>
        <w:t xml:space="preserve">. </w:t>
      </w:r>
      <w:r w:rsidR="007160E6" w:rsidRPr="00C951E3">
        <w:rPr>
          <w:rFonts w:ascii="Times New Roman" w:hAnsi="Times New Roman" w:cs="Times New Roman"/>
          <w:sz w:val="24"/>
          <w:szCs w:val="24"/>
        </w:rPr>
        <w:t>Mineral N that is not ta</w:t>
      </w:r>
      <w:r w:rsidR="00FE605B">
        <w:rPr>
          <w:rFonts w:ascii="Times New Roman" w:hAnsi="Times New Roman" w:cs="Times New Roman"/>
          <w:sz w:val="24"/>
          <w:szCs w:val="24"/>
        </w:rPr>
        <w:t>ken up by plants or microbes would be</w:t>
      </w:r>
      <w:r w:rsidR="007160E6" w:rsidRPr="00C951E3">
        <w:rPr>
          <w:rFonts w:ascii="Times New Roman" w:hAnsi="Times New Roman" w:cs="Times New Roman"/>
          <w:sz w:val="24"/>
          <w:szCs w:val="24"/>
        </w:rPr>
        <w:t xml:space="preserve"> leached </w:t>
      </w:r>
      <w:r w:rsidR="007160E6">
        <w:rPr>
          <w:rFonts w:ascii="Times New Roman" w:hAnsi="Times New Roman" w:cs="Times New Roman"/>
          <w:sz w:val="24"/>
          <w:szCs w:val="24"/>
        </w:rPr>
        <w:t>out of</w:t>
      </w:r>
      <w:r w:rsidR="007160E6" w:rsidRPr="00C951E3">
        <w:rPr>
          <w:rFonts w:ascii="Times New Roman" w:hAnsi="Times New Roman" w:cs="Times New Roman"/>
          <w:sz w:val="24"/>
          <w:szCs w:val="24"/>
        </w:rPr>
        <w:t xml:space="preserve"> soils in the mobile, dissolved form, </w:t>
      </w:r>
      <w:r w:rsidR="007160E6">
        <w:rPr>
          <w:rFonts w:ascii="Times New Roman" w:hAnsi="Times New Roman" w:cs="Times New Roman"/>
          <w:sz w:val="24"/>
          <w:szCs w:val="24"/>
        </w:rPr>
        <w:t>NO</w:t>
      </w:r>
      <w:r w:rsidR="007160E6" w:rsidRPr="00381ADF">
        <w:rPr>
          <w:rFonts w:ascii="Times New Roman" w:hAnsi="Times New Roman" w:cs="Times New Roman"/>
          <w:sz w:val="24"/>
          <w:szCs w:val="24"/>
          <w:vertAlign w:val="subscript"/>
        </w:rPr>
        <w:t>3</w:t>
      </w:r>
      <w:r w:rsidR="007160E6" w:rsidRPr="00381ADF">
        <w:rPr>
          <w:rFonts w:ascii="Times New Roman" w:hAnsi="Times New Roman" w:cs="Times New Roman"/>
          <w:sz w:val="24"/>
          <w:szCs w:val="24"/>
          <w:vertAlign w:val="superscript"/>
        </w:rPr>
        <w:t>-</w:t>
      </w:r>
      <w:r w:rsidR="007160E6">
        <w:rPr>
          <w:rFonts w:ascii="Times New Roman" w:hAnsi="Times New Roman" w:cs="Times New Roman"/>
          <w:sz w:val="24"/>
          <w:szCs w:val="24"/>
        </w:rPr>
        <w:t xml:space="preserve"> </w:t>
      </w:r>
      <w:r w:rsidR="00D716C6">
        <w:rPr>
          <w:rFonts w:ascii="Times New Roman" w:hAnsi="Times New Roman" w:cs="Times New Roman"/>
          <w:sz w:val="24"/>
          <w:szCs w:val="24"/>
        </w:rPr>
        <w:fldChar w:fldCharType="begin" w:fldLock="1"/>
      </w:r>
      <w:r w:rsidR="003507BD">
        <w:rPr>
          <w:rFonts w:ascii="Times New Roman" w:hAnsi="Times New Roman" w:cs="Times New Roman"/>
          <w:sz w:val="24"/>
          <w:szCs w:val="24"/>
        </w:rPr>
        <w:instrText>ADDIN CSL_CITATION {"citationItems":[{"id":"ITEM-1","itemData":{"DOI":"10.1073/pnas.0700180104","ISSN":"00278424","abstract":"Understanding ecosystem processes as they relate to wildfire and vegetation dynamics is of growing importance as fire frequency and extent increase throughout the western United States. However, the effects of severe, stand-replacing wildfires are poorly understood. We studied inorganic nitrogen pools and mineralization rates after stand-replacing wildfires in the Greater Yellowstone Ecosystem, Wyoming. After fires that burned in summer 2000, soil ammonium concentration peaked in 2001 (33 mg NH4-N·kg soil-1); soil nitrate increased subsequently (2.7 mg NO3-N·kgsoil-1 in 2003) but was still low. However, annual net ammonification rates were largely negative from 2001 to 2004, indicating ammonium depletion. Thus, although net nitrification rates were positive, annual net nitrogen mineralization (net ammonification plus net nitrification) remained low. Aboveground net primary production (ANPP) increased from 0.25 to 1.6 Mg·ha-1·yr-1 from 2001 to 2004, but variation in ANPP among stands was not related to net nitrogen mineralization rates. Across a broader temporal gradient (stand age zero to &gt;250 yr), negative rates of net annual ammonification were especially pronounced in the first postfire year. Laboratory incubations using 15N isotope pool dilution revealed that gross production of ammonium was reduced and ammonium consumption greatly exceeded gross production during the initial postfire years. Our results suggest a microbial nitrogen sink for several years after severe, stand-replacing fire, confirming earlier hypotheses about postdisturbance succession and nutrient cycling in cold, fire-dominated coniferous forests. Postfire forests in Yellowstone seem to be highly conservative for nitrogen, and microbial immobilization of ammonium plays a key role during early succession. © 2007 by The National Academy of Sciences of the USA.","author":[{"dropping-particle":"","family":"Turner","given":"Monica G.","non-dropping-particle":"","parse-names":false,"suffix":""},{"dropping-particle":"","family":"Smithwick","given":"Erica A.H.","non-dropping-particle":"","parse-names":false,"suffix":""},{"dropping-particle":"","family":"Metzger","given":"Kristine L.","non-dropping-particle":"","parse-names":false,"suffix":""},{"dropping-particle":"","family":"Tinker","given":"Daniel B.","non-dropping-particle":"","parse-names":false,"suffix":""},{"dropping-particle":"","family":"Romme","given":"William H.","non-dropping-particle":"","parse-names":false,"suffix":""}],"container-title":"Proceedings of the National Academy of Sciences of the United States of America","id":"ITEM-1","issue":"12","issued":{"date-parts":[["2007"]]},"page":"4782-4789","title":"Inorganic nitrogen availability after severe stand-replacing fire in the Greater Yellowstone ecosystem","type":"article-journal","volume":"104"},"uris":["http://www.mendeley.com/documents/?uuid=bdbe7128-025e-4be3-8ec1-68226e156de1"]},{"id":"ITEM-2","itemData":{"DOI":"10.1577/1548-8659","ISSN":"0002-8487","abstract":"Synthesis of the literature suggests that physical, chemical, and biological elements of a watershed interact with long-term climate to influence fire regime, and that these factors, in concordance with the postfire vegetation mosaic, combine with local-scale weather to govern the trajectory and magnitude of change following a fire event. Perturbation associated with hydrological processes is probably the primary factor influencing postfire persistence of fishes, benthic macroinvertebrates, and diatoms in fluvial systems. It is apparent that salmonids have evolved strategies to survive perturbations occurring at the frequency of wildland fires (10°–10 2 years), but local populations of a species may be more ephemeral. Habitat alteration probably has the greatest impact on individual organisms and local populations that are the least mobile, and reinvasion will be most rapid by aquatic organisms with high mobility. It is becoming increasingly apparent that during the past century fire suppression has altered fire regimes in some vegetation types, and consequently, the probability of large stand-replacing fires has increased in those areas. Current evidence suggests, however, that even in the case of extensive high-severity fires, local extirpation of fishes is patchy, and recolonization is rapid. Lasting detrimental effects on fish populations have been limited to areas where native populations have declined and become increasingly isolated because of anthropogenic activities. A strategy of protecting robust aquatic communities and restoring aquatic habitat structure and life history complexity in degraded areas may be the most effective means for insuring the persistence of native biota where the probability of large-scale fires has increased. © 1999 Taylor &amp; Francis Group, LLC.","author":[{"dropping-particle":"","family":"Gresswell","given":"Robert E.","non-dropping-particle":"","parse-names":false,"suffix":""}],"container-title":"Transactions of the American Fisheries Society","id":"ITEM-2","issue":"2","issued":{"date-parts":[["1999"]]},"note":"-good intro material and chla/periphyton growth post-fire\n- printed out copy with notes","page":"193-221","title":"Fire and aquatic ecosystems in forested biomes of North America","type":"article-journal","volume":"128"},"uris":["http://www.mendeley.com/documents/?uuid=b031f042-037e-4f7d-b157-c84f5990ce92"]}],"mendeley":{"formattedCitation":"(Gresswell, 1999; Turner et al., 2007)","plainTextFormattedCitation":"(Gresswell, 1999; Turner et al., 2007)","previouslyFormattedCitation":"(Gresswell, 1999; Turner et al., 2007)"},"properties":{"noteIndex":0},"schema":"https://github.com/citation-style-language/schema/raw/master/csl-citation.json"}</w:instrText>
      </w:r>
      <w:r w:rsidR="00D716C6">
        <w:rPr>
          <w:rFonts w:ascii="Times New Roman" w:hAnsi="Times New Roman" w:cs="Times New Roman"/>
          <w:sz w:val="24"/>
          <w:szCs w:val="24"/>
        </w:rPr>
        <w:fldChar w:fldCharType="separate"/>
      </w:r>
      <w:r w:rsidR="00D716C6" w:rsidRPr="00D716C6">
        <w:rPr>
          <w:rFonts w:ascii="Times New Roman" w:hAnsi="Times New Roman" w:cs="Times New Roman"/>
          <w:noProof/>
          <w:sz w:val="24"/>
          <w:szCs w:val="24"/>
        </w:rPr>
        <w:t>(Gresswell, 1999; Turner et al., 2007)</w:t>
      </w:r>
      <w:r w:rsidR="00D716C6">
        <w:rPr>
          <w:rFonts w:ascii="Times New Roman" w:hAnsi="Times New Roman" w:cs="Times New Roman"/>
          <w:sz w:val="24"/>
          <w:szCs w:val="24"/>
        </w:rPr>
        <w:fldChar w:fldCharType="end"/>
      </w:r>
      <w:r w:rsidR="007160E6">
        <w:rPr>
          <w:rFonts w:ascii="Times New Roman" w:hAnsi="Times New Roman" w:cs="Times New Roman"/>
          <w:sz w:val="24"/>
        </w:rPr>
        <w:t xml:space="preserve"> or eroded and deposited downslope as N-rich soi</w:t>
      </w:r>
      <w:r w:rsidR="00D12A39">
        <w:rPr>
          <w:rFonts w:ascii="Times New Roman" w:hAnsi="Times New Roman" w:cs="Times New Roman"/>
          <w:sz w:val="24"/>
        </w:rPr>
        <w:t>l or ash</w:t>
      </w:r>
      <w:r w:rsidR="007160E6">
        <w:rPr>
          <w:rFonts w:ascii="Times New Roman" w:hAnsi="Times New Roman" w:cs="Times New Roman"/>
          <w:sz w:val="24"/>
        </w:rPr>
        <w:t xml:space="preserve"> </w:t>
      </w:r>
      <w:r w:rsidR="00D716C6">
        <w:rPr>
          <w:rFonts w:ascii="Times New Roman" w:hAnsi="Times New Roman" w:cs="Times New Roman"/>
          <w:sz w:val="24"/>
        </w:rPr>
        <w:fldChar w:fldCharType="begin" w:fldLock="1"/>
      </w:r>
      <w:r w:rsidR="00D716C6">
        <w:rPr>
          <w:rFonts w:ascii="Times New Roman" w:hAnsi="Times New Roman" w:cs="Times New Roman"/>
          <w:sz w:val="24"/>
        </w:rPr>
        <w:instrText>ADDIN CSL_CITATION {"citationItems":[{"id":"ITEM-1","itemData":{"DOI":"10.1071/WF18193","ISSN":"10498001","abstract":"Erosion of soil carbon (C) and nitrogen (N) following severe wildfire may have deleterious effects on downstream resources and ecosystem recovery. Although C and N losses in combustion and runoff have been studied extensively, soil C and N transported by post-fire erosion has rarely been quantified in burned landscapes. To better understand the magnitude and temporal pattern of these losses, we analysed the C and N content of sediment collected in severely burned hillslopes and catchments across the western USA over the first 4 post-fire years. We also compared soil C and N losses from areas receiving common erosion-mitigation treatments and untreated, burned areas. The concentrations of C and N in the eroded material (0.23-0.98 g C kg-1 and 0.01-0.04 g N kg-1) were similar to those of mineral soils rather than organic soil horizons or combusted vegetation. Losses of eroded soil C and N were highly variable across sites, and were highest the first 2 years after fire. Cumulative erosional losses from untreated, burned areas ranged from 73 to 2253 kg C ha-1 and from 3.3 to 110 kg N ha-1 over 4 post-fire years. Post-fire erosion-mitigation treatments reduced C and N losses by up to 75% compared with untreated areas. Losses in post-fire erosion are estimated to be &lt;10% of the total soil C and N combusted during severe wildfire and &lt;10% of post-fire soil C and N stocks remaining in the upper 20 cm of mineral soil. Although loss of soil C and N in post-fire erosion is unlikely to impair the productivity of recovering vegetation, export of C and N may influence downstream water quality and aquatic ecosystems.","author":[{"dropping-particle":"","family":"Pierson","given":"Derek N.","non-dropping-particle":"","parse-names":false,"suffix":""},{"dropping-particle":"","family":"Robichaud","given":"Peter R.","non-dropping-particle":"","parse-names":false,"suffix":""},{"dropping-particle":"","family":"Rhoades","given":"Charles C.","non-dropping-particle":"","parse-names":false,"suffix":""},{"dropping-particle":"","family":"Brown","given":"Robert E.","non-dropping-particle":"","parse-names":false,"suffix":""}],"container-title":"International Journal of Wildland Fire","id":"ITEM-1","issue":"10","issued":{"date-parts":[["2019"]]},"page":"814-821","title":"Soil carbon and nitrogen eroded after severe wildfire and erosion mitigation treatments","type":"article-journal","volume":"28"},"uris":["http://www.mendeley.com/documents/?uuid=21ff8551-5d28-4f02-805b-cf9dcc0886e7"]},{"id":"ITEM-2","itemData":{"DOI":"10.1016/j.jhydrol.2008.07.041","ISSN":"00221694","abstract":"Following a wildfire in south-eastern Australia that burnt over 1 million hectares of forested land in early 2003, two former research catchments (136 and 244 ha), in the East Kiewa valley, Victoria, were re-instrumented. Discharge, suspended sediment, bedload and nitrogen (N) and phosphorus (P) were measured for 3 years post-fire. The nutrient data consisted of 15-min estimation of particulate P and total Kjeldahl N via a regression with turbidity, and dissolved forms of P and N estimated from over 1100 water samples. The regression-based estimation allowed rigorous estimation of errors, seldom reported in water quality data. The fire appears to have increased the total P and N exports by around 5-6-fold, peaking at 1.6 kg ha-1 of P and 15.3 kg ha-1 of total combined N. Nutrients transported as particulate matter dominated the first post-fire year, with 94% of total combined P and 69% of total combined N. Although dissolved forms increased in importance, the particulate load comprised 86% of the total combined P load and 68% of the total combined N load over the three post-fire years. Concentrations and loads of P and N exhibited a rapid recovery to unburnt levels during the second post-fire year. Particulate forms declined sharply through a reduction in sediment delivery. Nitrate had the slowest relaxation time, suggesting a persistent subsurface pathway and the effect of nitrification. Notably, dissolved N fluxes were predominantly in baseflow even in the first post-fire year. The errors calculated for this study indicate the uncertainty that can exist in water quality estimation despite high resolution experimental design. Loads estimated from intermittent sampling should be treated with caution. A simple model with time as the single parameter proved to be a good predictor of mean three monthly concentrations. © 2008 Elsevier B.V. All rights reserved.","author":[{"dropping-particle":"","family":"Lane","given":"Patrick N.J.","non-dropping-particle":"","parse-names":false,"suffix":""},{"dropping-particle":"","family":"Sheridan","given":"Gary J.","non-dropping-particle":"","parse-names":false,"suffix":""},{"dropping-particle":"","family":"Noske","given":"Philip J.","non-dropping-particle":"","parse-names":false,"suffix":""},{"dropping-particle":"","family":"Sherwin","given":"Christopher B.","non-dropping-particle":"","parse-names":false,"suffix":""}],"container-title":"Journal of Hydrology","id":"ITEM-2","issue":"1-2","issued":{"date-parts":[["2008"]]},"page":"186-198","publisher":"Elsevier B.V.","title":"Phosphorus and nitrogen exports from SE Australian forests following wildfire","type":"article-journal","volume":"361"},"uris":["http://www.mendeley.com/documents/?uuid=4dfa646e-7da0-4d1d-80c9-f312c4f5cf46"]},{"id":"ITEM-3","itemData":{"DOI":"10.1007/s004420050977","ISBN":"4535322244","ISSN":"00298549","abstract":"Fire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S.","non-dropping-particle":"","parse-names":false,"suffix":""}],"container-title":"Oecologia","id":"ITEM-3","issue":"4","issued":{"date-parts":[["2000"]]},"page":"537-544","title":"Fire effects on ecosystem nitrogen cycling in a Californian bishop pine forest","type":"article-journal","volume":"122"},"uris":["http://www.mendeley.com/documents/?uuid=27410cfe-9978-4ad3-8f84-e3b8dec31882"]}],"mendeley":{"formattedCitation":"(Grogan et al., 2000; Lane et al., 2008; Pierson et al., 2019)","plainTextFormattedCitation":"(Grogan et al., 2000; Lane et al., 2008; Pierson et al., 2019)","previouslyFormattedCitation":"(Grogan et al., 2000; Lane et al., 2008; Pierson et al., 2019)"},"properties":{"noteIndex":0},"schema":"https://github.com/citation-style-language/schema/raw/master/csl-citation.json"}</w:instrText>
      </w:r>
      <w:r w:rsidR="00D716C6">
        <w:rPr>
          <w:rFonts w:ascii="Times New Roman" w:hAnsi="Times New Roman" w:cs="Times New Roman"/>
          <w:sz w:val="24"/>
        </w:rPr>
        <w:fldChar w:fldCharType="separate"/>
      </w:r>
      <w:r w:rsidR="00D716C6" w:rsidRPr="00D716C6">
        <w:rPr>
          <w:rFonts w:ascii="Times New Roman" w:hAnsi="Times New Roman" w:cs="Times New Roman"/>
          <w:noProof/>
          <w:sz w:val="24"/>
        </w:rPr>
        <w:t>(Grogan et al., 2000; Lane et al., 2008; Pierson et al., 2019)</w:t>
      </w:r>
      <w:r w:rsidR="00D716C6">
        <w:rPr>
          <w:rFonts w:ascii="Times New Roman" w:hAnsi="Times New Roman" w:cs="Times New Roman"/>
          <w:sz w:val="24"/>
        </w:rPr>
        <w:fldChar w:fldCharType="end"/>
      </w:r>
      <w:r w:rsidR="00F95BDC">
        <w:rPr>
          <w:rFonts w:ascii="Times New Roman" w:hAnsi="Times New Roman" w:cs="Times New Roman"/>
          <w:sz w:val="24"/>
        </w:rPr>
        <w:t xml:space="preserve">. </w:t>
      </w:r>
    </w:p>
    <w:p w14:paraId="0037AD56" w14:textId="63BEBB9F" w:rsidR="00A77BCC" w:rsidRPr="00A77BCC" w:rsidRDefault="00A77BCC" w:rsidP="00FC5C8E">
      <w:pPr>
        <w:spacing w:line="480" w:lineRule="auto"/>
        <w:jc w:val="both"/>
        <w:rPr>
          <w:rFonts w:ascii="Times New Roman" w:hAnsi="Times New Roman" w:cs="Times New Roman"/>
          <w:sz w:val="24"/>
        </w:rPr>
      </w:pPr>
      <w:r>
        <w:rPr>
          <w:rFonts w:ascii="Times New Roman" w:hAnsi="Times New Roman" w:cs="Times New Roman"/>
          <w:sz w:val="24"/>
        </w:rPr>
        <w:tab/>
        <w:t>Recent work suggests</w:t>
      </w:r>
      <w:r>
        <w:rPr>
          <w:rFonts w:ascii="Times New Roman" w:hAnsi="Times New Roman" w:cs="Times New Roman"/>
          <w:i/>
          <w:sz w:val="24"/>
        </w:rPr>
        <w:t xml:space="preserve"> </w:t>
      </w:r>
      <w:r>
        <w:rPr>
          <w:rFonts w:ascii="Times New Roman" w:hAnsi="Times New Roman" w:cs="Times New Roman"/>
          <w:sz w:val="24"/>
        </w:rPr>
        <w:t>that fire impacts on ecosystem N cycling can last longer than was previously acknowledged</w:t>
      </w:r>
      <w:r>
        <w:rPr>
          <w:rFonts w:ascii="Times New Roman" w:hAnsi="Times New Roman" w:cs="Times New Roman"/>
          <w:i/>
          <w:sz w:val="24"/>
        </w:rPr>
        <w:t xml:space="preserve">. </w:t>
      </w:r>
      <w:r>
        <w:rPr>
          <w:rFonts w:ascii="Times New Roman" w:hAnsi="Times New Roman" w:cs="Times New Roman"/>
          <w:sz w:val="24"/>
        </w:rPr>
        <w:t xml:space="preserve">For example, stream </w:t>
      </w:r>
      <w:r w:rsidRPr="00D56539">
        <w:rPr>
          <w:rFonts w:ascii="Times New Roman" w:hAnsi="Times New Roman" w:cs="Times New Roman"/>
          <w:sz w:val="24"/>
          <w:szCs w:val="24"/>
        </w:rPr>
        <w:t>NO</w:t>
      </w:r>
      <w:r w:rsidRPr="00D56539">
        <w:rPr>
          <w:rFonts w:ascii="Times New Roman" w:hAnsi="Times New Roman" w:cs="Times New Roman"/>
          <w:sz w:val="24"/>
          <w:szCs w:val="24"/>
          <w:vertAlign w:val="subscript"/>
        </w:rPr>
        <w:t>3</w:t>
      </w:r>
      <w:r w:rsidRPr="00E6465C">
        <w:rPr>
          <w:rFonts w:ascii="Times New Roman" w:hAnsi="Times New Roman" w:cs="Times New Roman"/>
          <w:sz w:val="24"/>
          <w:szCs w:val="24"/>
          <w:vertAlign w:val="superscript"/>
        </w:rPr>
        <w:t>-</w:t>
      </w:r>
      <w:r>
        <w:rPr>
          <w:rFonts w:ascii="Times New Roman" w:hAnsi="Times New Roman" w:cs="Times New Roman"/>
          <w:sz w:val="24"/>
        </w:rPr>
        <w:t xml:space="preserve"> and total dissolved N have remained elevated for 14 years following the 2002 Hayman Fire in Colorado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{"citationItems":[{"id":"ITEM-1","itemData":{"DOI":"10.1007/s10021-018-0293-6","ISSN":"14350629","abstract":"Large, high-severity wildfires alter the physical and biological conditions that determine how catchments retain and release nutrients and regulate streamwater quality. The short-term water quality impacts of severe wildfire are often dramatic, but the longer-term responses may better reflect terrestrial and aquatic ecosystem recovery. We followed streamwater chemistry for 14 years after the largest fire in recorded Colorado history, the 2002 Hayman Fire, to characterize patterns in nitrogen (N) and carbon (C) export. Throughout the post-fire period, stream nitrate and total dissolved N (TDN) remained elevated in 10 burned catchments relative to pre-burn periods and 4 unburned control catchments. Both the extent of fire in a catchment and wildfire severity influenced stream N concentrations. Nitrate was more than an order of magnitude higher in streams draining catchments that burned to a high extent (&gt; 60% of their areas) compared to unburned catchments. Unburned catchments retained more than 95% of atmospheric N inputs, but N retention in burned catchments was less than half of N inputs. Unlike N, stream C was elevated in catchments that burned to a lesser extent (30–60% of their areas burned), compared to either unburned or extensively burned catchments. Remotely sensed estimates of upland and riparian vegetation cover suggest that burned forests could require several more decades before forest cover and nutrient demand return to pre-fire levels. The persistent stream N increases we report are below drinking water thresholds, but exceed ecoregional reference concentrations for healthy stream ecosystems and indicate that extensively burned headwater catchments no longer function as strong sinks for atmospheric N. Combined with increasing trends in wildfire severity and elevated N deposition, our findings demonstrate the potential for substantial post-wildfire changes in ecosystem N retention and have implications for nutrient export to downstream waters.","author":[{"dropping-particle":"","family":"Rhoades","given":"Charles C.","non-dropping-particle":"","parse-names":false,"suffix":""},{"dropping-particle":"","family":"Chow","given":"Alex T.","non-dropping-particle":"","parse-names":false,"suffix":""},{"dropping-particle":"","family":"Covino","given":"Timothy P.","non-dropping-particle":"","parse-names":false,"suffix":""},{"dropping-particle":"","family":"Fegel","given":"Timothy S.","non-dropping-particle":"","parse-names":false,"suffix":""},{"dropping-particle":"","family":"Pierson","given":"Derek N.","non-dropping-particle":"","parse-names":false,"suffix":""},{"dropping-particle":"","family":"Rhea","given":"Allison E.","non-dropping-particle":"","parse-names":false,"suffix":""}],"container-title":"Ecosystems","id":"ITEM-1","issue":"3","issued":{"date-parts":[["2019"]]},"page":"643-657","publisher":"Springer US","title":"The Legacy of a Severe Wildfire on Stream Nitrogen and Carbon in Headwater Catchments","type":"article-journal","volume":"22"},"uris":["http://www.mendeley.com/documents/?uuid=d743479b-2ae3-4e94-8302-3e5370bd3bd7"]}],"mendeley":{"formattedCitation":"(Rhoades et al., 2019)","plainTextFormattedCitation":"(Rhoades et al., 2019)","previouslyFormattedCitation":"(Rhoades et al., 2019)"},"properties":{"noteIndex":0},"schema":"https://github.com/citation-style-language/schema/raw/master/csl-citation.json"}</w:instrText>
      </w:r>
      <w:r>
        <w:rPr>
          <w:rFonts w:ascii="Times New Roman" w:hAnsi="Times New Roman" w:cs="Times New Roman"/>
          <w:sz w:val="24"/>
        </w:rPr>
        <w:fldChar w:fldCharType="separate"/>
      </w:r>
      <w:r w:rsidRPr="003667C3">
        <w:rPr>
          <w:rFonts w:ascii="Times New Roman" w:hAnsi="Times New Roman" w:cs="Times New Roman"/>
          <w:noProof/>
          <w:sz w:val="24"/>
        </w:rPr>
        <w:t>(Rhoades et al., 2019)</w:t>
      </w:r>
      <w:r>
        <w:rPr>
          <w:rFonts w:ascii="Times New Roman" w:hAnsi="Times New Roman" w:cs="Times New Roman"/>
          <w:sz w:val="24"/>
        </w:rPr>
        <w:fldChar w:fldCharType="end"/>
      </w:r>
      <w:r>
        <w:rPr>
          <w:rFonts w:ascii="Times New Roman" w:hAnsi="Times New Roman" w:cs="Times New Roman"/>
          <w:sz w:val="24"/>
        </w:rPr>
        <w:t>. This indicates a significant and sustained reduction in ecosystem N retention</w:t>
      </w:r>
      <w:r w:rsidRPr="00D5653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{"citationItems":[{"id":"ITEM-1","itemData":{"DOI":"10.1007/s10021-018-0293-6","ISSN":"14350629","abstract":"Large, high-severity wildfires alter the physical and biological conditions that determine how catchments retain and release nutrients and regulate streamwater quality. The short-term water quality impacts of severe wildfire are often dramatic, but the longer-term responses may better reflect terrestrial and aquatic ecosystem recovery. We followed streamwater chemistry for 14 years after the largest fire in recorded Colorado history, the 2002 Hayman Fire, to characterize patterns in nitrogen (N) and carbon (C) export. Throughout the post-fire period, stream nitrate and total dissolved N (TDN) remained elevated in 10 burned catchments relative to pre-burn periods and 4 unburned control catchments. Both the extent of fire in a catchment and wildfire severity influenced stream N concentrations. Nitrate was more than an order of magnitude higher in streams draining catchments that burned to a high extent (&gt; 60% of their areas) compared to unburned catchments. Unburned catchments retained more than 95% of atmospheric N inputs, but N retention in burned catchments was less than half of N inputs. Unlike N, stream C was elevated in catchments that burned to a lesser extent (30–60% of their areas burned), compared to either unburned or extensively burned catchments. Remotely sensed estimates of upland and riparian vegetation cover suggest that burned forests could require several more decades before forest cover and nutrient demand return to pre-fire levels. The persistent stream N increases we report are below drinking water thresholds, but exceed ecoregional reference concentrations for healthy stream ecosystems and indicate that extensively burned headwater catchments no longer function as strong sinks for atmospheric N. Combined with increasing trends in wildfire severity and elevated N deposition, our findings demonstrate the potential for substantial post-wildfire changes in ecosystem N retention and have implications for nutrient export to downstream waters.","author":[{"dropping-particle":"","family":"Rhoades","given":"Charles C.","non-dropping-particle":"","parse-names":false,"suffix":""},{"dropping-particle":"","family":"Chow","given":"Alex T.","non-dropping-particle":"","parse-names":false,"suffix":""},{"dropping-particle":"","family":"Covino","given":"Timothy P.","non-dropping-particle":"","parse-names":false,"suffix":""},{"dropping-particle":"","family":"Fegel","given":"Timothy S.","non-dropping-particle":"","parse-names":false,"suffix":""},{"dropping-particle":"","family":"Pierson","given":"Derek N.","non-dropping-particle":"","parse-names":false,"suffix":""},{"dropping-particle":"","family":"Rhea","given":"Allison E.","non-dropping-particle":"","parse-names":false,"suffix":""}],"container-title":"Ecosystems","id":"ITEM-1","issue":"3","issued":{"date-parts":[["2019"]]},"page":"643-657","publisher":"Springer US","title":"The Legacy of a Severe Wildfire on Stream Nitrogen and Carbon in Headwater Catchments","type":"article-journal","volume":"22"},"uris":["http://www.mendeley.com/documents/?uuid=d743479b-2ae3-4e94-8302-3e5370bd3bd7"]}],"mendeley":{"formattedCitation":"(Rhoades et al., 2019)","plainTextFormattedCitation":"(Rhoades et al., 2019)","previouslyFormattedCitation":"(Rhoades et al., 2019)"},"properties":{"noteIndex":0},"schema":"https://github.com/citation-style-language/schema/raw/master/csl-citation.json"}</w:instrText>
      </w:r>
      <w:r>
        <w:rPr>
          <w:rFonts w:ascii="Times New Roman" w:hAnsi="Times New Roman" w:cs="Times New Roman"/>
          <w:sz w:val="24"/>
          <w:szCs w:val="24"/>
        </w:rPr>
        <w:fldChar w:fldCharType="separate"/>
      </w:r>
      <w:r w:rsidRPr="00825B26">
        <w:rPr>
          <w:rFonts w:ascii="Times New Roman" w:hAnsi="Times New Roman" w:cs="Times New Roman"/>
          <w:noProof/>
          <w:sz w:val="24"/>
          <w:szCs w:val="24"/>
        </w:rPr>
        <w:t>(Rhoades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A021A">
        <w:rPr>
          <w:rFonts w:ascii="Times New Roman" w:hAnsi="Times New Roman" w:cs="Times New Roman"/>
          <w:sz w:val="24"/>
          <w:szCs w:val="24"/>
        </w:rPr>
        <w:t xml:space="preserve">which could be explained </w:t>
      </w:r>
      <w:r w:rsidR="00FC5C8E" w:rsidRPr="00EE5809">
        <w:rPr>
          <w:rFonts w:ascii="Times New Roman" w:hAnsi="Times New Roman" w:cs="Times New Roman"/>
          <w:sz w:val="24"/>
          <w:szCs w:val="24"/>
        </w:rPr>
        <w:t xml:space="preserve">larger soil N pools </w:t>
      </w:r>
      <w:r w:rsidR="00FC5C8E" w:rsidRPr="00EE5809">
        <w:rPr>
          <w:rFonts w:ascii="Times New Roman" w:hAnsi="Times New Roman" w:cs="Times New Roman"/>
          <w:sz w:val="24"/>
          <w:szCs w:val="24"/>
        </w:rPr>
        <w:fldChar w:fldCharType="begin" w:fldLock="1"/>
      </w:r>
      <w:r w:rsidR="00FC5C8E">
        <w:rPr>
          <w:rFonts w:ascii="Times New Roman" w:hAnsi="Times New Roman" w:cs="Times New Roman"/>
          <w:sz w:val="24"/>
          <w:szCs w:val="24"/>
        </w:rPr>
        <w:instrText>ADDIN CSL_CITATION {"citationItems":[{"id":"ITEM-1","itemData":{"DOI":"10.1073/pnas.0700180104","ISSN":"00278424","abstract":"Understanding ecosystem processes as they relate to wildfire and vegetation dynamics is of growing importance as fire frequency and extent increase throughout the western United States. However, the effects of severe, stand-replacing wildfires are poorly understood. We studied inorganic nitrogen pools and mineralization rates after stand-replacing wildfires in the Greater Yellowstone Ecosystem, Wyoming. After fires that burned in summer 2000, soil ammonium concentration peaked in 2001 (33 mg NH4-N·kg soil-1); soil nitrate increased subsequently (2.7 mg NO3-N·kgsoil-1 in 2003) but was still low. However, annual net ammonification rates were largely negative from 2001 to 2004, indicating ammonium depletion. Thus, although net nitrification rates were positive, annual net nitrogen mineralization (net ammonification plus net nitrification) remained low. Aboveground net primary production (ANPP) increased from 0.25 to 1.6 Mg·ha-1·yr-1 from 2001 to 2004, but variation in ANPP among stands was not related to net nitrogen mineralization rates. Across a broader temporal gradient (stand age zero to &gt;250 yr), negative rates of net annual ammonification were especially pronounced in the first postfire year. Laboratory incubations using 15N isotope pool dilution revealed that gross production of ammonium was reduced and ammonium consumption greatly exceeded gross production during the initial postfire years. Our results suggest a microbial nitrogen sink for several years after severe, stand-replacing fire, confirming earlier hypotheses about postdisturbance succession and nutrient cycling in cold, fire-dominated coniferous forests. Postfire forests in Yellowstone seem to be highly conservative for nitrogen, and microbial immobilization of ammonium plays a key role during early succession. © 2007 by The National Academy of Sciences of the USA.","author":[{"dropping-particle":"","family":"Turner","given":"Monica G.","non-dropping-particle":"","parse-names":false,"suffix":""},{"dropping-particle":"","family":"Smithwick","given":"Erica A.H.","non-dropping-particle":"","parse-names":false,"suffix":""},{"dropping-particle":"","family":"Metzger","given":"Kristine L.","non-dropping-particle":"","parse-names":false,"suffix":""},{"dropping-particle":"","family":"Tinker","given":"Daniel B.","non-dropping-particle":"","parse-names":false,"suffix":""},{"dropping-particle":"","family":"Romme","given":"William H.","non-dropping-particle":"","parse-names":false,"suffix":""}],"container-title":"Proceedings of the National Academy of Sciences of the United States of America","id":"ITEM-1","issue":"12","issued":{"date-parts":[["2007"]]},"page":"4782-4789","title":"Inorganic nitrogen availability after severe stand-replacing fire in the Greater Yellowstone ecosystem","type":"article-journal","volume":"104"},"uris":["http://www.mendeley.com/documents/?uuid=bdbe7128-025e-4be3-8ec1-68226e156de1"]},{"id":"ITEM-2","itemData":{"DOI":"10.1007/s00442-004-1788-8","ISSN":"00298549","PMID":"15688212","abstract":"Many physical, chemical, mineralogical, and biological soil properties can be affected by forest fires. The effects are chiefly a result of burn severity, which consists of peak temperatures and duration of the fire. Climate, vegetation, and topography of the burnt area control the resilience of the soil system; some fire-induced changes can even be permanent. Low to moderate severity fires, such as most of those prescribed in forest management, promote renovation of the dominant vegetation through elimination of undesired species and transient increase of pH and available nutrients. No irreversible ecosystem change occurs, but the enhancement of hydrophobicity can render the soil less able to soak up water and more prone to erosion. Severe fires, such as wildfires, generally have several negative effects on soil. They cause significant removal of organic matter, deterioration of both structure and porosity, considerable loss of nutrients through volatilisation, ash entrapment in smoke columns, leaching and erosion, and marked alteration of both quantity and specific composition of microbial and soil-dwelling invertebrate communities. However, despite common perceptions, if plants succeed in promptly recolonising the burnt area, the pre-fire level of most properties can be recovered and even enhanced. This work is a review of the up-to-date literature dealing with changes imposed by fires on properties of forest soils. Ecological implications of these changes are described. © Springer-Verlag 2005.","author":[{"dropping-particle":"","family":"Certini","given":"Giacomo","non-dropping-particle":"","parse-names":false,"suffix":""}],"container-title":"Oecologia","id":"ITEM-2","issue":"1","issued":{"date-parts":[["2005"]]},"page":"1-10","title":"Effects of fire on properties of forest soils: A review","type":"article-journal","volume":"143"},"uris":["http://www.mendeley.com/documents/?uuid=9d86d559-ba22-4d6c-ad4c-a11d88fe62e3"]}],"mendeley":{"formattedCitation":"(Certini, 2005; Turner et al., 2007)","plainTextFormattedCitation":"(Certini, 2005; Turner et al., 2007)","previouslyFormattedCitation":"(Certini, 2005; Turner et al., 2007)"},"properties":{"noteIndex":0},"schema":"https://github.com/citation-style-language/schema/raw/master/csl-citation.json"}</w:instrText>
      </w:r>
      <w:r w:rsidR="00FC5C8E" w:rsidRPr="00EE5809">
        <w:rPr>
          <w:rFonts w:ascii="Times New Roman" w:hAnsi="Times New Roman" w:cs="Times New Roman"/>
          <w:sz w:val="24"/>
          <w:szCs w:val="24"/>
        </w:rPr>
        <w:fldChar w:fldCharType="separate"/>
      </w:r>
      <w:r w:rsidR="00FC5C8E" w:rsidRPr="00EE5809">
        <w:rPr>
          <w:rFonts w:ascii="Times New Roman" w:hAnsi="Times New Roman" w:cs="Times New Roman"/>
          <w:noProof/>
          <w:sz w:val="24"/>
          <w:szCs w:val="24"/>
        </w:rPr>
        <w:t>(Certini, 2005; Turner et al., 2007)</w:t>
      </w:r>
      <w:r w:rsidR="00FC5C8E" w:rsidRPr="00EE5809">
        <w:rPr>
          <w:rFonts w:ascii="Times New Roman" w:hAnsi="Times New Roman" w:cs="Times New Roman"/>
          <w:sz w:val="24"/>
          <w:szCs w:val="24"/>
        </w:rPr>
        <w:fldChar w:fldCharType="end"/>
      </w:r>
      <w:r w:rsidR="00FC5C8E" w:rsidRPr="00EE5809">
        <w:rPr>
          <w:rFonts w:ascii="Times New Roman" w:hAnsi="Times New Roman" w:cs="Times New Roman"/>
          <w:sz w:val="24"/>
          <w:szCs w:val="24"/>
        </w:rPr>
        <w:t xml:space="preserve">,  higher </w:t>
      </w:r>
      <w:r w:rsidR="00FC5C8E">
        <w:rPr>
          <w:rFonts w:ascii="Times New Roman" w:hAnsi="Times New Roman" w:cs="Times New Roman"/>
          <w:sz w:val="24"/>
          <w:szCs w:val="24"/>
        </w:rPr>
        <w:t>net N transformations</w:t>
      </w:r>
      <w:r w:rsidR="00FC5C8E" w:rsidRPr="00EE5809">
        <w:rPr>
          <w:rFonts w:ascii="Times New Roman" w:hAnsi="Times New Roman" w:cs="Times New Roman"/>
          <w:sz w:val="24"/>
          <w:szCs w:val="24"/>
        </w:rPr>
        <w:t xml:space="preserve"> </w:t>
      </w:r>
      <w:r w:rsidR="00FC5C8E" w:rsidRPr="00EE5809">
        <w:rPr>
          <w:rFonts w:ascii="Times New Roman" w:hAnsi="Times New Roman" w:cs="Times New Roman"/>
          <w:sz w:val="24"/>
          <w:szCs w:val="24"/>
        </w:rPr>
        <w:lastRenderedPageBreak/>
        <w:fldChar w:fldCharType="begin" w:fldLock="1"/>
      </w:r>
      <w:r w:rsidR="00FC5C8E" w:rsidRPr="00EE5809">
        <w:rPr>
          <w:rFonts w:ascii="Times New Roman" w:hAnsi="Times New Roman" w:cs="Times New Roman"/>
          <w:sz w:val="24"/>
          <w:szCs w:val="24"/>
        </w:rPr>
        <w:instrText>ADDIN CSL_CITATION {"citationItems":[{"id":"ITEM-1","itemData":{"DOI":"10.1002/eap.2072","ISSN":"19395582","abstract":"During the past century, systematic wildfire suppression has decreased fire frequency and increased fire severity in the western United States of America. While this has resulted in large ecological changes aboveground such as altered tree species composition and increased forest density, little is known about the long-term, belowground implications of altered, ecologically novel, fire regimes, especially on soil biological processes. To better understand the long-term implications of ecologically novel, high-severity fire, we used a 44-yr high-severity fire chronosequence in the Sierra Nevada where forests were historically adapted to frequent, low-severity fire, but were fire suppressed for at least 70 yr. High-severity fire in the Sierra Nevada resulted in a long-term (44 +yr) decrease (&gt;50%, P &lt; 0.05) in soil extracellular enzyme activities, basal microbial respiration (56–72%, P &lt; 0.05), and organic carbon (&gt;50%, P &lt; 0.05) in the upper 5 cm compared to sites that had not been burned for at least 115 yr. However, nitrogen (N) processes were only affected in the most recent fire site (4 yr post-fire). Net nitrification increased by over 600% in the most recent fire site (P &lt; 0.001), but returned to similar levels as the unburned control in the 13-yr site. Contrary to previous studies, we did not find a consistent effect of plant cover type on soil biogeochemical processes in mid-successional (10–50 yr) forest soils. Rather, the 44-yr reduction in soil organic carbon (C) quantity correlated positively with dampened C cycling processes. Our results show the drastic and long-term implication of ecologically novel, high-severity fire on soil biogeochemistry and underscore the need for long-term fire ecological experiments.","author":[{"dropping-particle":"","family":"Dove","given":"Nicholas C.","non-dropping-particle":"","parse-names":false,"suffix":""},{"dropping-particle":"","family":"Safford","given":"Hugh D.","non-dropping-particle":"","parse-names":false,"suffix":""},{"dropping-particle":"","family":"Bohlman","given":"Gabrielle N.","non-dropping-particle":"","parse-names":false,"suffix":""},{"dropping-particle":"","family":"Estes","given":"Becky L.","non-dropping-particle":"","parse-names":false,"suffix":""},{"dropping-particle":"","family":"Hart","given":"Stephen C.","non-dropping-particle":"","parse-names":false,"suffix":""}],"container-title":"Ecological Applications","id":"ITEM-1","issue":"0","issued":{"date-parts":[["2020"]]},"page":"1-18","title":"High-severity wildfire leads to multi-decadal impacts on soil biogeochemistry in mixed-conifer forests","type":"article-journal","volume":"0"},"uris":["http://www.mendeley.com/documents/?uuid=d177e23c-0d70-4b60-b44b-83538a19b518"]},{"id":"ITEM-2","itemData":{"DOI":"10.1007/s00442-014-2906-x","ISSN":"00298549","PMID":"24549939","abstract":"Stand-replacing wildfires are a novel disturbance within ponderosa pine (Pinus ponderosa) forests of the southwestern United States, and they can convert forests to grasslands or shrublands for decades. While most research shows that soil inorganic N pools and fluxes return to pre-fire levels within a few years, we wondered if vegetation conversion (ponderosa pine to bunchgrass) following stand-replacing fires might be accompanied by a long-term shift in N cycling processes. Using a 34-year stand-replacing wildfire chronosequence with paired, adjacent unburned patches, we examined the long-term dynamics of net and gross nitrogen (N) transformations. We hypothesized that N availability in burned patches would become more similar to those in unburned patches over time after fire as these areas become re-vegetated. Burned patches had higher net and gross nitrification rates than unburned patches (P &lt; 0.01 for both), and nitrification accounted for a greater proportion of N mineralization in burned patches for both net (P &lt; 0.01) and gross (P &lt; 0.04) N transformation measurements. However, trends with time-after-fire were not observed for any other variables. Our findings contrast with previous work, which suggested that high nitrification rates are a short-term response to disturbance. Furthermore, high nitrification rates at our site were not simply correlated with the presence of herbaceous vegetation. Instead, we suggest that stand-replacing wildfire triggers a shift in N cycling that is maintained for at least three decades by various factors, including a shift from a woody to an herbaceous ecosystem and the presence of fire-deposited charcoal. © 2014 Springer-Verlag Berlin Heidelberg.","author":[{"dropping-particle":"","family":"Kurth","given":"Valerie J.","non-dropping-particle":"","parse-names":false,"suffix":""},{"dropping-particle":"","family":"Hart","given":"Stephen C.","non-dropping-particle":"","parse-names":false,"suffix":""},{"dropping-particle":"","family":"Ross","given":"Christopher S.","non-dropping-particle":"","parse-names":false,"suffix":""},{"dropping-particle":"","family":"Kaye","given":"Jason P.","non-dropping-particle":"","parse-names":false,"suffix":""},{"dropping-particle":"","family":"Fulé","given":"Peter Z.","non-dropping-particle":"","parse-names":false,"suffix":""}],"container-title":"Oecologia","id":"ITEM-2","issue":"1","issued":{"date-parts":[["2014"]]},"page":"395-407","title":"Stand-replacing wildfires increase nitrification for decades in southwestern ponderosa pine forests","type":"article-journal","volume":"175"},"uris":["http://www.mendeley.com/documents/?uuid=b6a9394c-d873-4d12-8f10-3fb96d4c27b3"]}],"mendeley":{"formattedCitation":"(Dove et al., 2020; Kurth et al., 2014)","plainTextFormattedCitation":"(Dove et al., 2020; Kurth et al., 2014)","previouslyFormattedCitation":"(Dove et al., 2020; Kurth et al., 2014)"},"properties":{"noteIndex":0},"schema":"https://github.com/citation-style-language/schema/raw/master/csl-citation.json"}</w:instrText>
      </w:r>
      <w:r w:rsidR="00FC5C8E" w:rsidRPr="00EE5809">
        <w:rPr>
          <w:rFonts w:ascii="Times New Roman" w:hAnsi="Times New Roman" w:cs="Times New Roman"/>
          <w:sz w:val="24"/>
          <w:szCs w:val="24"/>
        </w:rPr>
        <w:fldChar w:fldCharType="separate"/>
      </w:r>
      <w:r w:rsidR="00FC5C8E" w:rsidRPr="00EE5809">
        <w:rPr>
          <w:rFonts w:ascii="Times New Roman" w:hAnsi="Times New Roman" w:cs="Times New Roman"/>
          <w:noProof/>
          <w:sz w:val="24"/>
          <w:szCs w:val="24"/>
        </w:rPr>
        <w:t>(Dove et al., 2020; Kurth et al., 2014)</w:t>
      </w:r>
      <w:r w:rsidR="00FC5C8E" w:rsidRPr="00EE5809">
        <w:rPr>
          <w:rFonts w:ascii="Times New Roman" w:hAnsi="Times New Roman" w:cs="Times New Roman"/>
          <w:sz w:val="24"/>
          <w:szCs w:val="24"/>
        </w:rPr>
        <w:fldChar w:fldCharType="end"/>
      </w:r>
      <w:r w:rsidR="00FC5C8E" w:rsidRPr="00EE5809">
        <w:rPr>
          <w:rFonts w:ascii="Times New Roman" w:hAnsi="Times New Roman" w:cs="Times New Roman"/>
          <w:sz w:val="24"/>
          <w:szCs w:val="24"/>
        </w:rPr>
        <w:t xml:space="preserve">, lower plant demand </w:t>
      </w:r>
      <w:r w:rsidR="00FC5C8E" w:rsidRPr="00EE5809">
        <w:rPr>
          <w:rFonts w:ascii="Times New Roman" w:hAnsi="Times New Roman" w:cs="Times New Roman"/>
          <w:sz w:val="24"/>
          <w:szCs w:val="24"/>
        </w:rPr>
        <w:fldChar w:fldCharType="begin" w:fldLock="1"/>
      </w:r>
      <w:r w:rsidR="00FC5C8E" w:rsidRPr="00EE5809">
        <w:rPr>
          <w:rFonts w:ascii="Times New Roman" w:hAnsi="Times New Roman" w:cs="Times New Roman"/>
          <w:sz w:val="24"/>
          <w:szCs w:val="24"/>
        </w:rPr>
        <w:instrText>ADDIN CSL_CITATION {"citationItems":[{"id":"ITEM-1","itemData":{"DOI":"10.1016/j.foreco.2005.08.012","ISSN":"03781127","abstract":"Soil microorganisms have numerous functional roles in forest ecosystems, including: serving as sources and sinks of key nutrients and catalysts of nutrient transformations; acting as engineers and maintainers of soil structure; and forming mutualistic relationships with roots that improve plant fitness. Although both prescribed and wildland fires are common in temperate forests of North America, few studies have addressed the long-term influence of such disturbances on the soil microflora in these ecosystems. Fire alters the soil microbial community structure in the short-term primarily through heat-induced microbial mortality. Over the long-term, fire may modify soil communities by altering plant community composition via plant-induced changes in the soil environment. In this review, we summarize and synthesize the various studies that have assessed the effects of fire on forest soil microorganisms, emphasizing the mechanisms by which fire impacts these vital ecosystem engineers. The examples used in this paper are derived primarily from studies of ponderosa pine-dominated forests of the Inland West of the USA; these forests have some of the shortest historical fire-return intervals of any forest type, and thus the evolutionary role of fire in shaping these forests is likely the strongest. We argue that the short-term effects of fire on soil microflora and the processes they catalyze are transient, and suggest that more research be devoted to linking long-term plant community responses with those of the mutually dependent soil microflora. © 2005 Elsevier B.V. All rights reserved.","author":[{"dropping-particle":"","family":"Hart","given":"Stephen C.","non-dropping-particle":"","parse-names":false,"suffix":""},{"dropping-particle":"","family":"DeLuca","given":"Thomas H.","non-dropping-particle":"","parse-names":false,"suffix":""},{"dropping-particle":"","family":"Newman","given":"Gregory S.","non-dropping-particle":"","parse-names":false,"suffix":""},{"dropping-particle":"","family":"MacKenzie","given":"M. Derek","non-dropping-particle":"","parse-names":false,"suffix":""},{"dropping-particle":"","family":"Boyle","given":"Sarah I.","non-dropping-particle":"","parse-names":false,"suffix":""}],"container-title":"Forest Ecology and Management","id":"ITEM-1","issue":"1-3","issued":{"date-parts":[["2005"]]},"page":"166-184","title":"Post-fire vegetative dynamics as drivers of microbial community structure and function in forest soils","type":"article-journal","volume":"220"},"uris":["http://www.mendeley.com/documents/?uuid=a6e27001-7c61-44c1-b7d5-034e7af555c1"]}],"mendeley":{"formattedCitation":"(Stephen C. Hart et al., 2005)","manualFormatting":"(Hart et al., 2005)","plainTextFormattedCitation":"(Stephen C. Hart et al., 2005)","previouslyFormattedCitation":"(Stephen C. Hart et al., 2005)"},"properties":{"noteIndex":0},"schema":"https://github.com/citation-style-language/schema/raw/master/csl-citation.json"}</w:instrText>
      </w:r>
      <w:r w:rsidR="00FC5C8E" w:rsidRPr="00EE5809">
        <w:rPr>
          <w:rFonts w:ascii="Times New Roman" w:hAnsi="Times New Roman" w:cs="Times New Roman"/>
          <w:sz w:val="24"/>
          <w:szCs w:val="24"/>
        </w:rPr>
        <w:fldChar w:fldCharType="separate"/>
      </w:r>
      <w:r w:rsidR="00FC5C8E" w:rsidRPr="00EE5809">
        <w:rPr>
          <w:rFonts w:ascii="Times New Roman" w:hAnsi="Times New Roman" w:cs="Times New Roman"/>
          <w:noProof/>
          <w:sz w:val="24"/>
          <w:szCs w:val="24"/>
        </w:rPr>
        <w:t>(Hart et al., 2005)</w:t>
      </w:r>
      <w:r w:rsidR="00FC5C8E" w:rsidRPr="00EE5809">
        <w:rPr>
          <w:rFonts w:ascii="Times New Roman" w:hAnsi="Times New Roman" w:cs="Times New Roman"/>
          <w:sz w:val="24"/>
          <w:szCs w:val="24"/>
        </w:rPr>
        <w:fldChar w:fldCharType="end"/>
      </w:r>
      <w:r w:rsidR="00FC5C8E" w:rsidRPr="00EE5809">
        <w:rPr>
          <w:rFonts w:ascii="Times New Roman" w:hAnsi="Times New Roman" w:cs="Times New Roman"/>
          <w:sz w:val="24"/>
          <w:szCs w:val="24"/>
        </w:rPr>
        <w:t>, or some combination therein</w:t>
      </w:r>
      <w:r w:rsidR="00FC5C8E">
        <w:rPr>
          <w:rFonts w:ascii="Times New Roman" w:hAnsi="Times New Roman" w:cs="Times New Roman"/>
          <w:sz w:val="24"/>
          <w:szCs w:val="24"/>
        </w:rPr>
        <w:t>.</w:t>
      </w:r>
      <w:r w:rsidRPr="00D56539">
        <w:rPr>
          <w:rFonts w:ascii="Times New Roman" w:hAnsi="Times New Roman" w:cs="Times New Roman"/>
          <w:sz w:val="24"/>
          <w:szCs w:val="24"/>
        </w:rPr>
        <w:t xml:space="preserve"> </w:t>
      </w:r>
      <w:r w:rsidR="00FE605B" w:rsidRPr="001B1DCF">
        <w:rPr>
          <w:rFonts w:ascii="Times New Roman" w:hAnsi="Times New Roman" w:cs="Times New Roman"/>
          <w:sz w:val="24"/>
          <w:szCs w:val="24"/>
        </w:rPr>
        <w:t>While these mechanisms have been well documented immediately post-fire</w:t>
      </w:r>
      <w:r w:rsidR="001B1DCF" w:rsidRPr="001B1DCF">
        <w:rPr>
          <w:rFonts w:ascii="Times New Roman" w:hAnsi="Times New Roman" w:cs="Times New Roman"/>
          <w:sz w:val="24"/>
          <w:szCs w:val="24"/>
        </w:rPr>
        <w:t xml:space="preserve"> </w:t>
      </w:r>
      <w:r w:rsidR="001B1DCF" w:rsidRPr="001B1DCF">
        <w:rPr>
          <w:rFonts w:ascii="Times New Roman" w:hAnsi="Times New Roman" w:cs="Times New Roman"/>
          <w:sz w:val="24"/>
        </w:rPr>
        <w:fldChar w:fldCharType="begin" w:fldLock="1"/>
      </w:r>
      <w:r w:rsidR="001B1DCF">
        <w:rPr>
          <w:rFonts w:ascii="Times New Roman" w:hAnsi="Times New Roman" w:cs="Times New Roman"/>
          <w:sz w:val="24"/>
        </w:rPr>
        <w:instrText>ADDIN CSL_CITATION {"citationItems":[{"id":"ITEM-1","itemData":{"DOI":"10.1016/0378-1127(92)90011-W","ISSN":"03781127","abstract":"In a ponderosa pine (Pinus ponderosa Laws.) forest near Flagstaff, AZ, USA, there was a striking pattern in forest characteristics, consisting of substands of old-growth trees (28-120 cm diameter at breast height (dbh) and 200-500 years old) and of saplings (1.5-10 cm dbh and 60-70 years old) in a matrix of pole-sized trees (10-28 cm dbh and 60-100 years old). Tree size and forest floor mass decreased from old-growth to pole to sapling substands, but soluble N (as KCl extractable inorganic N) in the mineral soil did not vary substantially among substands before prescribed burning. Prescribed burning had little immediate impact on the overstory but substantially decreased the forest floor mass, with the greatest absolute and relative decreases being in the old-growth substands. Immediately after burning, ammonium-nitrogen (NH4-N) increased from 2.3 to 45.1 mg kg-1 in the old-growth substands, from 1.3 to 26.7 mg kg-1 in the pole substands, and from 1.3 to 8.3 mg kg-1 in the sapling substands. These differences in NH4-N among the substand types are directly correlated with differences in the initial forest floor weight and the amount of forest floor burned. Nitrate-nitrogen (NO3-N) was not changed immediately after burning. By 1 year after burning, NH4-N had declined substantially with only the old-growth substands being significantly higher than controls (30.0 versus 2.56 mg kg-1). Much of this decline showed up as an increase in NO3-N, particularly for the old-growth substands where NO3-N was 18.6 mg kg-1 on burned plots compared with 0.03 mg kg-1 on controls. These results support the conclusion that while increases in NH4-N are an immediate effect of burning (most likely from NH4-N produced by pyrolysis of forest floor material), nitrate increases, which occur later, are most likely caused by nitrification of the high NH4-N produced immediately after burning. A preliminary budgetary analysis for the mineral soil showed an immediate increase in inorganic N of 34.3 kg ha-1 in old-growth substands, 14.7 kg ha-1 in pole substands, and 4.0 kg ha-1 in sapling substands. Because these increases appear to have been transferred directly to the mineral soil from the forest floor, previous studies which have not accounted for this phenomenon may have somewhat overestimated N volatization losses from burning. © 1992.","author":[{"dropping-particle":"","family":"Covington","given":"W. Wallace","non-dropping-particle":"","parse-names":false,"suffix":""},{"dropping-particle":"","family":"Sackett","given":"S. S.","non-dropping-particle":"","parse-names":false,"suffix":""}],"container-title":"Forest Ecology and Management","id":"ITEM-1","issue":"1-4","issued":{"date-parts":[["1992"]]},"page":"175-191","title":"Soil mineral nitrogen changes following prescribed burning in ponderosa pine","type":"article-journal","volume":"54"},"uris":["http://www.mendeley.com/documents/?uuid=4f70ce72-cbd6-4edb-a741-ab188735b8d2"]},{"id":"ITEM-2","itemData":{"DOI":"10.1890/1051-0761(2001)011[1349:FEONPA]2.0.CO;2","ISSN":"10510761","abstract":"A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Applications","id":"ITEM-2","issue":"5","issued":{"date-parts":[["2001"]]},"page":"1349-1365","title":"Fire effects on nitrogen pools and dynamics in terrestrial ecosystems: A meta-analysis","type":"article-journal","volume":"11"},"uris":["http://www.mendeley.com/documents/?uuid=e3db4b40-615d-47a4-832c-0871d16c0d9d"]},{"id":"ITEM-3","itemData":{"DOI":"10.1007/s004420050977","ISBN":"4535322244","ISSN":"00298549","abstract":"Fire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S.","non-dropping-particle":"","parse-names":false,"suffix":""}],"container-title":"Oecologia","id":"ITEM-3","issue":"4","issued":{"date-parts":[["2000"]]},"page":"537-544","title":"Fire effects on ecosystem nitrogen cycling in a Californian bishop pine forest","type":"article-journal","volume":"122"},"uris":["http://www.mendeley.com/documents/?uuid=27410cfe-9978-4ad3-8f84-e3b8dec31882"]},{"id":"ITEM-4","itemData":{"DOI":"10.1007/BF02205929","ISSN":"0032079X","abstract":"no_abstract","author":[{"dropping-particle":"","family":"Raison","given":"R. J.","non-dropping-particle":"","parse-names":false,"suffix":""}],"container-title":"Plant and Soil","id":"ITEM-4","issue":"1","issued":{"date-parts":[["1979"]]},"page":"73-108","title":"Modification of the soil environment by vegetation fires, with particular reference to nitrogen transformations: A review","type":"article-journal","volume":"51"},"uris":["http://www.mendeley.com/documents/?uuid=6ffc5d88-68bf-4776-9048-d237476a7c2a"]}],"mendeley":{"formattedCitation":"(Covington &amp; Sackett, 1992; Grogan et al., 2000; Raison, 1979; Wan et al., 2001)","manualFormatting":"((&lt; 5 years, Covington &amp; Sackett, 1992; Grogan et al., 2000; Raison, 1979; Wan et al., 2001)","plainTextFormattedCitation":"(Covington &amp; Sackett, 1992; Grogan et al., 2000; Raison, 1979; Wan et al., 2001)","previouslyFormattedCitation":"(Covington &amp; Sackett, 1992; Grogan et al., 2000; Raison, 1979; Wan et al., 2001)"},"properties":{"noteIndex":0},"schema":"https://github.com/citation-style-language/schema/raw/master/csl-citation.json"}</w:instrText>
      </w:r>
      <w:r w:rsidR="001B1DCF" w:rsidRPr="001B1DCF">
        <w:rPr>
          <w:rFonts w:ascii="Times New Roman" w:hAnsi="Times New Roman" w:cs="Times New Roman"/>
          <w:sz w:val="24"/>
        </w:rPr>
        <w:fldChar w:fldCharType="separate"/>
      </w:r>
      <w:r w:rsidR="001B1DCF" w:rsidRPr="001B1DCF">
        <w:rPr>
          <w:rFonts w:ascii="Times New Roman" w:hAnsi="Times New Roman" w:cs="Times New Roman"/>
          <w:noProof/>
          <w:sz w:val="24"/>
        </w:rPr>
        <w:t>(</w:t>
      </w:r>
      <w:r w:rsidR="001B1DCF">
        <w:rPr>
          <w:rFonts w:ascii="Times New Roman" w:hAnsi="Times New Roman" w:cs="Times New Roman"/>
          <w:noProof/>
          <w:sz w:val="24"/>
        </w:rPr>
        <w:t xml:space="preserve">&lt; 5 years, </w:t>
      </w:r>
      <w:r w:rsidR="001B1DCF" w:rsidRPr="001B1DCF">
        <w:rPr>
          <w:rFonts w:ascii="Times New Roman" w:hAnsi="Times New Roman" w:cs="Times New Roman"/>
          <w:noProof/>
          <w:sz w:val="24"/>
        </w:rPr>
        <w:t>Covington &amp; Sackett, 1992; Grogan et al., 2000; Raison, 1979; Wan et al., 2001)</w:t>
      </w:r>
      <w:r w:rsidR="001B1DCF" w:rsidRPr="001B1DCF">
        <w:rPr>
          <w:rFonts w:ascii="Times New Roman" w:hAnsi="Times New Roman" w:cs="Times New Roman"/>
          <w:sz w:val="24"/>
        </w:rPr>
        <w:fldChar w:fldCharType="end"/>
      </w:r>
      <w:r w:rsidR="001B1DCF" w:rsidRPr="001B1DCF">
        <w:rPr>
          <w:rFonts w:ascii="Times New Roman" w:hAnsi="Times New Roman" w:cs="Times New Roman"/>
          <w:sz w:val="24"/>
        </w:rPr>
        <w:t xml:space="preserve">, </w:t>
      </w:r>
      <w:r w:rsidR="00FE605B" w:rsidRPr="001B1DCF">
        <w:rPr>
          <w:rFonts w:ascii="Times New Roman" w:hAnsi="Times New Roman" w:cs="Times New Roman"/>
          <w:sz w:val="24"/>
        </w:rPr>
        <w:t xml:space="preserve">there is a need </w:t>
      </w:r>
      <w:r w:rsidRPr="001B1DCF">
        <w:rPr>
          <w:rFonts w:ascii="Times New Roman" w:hAnsi="Times New Roman" w:cs="Times New Roman"/>
          <w:sz w:val="24"/>
        </w:rPr>
        <w:t xml:space="preserve">for long-term studies to investigate </w:t>
      </w:r>
      <w:r w:rsidR="004A021A" w:rsidRPr="001B1DCF">
        <w:rPr>
          <w:rFonts w:ascii="Times New Roman" w:hAnsi="Times New Roman" w:cs="Times New Roman"/>
          <w:sz w:val="24"/>
        </w:rPr>
        <w:t xml:space="preserve">the </w:t>
      </w:r>
      <w:r w:rsidRPr="001B1DCF">
        <w:rPr>
          <w:rFonts w:ascii="Times New Roman" w:hAnsi="Times New Roman" w:cs="Times New Roman"/>
          <w:sz w:val="24"/>
        </w:rPr>
        <w:t>potential drivers of elevated inorganic N decades after fire.</w:t>
      </w:r>
    </w:p>
    <w:p w14:paraId="0EF3176F" w14:textId="51725294" w:rsidR="00013EE7" w:rsidRPr="00A77BCC" w:rsidRDefault="00694E89" w:rsidP="00C319E5">
      <w:pPr>
        <w:spacing w:line="480" w:lineRule="auto"/>
        <w:jc w:val="both"/>
        <w:rPr>
          <w:rFonts w:ascii="Times New Roman" w:hAnsi="Times New Roman" w:cs="Times New Roman"/>
          <w:i/>
          <w:sz w:val="24"/>
        </w:rPr>
      </w:pPr>
      <w:r>
        <w:rPr>
          <w:rFonts w:ascii="Times New Roman" w:hAnsi="Times New Roman" w:cs="Times New Roman"/>
          <w:sz w:val="24"/>
        </w:rPr>
        <w:tab/>
        <w:t xml:space="preserve">It </w:t>
      </w:r>
      <w:r w:rsidR="0011093C">
        <w:rPr>
          <w:rFonts w:ascii="Times New Roman" w:hAnsi="Times New Roman" w:cs="Times New Roman"/>
          <w:sz w:val="24"/>
        </w:rPr>
        <w:t>is</w:t>
      </w:r>
      <w:r>
        <w:rPr>
          <w:rFonts w:ascii="Times New Roman" w:hAnsi="Times New Roman" w:cs="Times New Roman"/>
          <w:sz w:val="24"/>
        </w:rPr>
        <w:t xml:space="preserve"> generally accepted that </w:t>
      </w:r>
      <w:r w:rsidRPr="008749DD">
        <w:rPr>
          <w:rFonts w:ascii="Times New Roman" w:hAnsi="Times New Roman" w:cs="Times New Roman"/>
          <w:sz w:val="24"/>
        </w:rPr>
        <w:t xml:space="preserve">vegetation </w:t>
      </w:r>
      <w:r w:rsidR="00013EE7">
        <w:rPr>
          <w:rFonts w:ascii="Times New Roman" w:hAnsi="Times New Roman" w:cs="Times New Roman"/>
          <w:sz w:val="24"/>
        </w:rPr>
        <w:t>should</w:t>
      </w:r>
      <w:r w:rsidRPr="008749DD">
        <w:rPr>
          <w:rFonts w:ascii="Times New Roman" w:hAnsi="Times New Roman" w:cs="Times New Roman"/>
          <w:sz w:val="24"/>
        </w:rPr>
        <w:t xml:space="preserve"> </w:t>
      </w:r>
      <w:r w:rsidR="00013EE7">
        <w:rPr>
          <w:rFonts w:ascii="Times New Roman" w:hAnsi="Times New Roman" w:cs="Times New Roman"/>
          <w:sz w:val="24"/>
        </w:rPr>
        <w:t xml:space="preserve">begin </w:t>
      </w:r>
      <w:r w:rsidRPr="008749DD">
        <w:rPr>
          <w:rFonts w:ascii="Times New Roman" w:hAnsi="Times New Roman" w:cs="Times New Roman"/>
          <w:sz w:val="24"/>
        </w:rPr>
        <w:t>exert</w:t>
      </w:r>
      <w:r w:rsidR="00013EE7">
        <w:rPr>
          <w:rFonts w:ascii="Times New Roman" w:hAnsi="Times New Roman" w:cs="Times New Roman"/>
          <w:sz w:val="24"/>
        </w:rPr>
        <w:t>ing</w:t>
      </w:r>
      <w:r w:rsidR="00600C19">
        <w:rPr>
          <w:rFonts w:ascii="Times New Roman" w:hAnsi="Times New Roman" w:cs="Times New Roman"/>
          <w:sz w:val="24"/>
        </w:rPr>
        <w:t xml:space="preserve"> a greater </w:t>
      </w:r>
      <w:r w:rsidRPr="008749DD">
        <w:rPr>
          <w:rFonts w:ascii="Times New Roman" w:hAnsi="Times New Roman" w:cs="Times New Roman"/>
          <w:sz w:val="24"/>
        </w:rPr>
        <w:t xml:space="preserve">influence over N cycling </w:t>
      </w:r>
      <w:r w:rsidR="00600C19">
        <w:rPr>
          <w:rFonts w:ascii="Times New Roman" w:hAnsi="Times New Roman" w:cs="Times New Roman"/>
          <w:sz w:val="24"/>
        </w:rPr>
        <w:t xml:space="preserve">than soil microbes </w:t>
      </w:r>
      <w:r w:rsidR="00013EE7">
        <w:rPr>
          <w:rFonts w:ascii="Times New Roman" w:hAnsi="Times New Roman" w:cs="Times New Roman"/>
          <w:sz w:val="24"/>
        </w:rPr>
        <w:t>during succession through</w:t>
      </w:r>
      <w:r w:rsidRPr="008749DD">
        <w:rPr>
          <w:rFonts w:ascii="Times New Roman" w:hAnsi="Times New Roman" w:cs="Times New Roman"/>
          <w:sz w:val="24"/>
        </w:rPr>
        <w:t xml:space="preserve"> root exudation, plant litter inputs, increased nutrient uptake, and formation of symbioses with soil microorganisms</w:t>
      </w:r>
      <w:r>
        <w:rPr>
          <w:rFonts w:ascii="Times New Roman" w:hAnsi="Times New Roman" w:cs="Times New Roman"/>
          <w:sz w:val="24"/>
        </w:rPr>
        <w:t xml:space="preserve"> </w:t>
      </w:r>
      <w:r>
        <w:rPr>
          <w:rFonts w:ascii="Times New Roman" w:hAnsi="Times New Roman" w:cs="Times New Roman"/>
          <w:sz w:val="24"/>
        </w:rPr>
        <w:fldChar w:fldCharType="begin" w:fldLock="1"/>
      </w:r>
      <w:r w:rsidR="007575E2">
        <w:rPr>
          <w:rFonts w:ascii="Times New Roman" w:hAnsi="Times New Roman" w:cs="Times New Roman"/>
          <w:sz w:val="24"/>
        </w:rPr>
        <w:instrText>ADDIN CSL_CITATION {"citationItems":[{"id":"ITEM-1","itemData":{"DOI":"10.1126/science.158.3807.1426","ISSN":"00368075","abstract":"The role of biological agents as providers of combined nitrogen is discussed.","author":[{"dropping-particle":"","family":"Kaye","given":"Jason P.","non-dropping-particle":"","parse-names":false,"suffix":""},{"dropping-particle":"","family":"Hart","given":"Stephen C.","non-dropping-particle":"","parse-names":false,"suffix":""}],"container-title":"Trends in Ecology &amp; Evolution","id":"ITEM-1","issue":"4","issued":{"date-parts":[["1997"]]},"page":"139-143","title":"Competition for nitrogen between plants and soil microorganisms","type":"article-journal","volume":"12"},"uris":["http://www.mendeley.com/documents/?uuid=4af25908-9210-4169-b064-1982aa88e1e0"]},{"id":"ITEM-2","itemData":{"DOI":"10.1016/j.foreco.2005.08.012","ISSN":"03781127","abstract":"Soil microorganisms have numerous functional roles in forest ecosystems, including: serving as sources and sinks of key nutrients and catalysts of nutrient transformations; acting as engineers and maintainers of soil structure; and forming mutualistic relationships with roots that improve plant fitness. Although both prescribed and wildland fires are common in temperate forests of North America, few studies have addressed the long-term influence of such disturbances on the soil microflora in these ecosystems. Fire alters the soil microbial community structure in the short-term primarily through heat-induced microbial mortality. Over the long-term, fire may modify soil communities by altering plant community composition via plant-induced changes in the soil environment. In this review, we summarize and synthesize the various studies that have assessed the effects of fire on forest soil microorganisms, emphasizing the mechanisms by which fire impacts these vital ecosystem engineers. The examples used in this paper are derived primarily from studies of ponderosa pine-dominated forests of the Inland West of the USA; these forests have some of the shortest historical fire-return intervals of any forest type, and thus the evolutionary role of fire in shaping these forests is likely the strongest. We argue that the short-term effects of fire on soil microflora and the processes they catalyze are transient, and suggest that more research be devoted to linking long-term plant community responses with those of the mutually dependent soil microflora. © 2005 Elsevier B.V. All rights reserved.","author":[{"dropping-particle":"","family":"Hart","given":"Stephen C.","non-dropping-particle":"","parse-names":false,"suffix":""},{"dropping-particle":"","family":"DeLuca","given":"Thomas H.","non-dropping-particle":"","parse-names":false,"suffix":""},{"dropping-particle":"","family":"Newman","given":"Gregory S.","non-dropping-particle":"","parse-names":false,"suffix":""},{"dropping-particle":"","family":"MacKenzie","given":"M. Derek","non-dropping-particle":"","parse-names":false,"suffix":""},{"dropping-particle":"","family":"Boyle","given":"Sarah I.","non-dropping-particle":"","parse-names":false,"suffix":""}],"container-title":"Forest Ecology and Management","id":"ITEM-2","issue":"1-3","issued":{"date-parts":[["2005"]]},"page":"166-184","title":"Post-fire vegetative dynamics as drivers of microbial community structure and function in forest soils","type":"article-journal","volume":"220"},"uris":["http://www.mendeley.com/documents/?uuid=a6e27001-7c61-44c1-b7d5-034e7af555c1"]},{"id":"ITEM-3","itemData":{"DOI":"10.1002/eap.2072","ISSN":"19395582","abstract":"During the past century, systematic wildfire suppression has decreased fire frequency and increased fire severity in the western United States of America. While this has resulted in large ecological changes aboveground such as altered tree species composition and increased forest density, little is known about the long-term, belowground implications of altered, ecologically novel, fire regimes, especially on soil biological processes. To better understand the long-term implications of ecologically novel, high-severity fire, we used a 44-yr high-severity fire chronosequence in the Sierra Nevada where forests were historically adapted to frequent, low-severity fire, but were fire suppressed for at least 70 yr. High-severity fire in the Sierra Nevada resulted in a long-term (44 +yr) decrease (&gt;50%, P &lt; 0.05) in soil extracellular enzyme activities, basal microbial respiration (56–72%, P &lt; 0.05), and organic carbon (&gt;50%, P &lt; 0.05) in the upper 5 cm compared to sites that had not been burned for at least 115 yr. However, nitrogen (N) processes were only affected in the most recent fire site (4 yr post-fire). Net nitrification increased by over 600% in the most recent fire site (P &lt; 0.001), but returned to similar levels as the unburned control in the 13-yr site. Contrary to previous studies, we did not find a consistent effect of plant cover type on soil biogeochemical processes in mid-successional (10–50 yr) forest soils. Rather, the 44-yr reduction in soil organic carbon (C) quantity correlated positively with dampened C cycling processes. Our results show the drastic and long-term implication of ecologically novel, high-severity fire on soil biogeochemistry and underscore the need for long-term fire ecological experiments.","author":[{"dropping-particle":"","family":"Dove","given":"Nicholas C.","non-dropping-particle":"","parse-names":false,"suffix":""},{"dropping-particle":"","family":"Safford","given":"Hugh D.","non-dropping-particle":"","parse-names":false,"suffix":""},{"dropping-particle":"","family":"Bohlman","given":"Gabrielle N.","non-dropping-particle":"","parse-names":false,"suffix":""},{"dropping-particle":"","family":"Estes","given":"Becky L.","non-dropping-particle":"","parse-names":false,"suffix":""},{"dropping-particle":"","family":"Hart","given":"Stephen C.","non-dropping-particle":"","parse-names":false,"suffix":""}],"container-title":"Ecological Applications","id":"ITEM-3","issue":"0","issued":{"date-parts":[["2020"]]},"page":"1-18","title":"High-severity wildfire leads to multi-decadal impacts on soil biogeochemistry in mixed-conifer forests","type":"article-journal","volume":"0"},"uris":["http://www.mendeley.com/documents/?uuid=d177e23c-0d70-4b60-b44b-83538a19b518"]},{"id":"ITEM-4","itemData":{"DOI":"10.2307/1297148","ISSN":"00063568","abstract":"A hypothesis is presented for the regulation of elemental losses from terrestrial ecosystems. Losses of elements are controlled by the net increment of biomass growth and the elemental composition of this net increment. According to this hypothesis, loss rates are highest in early succession and in steady state ecosystems.","author":[{"dropping-particle":"","family":"Vitousek","given":"Peter M.","non-dropping-particle":"","parse-names":false,"suffix":""},{"dropping-particle":"","family":"Reiners","given":"William A.","non-dropping-particle":"","parse-names":false,"suffix":""}],"container-title":"BioScience","id":"ITEM-4","issue":"6","issued":{"date-parts":[["1975"]]},"page":"376-381","title":"Ecosystem Succession and Nutrient Retention: A Hypothesis","type":"article-journal","volume":"25"},"uris":["http://www.mendeley.com/documents/?uuid=c4134016-3bb0-4255-88a8-9804de5fc679"]}],"mendeley":{"formattedCitation":"(Dove et al., 2020; Stephen C. Hart et al., 2005; Kaye &amp; Hart, 1997; Vitousek &amp; Reiners, 1975)","manualFormatting":"(Hart et al., 2005; Kaye &amp; Hart, 1997; Vitousek &amp; Reiners, 1975)","plainTextFormattedCitation":"(Dove et al., 2020; Stephen C. Hart et al., 2005; Kaye &amp; Hart, 1997; Vitousek &amp; Reiners, 1975)","previouslyFormattedCitation":"(Dove et al., 2020; Stephen C. Hart et al., 2005; Kaye &amp; Hart, 1997; Vitousek &amp; Reiners, 1975)"},"properties":{"noteIndex":0},"schema":"https://github.com/citation-style-language/schema/raw/master/csl-citation.json"}</w:instrText>
      </w:r>
      <w:r>
        <w:rPr>
          <w:rFonts w:ascii="Times New Roman" w:hAnsi="Times New Roman" w:cs="Times New Roman"/>
          <w:sz w:val="24"/>
        </w:rPr>
        <w:fldChar w:fldCharType="separate"/>
      </w:r>
      <w:r w:rsidRPr="00D21823">
        <w:rPr>
          <w:rFonts w:ascii="Times New Roman" w:hAnsi="Times New Roman" w:cs="Times New Roman"/>
          <w:noProof/>
          <w:sz w:val="24"/>
        </w:rPr>
        <w:t>(Hart et al., 2005; Kaye &amp; Hart, 1997; Vitousek &amp; Reiners, 1975)</w:t>
      </w:r>
      <w:r>
        <w:rPr>
          <w:rFonts w:ascii="Times New Roman" w:hAnsi="Times New Roman" w:cs="Times New Roman"/>
          <w:sz w:val="24"/>
        </w:rPr>
        <w:fldChar w:fldCharType="end"/>
      </w:r>
      <w:r w:rsidR="00FC5C84">
        <w:rPr>
          <w:rFonts w:ascii="Times New Roman" w:hAnsi="Times New Roman" w:cs="Times New Roman"/>
          <w:sz w:val="24"/>
        </w:rPr>
        <w:t xml:space="preserve"> though </w:t>
      </w:r>
      <w:r w:rsidR="00600C19">
        <w:rPr>
          <w:rFonts w:ascii="Times New Roman" w:hAnsi="Times New Roman" w:cs="Times New Roman"/>
          <w:sz w:val="24"/>
        </w:rPr>
        <w:t>the increasing size and severity of wildfires may challenge</w:t>
      </w:r>
      <w:r w:rsidR="00FC5C84">
        <w:rPr>
          <w:rFonts w:ascii="Times New Roman" w:hAnsi="Times New Roman" w:cs="Times New Roman"/>
          <w:sz w:val="24"/>
        </w:rPr>
        <w:t xml:space="preserve"> that assumption</w:t>
      </w:r>
      <w:r w:rsidR="00CB5B02">
        <w:rPr>
          <w:rFonts w:ascii="Times New Roman" w:hAnsi="Times New Roman" w:cs="Times New Roman"/>
          <w:sz w:val="24"/>
        </w:rPr>
        <w:t xml:space="preserve"> </w:t>
      </w:r>
      <w:r w:rsidR="006E1987">
        <w:rPr>
          <w:rFonts w:ascii="Times New Roman" w:hAnsi="Times New Roman" w:cs="Times New Roman"/>
          <w:sz w:val="24"/>
        </w:rPr>
        <w:fldChar w:fldCharType="begin" w:fldLock="1"/>
      </w:r>
      <w:r w:rsidR="002C4BC6">
        <w:rPr>
          <w:rFonts w:ascii="Times New Roman" w:hAnsi="Times New Roman" w:cs="Times New Roman"/>
          <w:sz w:val="24"/>
        </w:rPr>
        <w:instrText>ADDIN CSL_CITATION {"citationItems":[{"id":"ITEM-1","itemData":{"DOI":"10.1002/eap.2072","ISSN":"19395582","abstract":"During the past century, systematic wildfire suppression has decreased fire frequency and increased fire severity in the western United States of America. While this has resulted in large ecological changes aboveground such as altered tree species composition and increased forest density, little is known about the long-term, belowground implications of altered, ecologically novel, fire regimes, especially on soil biological processes. To better understand the long-term implications of ecologically novel, high-severity fire, we used a 44-yr high-severity fire chronosequence in the Sierra Nevada where forests were historically adapted to frequent, low-severity fire, but were fire suppressed for at least 70 yr. High-severity fire in the Sierra Nevada resulted in a long-term (44 +yr) decrease (&gt;50%, P &lt; 0.05) in soil extracellular enzyme activities, basal microbial respiration (56–72%, P &lt; 0.05), and organic carbon (&gt;50%, P &lt; 0.05) in the upper 5 cm compared to sites that had not been burned for at least 115 yr. However, nitrogen (N) processes were only affected in the most recent fire site (4 yr post-fire). Net nitrification increased by over 600% in the most recent fire site (P &lt; 0.001), but returned to similar levels as the unburned control in the 13-yr site. Contrary to previous studies, we did not find a consistent effect of plant cover type on soil biogeochemical processes in mid-successional (10–50 yr) forest soils. Rather, the 44-yr reduction in soil organic carbon (C) quantity correlated positively with dampened C cycling processes. Our results show the drastic and long-term implication of ecologically novel, high-severity fire on soil biogeochemistry and underscore the need for long-term fire ecological experiments.","author":[{"dropping-particle":"","family":"Dove","given":"Nicholas C.","non-dropping-particle":"","parse-names":false,"suffix":""},{"dropping-particle":"","family":"Safford","given":"Hugh D.","non-dropping-particle":"","parse-names":false,"suffix":""},{"dropping-particle":"","family":"Bohlman","given":"Gabrielle N.","non-dropping-particle":"","parse-names":false,"suffix":""},{"dropping-particle":"","family":"Estes","given":"Becky L.","non-dropping-particle":"","parse-names":false,"suffix":""},{"dropping-particle":"","family":"Hart","given":"Stephen C.","non-dropping-particle":"","parse-names":false,"suffix":""}],"container-title":"Ecological Applications","id":"ITEM-1","issue":"0","issued":{"date-parts":[["2020"]]},"page":"1-18","title":"High-severity wildfire leads to multi-decadal impacts on soil biogeochemistry in mixed-conifer forests","type":"article-journal","volume":"0"},"uris":["http://www.mendeley.com/documents/?uuid=d177e23c-0d70-4b60-b44b-83538a19b518"]}],"mendeley":{"formattedCitation":"(Dove et al., 2020)","plainTextFormattedCitation":"(Dove et al., 2020)","previouslyFormattedCitation":"(Dove et al., 2020)"},"properties":{"noteIndex":0},"schema":"https://github.com/citation-style-language/schema/raw/master/csl-citation.json"}</w:instrText>
      </w:r>
      <w:r w:rsidR="006E1987">
        <w:rPr>
          <w:rFonts w:ascii="Times New Roman" w:hAnsi="Times New Roman" w:cs="Times New Roman"/>
          <w:sz w:val="24"/>
        </w:rPr>
        <w:fldChar w:fldCharType="separate"/>
      </w:r>
      <w:r w:rsidR="006E1987" w:rsidRPr="006E1987">
        <w:rPr>
          <w:rFonts w:ascii="Times New Roman" w:hAnsi="Times New Roman" w:cs="Times New Roman"/>
          <w:noProof/>
          <w:sz w:val="24"/>
        </w:rPr>
        <w:t>(Dove et al., 2020)</w:t>
      </w:r>
      <w:r w:rsidR="006E1987">
        <w:rPr>
          <w:rFonts w:ascii="Times New Roman" w:hAnsi="Times New Roman" w:cs="Times New Roman"/>
          <w:sz w:val="24"/>
        </w:rPr>
        <w:fldChar w:fldCharType="end"/>
      </w:r>
      <w:r w:rsidR="00CB5B02">
        <w:rPr>
          <w:rFonts w:ascii="Times New Roman" w:hAnsi="Times New Roman" w:cs="Times New Roman"/>
          <w:sz w:val="24"/>
        </w:rPr>
        <w:t xml:space="preserve">. </w:t>
      </w:r>
      <w:r w:rsidR="00283143" w:rsidRPr="00EA654F">
        <w:rPr>
          <w:rFonts w:ascii="Times New Roman" w:hAnsi="Times New Roman" w:cs="Times New Roman"/>
          <w:sz w:val="24"/>
        </w:rPr>
        <w:t>For example</w:t>
      </w:r>
      <w:r w:rsidR="00FE605B" w:rsidRPr="00EA654F">
        <w:rPr>
          <w:rFonts w:ascii="Times New Roman" w:hAnsi="Times New Roman" w:cs="Times New Roman"/>
          <w:sz w:val="24"/>
        </w:rPr>
        <w:t>,</w:t>
      </w:r>
      <w:r w:rsidR="00600C19" w:rsidRPr="00EA654F">
        <w:rPr>
          <w:rFonts w:ascii="Times New Roman" w:hAnsi="Times New Roman" w:cs="Times New Roman"/>
          <w:sz w:val="24"/>
        </w:rPr>
        <w:t xml:space="preserve"> </w:t>
      </w:r>
      <w:r w:rsidR="00087EA5" w:rsidRPr="00EA654F">
        <w:rPr>
          <w:rFonts w:ascii="Times New Roman" w:hAnsi="Times New Roman" w:cs="Times New Roman"/>
          <w:sz w:val="24"/>
        </w:rPr>
        <w:t>ponderosa pine (</w:t>
      </w:r>
      <w:r w:rsidR="00087EA5" w:rsidRPr="00EA654F">
        <w:rPr>
          <w:rFonts w:ascii="Times New Roman" w:hAnsi="Times New Roman" w:cs="Times New Roman"/>
          <w:i/>
          <w:sz w:val="24"/>
        </w:rPr>
        <w:t>Pinus ponderosa</w:t>
      </w:r>
      <w:r w:rsidR="00087EA5" w:rsidRPr="00EA654F">
        <w:rPr>
          <w:rFonts w:ascii="Times New Roman" w:hAnsi="Times New Roman" w:cs="Times New Roman"/>
          <w:sz w:val="24"/>
        </w:rPr>
        <w:t xml:space="preserve">) </w:t>
      </w:r>
      <w:r w:rsidR="00FE605B" w:rsidRPr="00EA654F">
        <w:rPr>
          <w:rFonts w:ascii="Times New Roman" w:hAnsi="Times New Roman" w:cs="Times New Roman"/>
          <w:sz w:val="24"/>
        </w:rPr>
        <w:t xml:space="preserve">and Douglas-fir </w:t>
      </w:r>
      <w:r w:rsidR="00EA654F">
        <w:rPr>
          <w:rFonts w:ascii="Times New Roman" w:hAnsi="Times New Roman" w:cs="Times New Roman"/>
          <w:sz w:val="24"/>
        </w:rPr>
        <w:t>(</w:t>
      </w:r>
      <w:r w:rsidR="00EA654F" w:rsidRPr="00D56539">
        <w:rPr>
          <w:rFonts w:ascii="Times New Roman" w:hAnsi="Times New Roman" w:cs="Times New Roman"/>
          <w:i/>
          <w:sz w:val="24"/>
          <w:szCs w:val="24"/>
        </w:rPr>
        <w:t>Pseudotsuga menziesii</w:t>
      </w:r>
      <w:r w:rsidR="00EA654F" w:rsidRPr="00EA654F">
        <w:rPr>
          <w:rFonts w:ascii="Times New Roman" w:hAnsi="Times New Roman" w:cs="Times New Roman"/>
          <w:sz w:val="24"/>
          <w:szCs w:val="24"/>
        </w:rPr>
        <w:t>)</w:t>
      </w:r>
      <w:r w:rsidR="00EA654F" w:rsidRPr="00EA654F">
        <w:rPr>
          <w:rFonts w:ascii="Times New Roman" w:hAnsi="Times New Roman" w:cs="Times New Roman"/>
          <w:sz w:val="24"/>
        </w:rPr>
        <w:t xml:space="preserve"> </w:t>
      </w:r>
      <w:r w:rsidR="00FE605B" w:rsidRPr="00EA654F">
        <w:rPr>
          <w:rFonts w:ascii="Times New Roman" w:hAnsi="Times New Roman" w:cs="Times New Roman"/>
          <w:sz w:val="24"/>
        </w:rPr>
        <w:t>rely on live trees as seed sources</w:t>
      </w:r>
      <w:r w:rsidR="00EA654F">
        <w:rPr>
          <w:rFonts w:ascii="Times New Roman" w:hAnsi="Times New Roman" w:cs="Times New Roman"/>
          <w:sz w:val="24"/>
        </w:rPr>
        <w:t xml:space="preserve"> </w:t>
      </w:r>
      <w:r w:rsidR="00EA654F">
        <w:rPr>
          <w:rFonts w:ascii="Times New Roman" w:hAnsi="Times New Roman" w:cs="Times New Roman"/>
          <w:sz w:val="24"/>
        </w:rPr>
        <w:fldChar w:fldCharType="begin" w:fldLock="1"/>
      </w:r>
      <w:r w:rsidR="00EA654F">
        <w:rPr>
          <w:rFonts w:ascii="Times New Roman" w:hAnsi="Times New Roman" w:cs="Times New Roman"/>
          <w:sz w:val="24"/>
        </w:rPr>
        <w:instrText xml:space="preserve">ADDIN CSL_CITATION {"citationItems":[{"id":"ITEM-1","itemData":{"DOI":"10.1016/j.foreco.2016.07.001","ISSN":"03781127","abstract":"Many recent wildfires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post-fire conifer regeneration and other data within and surrounding five 11–18 year-old Colorado Front Range wildfires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ha−1 immediately adjacent to surviving forest but only 10 stems ha−1 200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ha−1 at elevations </w:instrText>
      </w:r>
      <w:r w:rsidR="00EA654F">
        <w:rPr>
          <w:rFonts w:ascii="Cambria Math" w:hAnsi="Cambria Math" w:cs="Cambria Math"/>
          <w:sz w:val="24"/>
        </w:rPr>
        <w:instrText>⩽</w:instrText>
      </w:r>
      <w:r w:rsidR="00EA654F">
        <w:rPr>
          <w:rFonts w:ascii="Times New Roman" w:hAnsi="Times New Roman" w:cs="Times New Roman"/>
          <w:sz w:val="24"/>
        </w:rPr>
        <w:instrText xml:space="preserve">2490 m and 1120 (1000) stems ha−1 at elevations &gt;2490 m, but at distances </w:instrText>
      </w:r>
      <w:r w:rsidR="00EA654F">
        <w:rPr>
          <w:rFonts w:ascii="Cambria Math" w:hAnsi="Cambria Math" w:cs="Cambria Math"/>
          <w:sz w:val="24"/>
        </w:rPr>
        <w:instrText>⩾</w:instrText>
      </w:r>
      <w:r w:rsidR="00EA654F">
        <w:rPr>
          <w:rFonts w:ascii="Times New Roman" w:hAnsi="Times New Roman" w:cs="Times New Roman"/>
          <w:sz w:val="24"/>
        </w:rPr>
        <w:instrText>50 m from surviving forest mean (median) regeneration was only 49 (0) stems ha−1, regardless of elevation. Applying regression tree results spatially to the 2002 Hayman Fire, Colorado's largest and most severe known wildfire, we found that 70% of the area without surviving forest exceeded this 50 m threshold. These patterns of conifer regeneration suggest that Colorado Front Range ponderosa pine – dominated forests may not be resilient to high severity wildfire, particularly where surviving forest is not in close proximity. We recommend that land managers consider planting conifers within the interiors of large high severity burn patches, as well as implementing…","author":[{"dropping-particle":"","family":"Chambers","given":"Marin E.","non-dropping-particle":"","parse-names":false,"suffix":""},{"dropping-particle":"","family":"Fornwalt","given":"Paula J.","non-dropping-particle":"","parse-names":false,"suffix":""},{"dropping-particle":"","family":"Malone","given":"Sparkle L.","non-dropping-particle":"","parse-names":false,"suffix":""},{"dropping-particle":"","family":"Battaglia","given":"Mike A.","non-dropping-particle":"","parse-names":false,"suffix":""}],"container-title":"Forest Ecology and Management","id":"ITEM-1","issued":{"date-parts":[["2016"]]},"page":"57-67","publisher":"Elsevier B.V.","title":"Patterns of conifer regeneration following high severity wildfire in ponderosa pine – dominated forests of the Colorado Front Range","type":"article-journal","volume":"378"},"uris":["http://www.mendeley.com/documents/?uuid=0b1e74c5-4cee-4983-9385-baf58d81c7fa"]},{"id":"ITEM-2","itemData":{"DOI":"10.1139/x04-157","ISSN":"00455067","abstract":"Regeneration of ponderosa pine after fire depends on the patterns of seed availability and the environmental conditions that define safe sites for seedling establishment. A transect approach was applied in 2002 to determine the spatial distribution of regeneration from unburned to burned areas within the landscape impacted by the Jasper Fire of 2000 in the Black Hills of South Dakota (USA). Canopy conditions alone, reflecting seed availability, at the stand level were not correlated with regeneration success. However, canopy conditions in combination with ground conditions explained patterns of regeneration success at the plot level (2 m x 6 m scale), and ground conditions explained these patterns at the quadrat level (0.2 m x 0.2 m scale). Only at the finer level of the quadrat could environmental factors explain seedling survival. Safe sites were characterized, in part, by the presence of scorched needle litter on blackened mineral soil. Areas with high understory cover restricted regeneration in the undisturbed forest and reduced seedling survival in the burned areas. The description of environmental conditions that favor and discourage ponderosa pine regeneration success will improve our understanding of how environmental heterogeneity within burned areas will contribute to the future forested landscape. © 2005 NRC Canada.","author":[{"dropping-particle":"","family":"Bonnet","given":"V. H.","non-dropping-particle":"","parse-names":false,"suffix":""},{"dropping-particle":"","family":"Schoettle","given":"A. W.","non-dropping-particle":"","parse-names":false,"suffix":""},{"dropping-particle":"","family":"Shepperd","given":"W. D.","non-dropping-particle":"","parse-names":false,"suffix":""}],"container-title":"Canadian Journal of Forest Research","id":"ITEM-2","issue":"1","issued":{"date-parts":[["2005"]]},"page":"37-47","title":"Postfire environmental conditions influence the spatial pattern of regeneration for Pinus ponderosa","type":"article-journal","volume":"35"},"uris":["http://www.mendeley.com/documents/?uuid=fa59ab54-0e2c-4140-9c2b-7cbc7cc1a36d"]}],"mendeley":{"formattedCitation":"(Bonnet et al., 2005; Chambers et al., 2016)","manualFormatting":"(Bonnet et al., 2005)","plainTextFormattedCitation":"(Bonnet et al., 2005; Chambers et al., 2016)","previouslyFormattedCitation":"(Bonnet et al., 2005; Chambers et al., 2016)"},"properties":{"noteIndex":0},"schema":"https://github.com/citation-style-language/schema/raw/master/csl-citation.json"}</w:instrText>
      </w:r>
      <w:r w:rsidR="00EA654F">
        <w:rPr>
          <w:rFonts w:ascii="Times New Roman" w:hAnsi="Times New Roman" w:cs="Times New Roman"/>
          <w:sz w:val="24"/>
        </w:rPr>
        <w:fldChar w:fldCharType="separate"/>
      </w:r>
      <w:r w:rsidR="00EA654F">
        <w:rPr>
          <w:rFonts w:ascii="Times New Roman" w:hAnsi="Times New Roman" w:cs="Times New Roman"/>
          <w:noProof/>
          <w:sz w:val="24"/>
        </w:rPr>
        <w:t>(Bonnet et al., 2005</w:t>
      </w:r>
      <w:r w:rsidR="00EA654F" w:rsidRPr="00713661">
        <w:rPr>
          <w:rFonts w:ascii="Times New Roman" w:hAnsi="Times New Roman" w:cs="Times New Roman"/>
          <w:noProof/>
          <w:sz w:val="24"/>
        </w:rPr>
        <w:t>)</w:t>
      </w:r>
      <w:r w:rsidR="00EA654F">
        <w:rPr>
          <w:rFonts w:ascii="Times New Roman" w:hAnsi="Times New Roman" w:cs="Times New Roman"/>
          <w:sz w:val="24"/>
        </w:rPr>
        <w:fldChar w:fldCharType="end"/>
      </w:r>
      <w:r w:rsidR="00FE605B" w:rsidRPr="00EA654F">
        <w:rPr>
          <w:rFonts w:ascii="Times New Roman" w:hAnsi="Times New Roman" w:cs="Times New Roman"/>
          <w:sz w:val="24"/>
        </w:rPr>
        <w:t xml:space="preserve"> </w:t>
      </w:r>
      <w:r w:rsidR="00EA654F" w:rsidRPr="00EA654F">
        <w:rPr>
          <w:rFonts w:ascii="Times New Roman" w:hAnsi="Times New Roman" w:cs="Times New Roman"/>
          <w:sz w:val="24"/>
        </w:rPr>
        <w:t>so post-fire regeneration has been slow after fires with large, high severity patches</w:t>
      </w:r>
      <w:r w:rsidR="00087EA5" w:rsidRPr="00FE605B">
        <w:rPr>
          <w:rFonts w:ascii="Times New Roman" w:hAnsi="Times New Roman" w:cs="Times New Roman"/>
          <w:b/>
          <w:sz w:val="24"/>
        </w:rPr>
        <w:t xml:space="preserve"> </w:t>
      </w:r>
      <w:r w:rsidR="008749DD">
        <w:rPr>
          <w:rFonts w:ascii="Times New Roman" w:hAnsi="Times New Roman" w:cs="Times New Roman"/>
          <w:sz w:val="24"/>
        </w:rPr>
        <w:fldChar w:fldCharType="begin" w:fldLock="1"/>
      </w:r>
      <w:r w:rsidR="008749DD">
        <w:rPr>
          <w:rFonts w:ascii="Times New Roman" w:hAnsi="Times New Roman" w:cs="Times New Roman"/>
          <w:sz w:val="24"/>
        </w:rPr>
        <w:instrText xml:space="preserve">ADDIN CSL_CITATION {"citationItems":[{"id":"ITEM-1","itemData":{"DOI":"10.1002/ecs2.1594","ISSN":"21508925","abstract":"In recent years, increased wildfire activity and climate change have raised concern among scientists and land managers regarding current and future vegetation patterns in post-burn landscapes. We surveyed conifer regeneration 8-15 years after fire in six burn areas in the lower montane zone of the Colorado Front Range. We sampled across a broad range of elevations, aspects, and fire severities and found that densities of ponderosa pine (Pinus ponderosa) and Douglas-fir (Pseudotsuga menziesii) are generally low, although areas of abundant regeneration do occur. Conifer regeneration was most limited in xeric settings, including more southerly aspects and elevations closer to lower treeline. Additionally, fewer juvenile conifers occurred at greater distances from mature, live trees indicating that seed source as well as topoclimatic setting limits post-fire tree regeneration. Projecting the extent of future forest cover is uncertain due to the possibility of future pulses of tree establishment and unknown depletion rates of existing seedling populations. However, current patterns of post-fire seedling establishment suggest that vegetation composition and structure may differ notably from historic patterns and that lower density stands and even nonforested communities may persist in some areas of these burns long after fire, especially in xeric settings or where no nearby seed source remains.","author":[{"dropping-particle":"","family":"Rother","given":"Monica T.","non-dropping-particle":"","parse-names":false,"suffix":""},{"dropping-particle":"","family":"Veblen","given":"Thomas T.","non-dropping-particle":"","parse-names":false,"suffix":""}],"container-title":"Ecosphere","id":"ITEM-1","issue":"12","issued":{"date-parts":[["2016"]]},"title":"Limited conifer regeneration following wildfires in dry ponderosa pine forests of the Colorado Front Range","type":"article-journal","volume":"7"},"uris":["http://www.mendeley.com/documents/?uuid=86cf9803-db2f-4600-9cf6-2105fe7ec623"]},{"id":"ITEM-2","itemData":{"DOI":"10.1016/j.foreco.2016.07.001","ISSN":"03781127","abstract":"Many recent wildfires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post-fire conifer regeneration and other data within and surrounding five 11–18 year-old Colorado Front Range wildfires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ha−1 immediately adjacent to surviving forest but only 10 stems ha−1 200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ha−1 at elevations </w:instrText>
      </w:r>
      <w:r w:rsidR="008749DD">
        <w:rPr>
          <w:rFonts w:ascii="Cambria Math" w:hAnsi="Cambria Math" w:cs="Cambria Math"/>
          <w:sz w:val="24"/>
        </w:rPr>
        <w:instrText>⩽</w:instrText>
      </w:r>
      <w:r w:rsidR="008749DD">
        <w:rPr>
          <w:rFonts w:ascii="Times New Roman" w:hAnsi="Times New Roman" w:cs="Times New Roman"/>
          <w:sz w:val="24"/>
        </w:rPr>
        <w:instrText xml:space="preserve">2490 m and 1120 (1000) stems ha−1 at elevations &gt;2490 m, but at distances </w:instrText>
      </w:r>
      <w:r w:rsidR="008749DD">
        <w:rPr>
          <w:rFonts w:ascii="Cambria Math" w:hAnsi="Cambria Math" w:cs="Cambria Math"/>
          <w:sz w:val="24"/>
        </w:rPr>
        <w:instrText>⩾</w:instrText>
      </w:r>
      <w:r w:rsidR="008749DD">
        <w:rPr>
          <w:rFonts w:ascii="Times New Roman" w:hAnsi="Times New Roman" w:cs="Times New Roman"/>
          <w:sz w:val="24"/>
        </w:rPr>
        <w:instrText>50 m from surviving forest mean (median) regeneration was only 49 (0) stems ha−1, regardless of elevation. Applying regression tree results spatially to the 2002 Hayman Fire, Colorado's largest and most severe known wildfire, we found that 70% of the area without surviving forest exceeded this 50 m threshold. These patterns of conifer regeneration suggest that Colorado Front Range ponderosa pine – dominated forests may not be resilient to high severity wildfire, particularly where surviving forest is not in close proximity. We recommend that land managers consider planting conifers within the interiors of large high severity burn patches, as well as implementing…","author":[{"dropping-particle":"","family":"Chambers","given":"Marin E.","non-dropping-particle":"","parse-names":false,"suffix":""},{"dropping-particle":"","family":"Fornwalt","given":"Paula J.","non-dropping-particle":"","parse-names":false,"suffix":""},{"dropping-particle":"","family":"Malone","given":"Sparkle L.","non-dropping-particle":"","parse-names":false,"suffix":""},{"dropping-particle":"","family":"Battaglia","given":"Mike A.","non-dropping-particle":"","parse-names":false,"suffix":""}],"container-title":"Forest Ecology and Management","id":"ITEM-2","issued":{"date-parts":[["2016"]]},"page":"57-67","publisher":"Elsevier B.V.","title":"Patterns of conifer regeneration following high severity wildfire in ponderosa pine – dominated forests of the Colorado Front Range","type":"article-journal","volume":"378"},"uris":["http://www.mendeley.com/documents/?uuid=0b1e74c5-4cee-4983-9385-baf58d81c7fa"]}],"mendeley":{"formattedCitation":"(Chambers et al., 2016; Rother &amp; Veblen, 2016)","plainTextFormattedCitation":"(Chambers et al., 2016; Rother &amp; Veblen, 2016)","previouslyFormattedCitation":"(Chambers et al., 2016; Rother &amp; Veblen, 2016)"},"properties":{"noteIndex":0},"schema":"https://github.com/citation-style-language/schema/raw/master/csl-citation.json"}</w:instrText>
      </w:r>
      <w:r w:rsidR="008749DD">
        <w:rPr>
          <w:rFonts w:ascii="Times New Roman" w:hAnsi="Times New Roman" w:cs="Times New Roman"/>
          <w:sz w:val="24"/>
        </w:rPr>
        <w:fldChar w:fldCharType="separate"/>
      </w:r>
      <w:r w:rsidR="008749DD" w:rsidRPr="00452D6F">
        <w:rPr>
          <w:rFonts w:ascii="Times New Roman" w:hAnsi="Times New Roman" w:cs="Times New Roman"/>
          <w:noProof/>
          <w:sz w:val="24"/>
        </w:rPr>
        <w:t>(Chambers et al., 2016; Rother &amp; Veblen, 2016)</w:t>
      </w:r>
      <w:r w:rsidR="008749DD">
        <w:rPr>
          <w:rFonts w:ascii="Times New Roman" w:hAnsi="Times New Roman" w:cs="Times New Roman"/>
          <w:sz w:val="24"/>
        </w:rPr>
        <w:fldChar w:fldCharType="end"/>
      </w:r>
      <w:r w:rsidR="00870E7E">
        <w:rPr>
          <w:rFonts w:ascii="Times New Roman" w:hAnsi="Times New Roman" w:cs="Times New Roman"/>
          <w:sz w:val="24"/>
        </w:rPr>
        <w:t>. This</w:t>
      </w:r>
      <w:r w:rsidR="008749DD" w:rsidRPr="00E2068F">
        <w:rPr>
          <w:rFonts w:ascii="Times New Roman" w:hAnsi="Times New Roman" w:cs="Times New Roman"/>
          <w:sz w:val="24"/>
        </w:rPr>
        <w:t xml:space="preserve"> can cause burned forests to remain in grass- or shrub-dominat</w:t>
      </w:r>
      <w:r w:rsidR="008749DD">
        <w:rPr>
          <w:rFonts w:ascii="Times New Roman" w:hAnsi="Times New Roman" w:cs="Times New Roman"/>
          <w:sz w:val="24"/>
        </w:rPr>
        <w:t xml:space="preserve">ed states for extended periods </w:t>
      </w:r>
      <w:r w:rsidR="008749DD">
        <w:rPr>
          <w:rFonts w:ascii="Times New Roman" w:hAnsi="Times New Roman" w:cs="Times New Roman"/>
          <w:sz w:val="24"/>
        </w:rPr>
        <w:fldChar w:fldCharType="begin" w:fldLock="1"/>
      </w:r>
      <w:r w:rsidR="008749DD">
        <w:rPr>
          <w:rFonts w:ascii="Times New Roman" w:hAnsi="Times New Roman" w:cs="Times New Roman"/>
          <w:sz w:val="24"/>
        </w:rPr>
        <w:instrText>ADDIN CSL_CITATION {"citationItems":[{"id":"ITEM-1","itemData":{"DOI":"10.1139/X2012-010","ISSN":"00455067","abstract":"Severe forest fires worldwide leave behind large quantities of dead woody debris and regenerating trees that can affect future ecosystem trajectories. We studied a chronosequence of severe fires in Arizona, USA, spanning 1 to 18 years after burning to investigate postfire woody debris and regeneration dynamics. Snag densities varied over time, with predominantly recent snags in recent fires and broken or fallen snags in older fires. Coarse woody debris peaked at &gt; 60 Mg/ha in the time period 6-12 years after fire, a value higher than previously reported in postfire fuel assessments in this region. However, debris loadings on fires older than 12 years were within the range of recommended management values (11.2-44.8 Mg/ha). Overstory and regeneration were most commonly dominated by sprouting deciduous species. Ponderosa pine (Pinus ponderosa C. Lawson var. scopulorum Engelm.) overstory and regeneration were completely lacking in 50% and 57% of the sites, respectively, indicating that many sites were likely to experience extended periods as shrublands or grasslands rather than returning rapidly to pine forest. More time is needed to see whether these patterns will remain stable, but there are substantial obstacles to pine forest recovery: competition with sprouting species and (or) grasses, lack of seed sources, and the forecast of warmer, drier climatic conditions for coming decades.","author":[{"dropping-particle":"","family":"Roccaforte","given":"John P.","non-dropping-particle":"","parse-names":false,"suffix":""},{"dropping-particle":"","family":"Fulé","given":"Peter Z.","non-dropping-particle":"","parse-names":false,"suffix":""},{"dropping-particle":"","family":"Chancellor","given":"W. Walker","non-dropping-particle":"","parse-names":false,"suffix":""},{"dropping-particle":"","family":"Laughlin","given":"Daniel C.","non-dropping-particle":"","parse-names":false,"suffix":""}],"container-title":"Canadian Journal of Forest Research","id":"ITEM-1","issue":"3","issued":{"date-parts":[["2012"]]},"page":"593-604","title":"Woody debris and tree regeneration dynamics following severe wildfires in arizona ponderosa pine forests","type":"article-journal","volume":"42"},"uris":["http://www.mendeley.com/documents/?uuid=b35ac4e3-48f7-4fe0-8cfe-7bfe341289b3"]}],"mendeley":{"formattedCitation":"(Roccaforte et al., 2012)","plainTextFormattedCitation":"(Roccaforte et al., 2012)","previouslyFormattedCitation":"(Roccaforte et al., 2012)"},"properties":{"noteIndex":0},"schema":"https://github.com/citation-style-language/schema/raw/master/csl-citation.json"}</w:instrText>
      </w:r>
      <w:r w:rsidR="008749DD">
        <w:rPr>
          <w:rFonts w:ascii="Times New Roman" w:hAnsi="Times New Roman" w:cs="Times New Roman"/>
          <w:sz w:val="24"/>
        </w:rPr>
        <w:fldChar w:fldCharType="separate"/>
      </w:r>
      <w:r w:rsidR="008749DD" w:rsidRPr="00452D6F">
        <w:rPr>
          <w:rFonts w:ascii="Times New Roman" w:hAnsi="Times New Roman" w:cs="Times New Roman"/>
          <w:noProof/>
          <w:sz w:val="24"/>
        </w:rPr>
        <w:t>(Roccaforte et al., 2012)</w:t>
      </w:r>
      <w:r w:rsidR="008749DD">
        <w:rPr>
          <w:rFonts w:ascii="Times New Roman" w:hAnsi="Times New Roman" w:cs="Times New Roman"/>
          <w:sz w:val="24"/>
        </w:rPr>
        <w:fldChar w:fldCharType="end"/>
      </w:r>
      <w:r w:rsidR="00870E7E">
        <w:rPr>
          <w:rFonts w:ascii="Times New Roman" w:hAnsi="Times New Roman" w:cs="Times New Roman"/>
          <w:sz w:val="24"/>
        </w:rPr>
        <w:t xml:space="preserve"> which is becoming more common </w:t>
      </w:r>
      <w:r w:rsidR="00870E7E" w:rsidRPr="008C6B7F">
        <w:rPr>
          <w:rFonts w:ascii="Times New Roman" w:hAnsi="Times New Roman" w:cs="Times New Roman"/>
          <w:sz w:val="24"/>
        </w:rPr>
        <w:fldChar w:fldCharType="begin" w:fldLock="1"/>
      </w:r>
      <w:r w:rsidR="00870E7E" w:rsidRPr="008C6B7F">
        <w:rPr>
          <w:rFonts w:ascii="Times New Roman" w:hAnsi="Times New Roman" w:cs="Times New Roman"/>
          <w:sz w:val="24"/>
        </w:rPr>
        <w:instrText>ADDIN CSL_CITATION {"citationItems":[{"id":"ITEM-1","itemData":{"DOI":"10.1093/biosci/biaa061","ISSN":"15253244","abstract":"Changing disturbance regimes and climate can overcome forest ecosystem resilience. Following high-severity fire, forest recovery may be compromised by lack of tree seed sources, warmer and drier postfire climate, or short-interval reburning. A potential outcome of the loss of resilience is the conversion of the prefire forest to a different forest type or nonforest vegetation. Conversion implies major, extensive, and enduring changes in dominant species, life forms, or functions, with impacts on ecosystem services. In the present article, we synthesize a growing body of evidence of fire-driven conversion and our understanding of its causes across western North America. We assess our capacity to predict conversion and highlight important uncertainties. Increasing forest vulnerability to changing fire activity and climate compels shifts in management approaches, and we propose key themes for applied research coproduced by scientists and managers to support decision-making in an era when the prefire forest may not return.","author":[{"dropping-particle":"","family":"Coop","given":"Jonathan D.","non-dropping-particle":"","parse-names":false,"suffix":""},{"dropping-particle":"","family":"Parks","given":"Sean A.","non-dropping-particle":"","parse-names":false,"suffix":""},{"dropping-particle":"","family":"Stevens-Rumann","given":"Camille S.","non-dropping-particle":"","parse-names":false,"suffix":""},{"dropping-particle":"","family":"Crausbay","given":"Shelley D.","non-dropping-particle":"","parse-names":false,"suffix":""},{"dropping-particle":"","family":"Higuera","given":"Philip E.","non-dropping-particle":"","parse-names":false,"suffix":""},{"dropping-particle":"","family":"Hurteau","given":"Matthew D.","non-dropping-particle":"","parse-names":false,"suffix":""},{"dropping-particle":"","family":"Tepley","given":"Alan","non-dropping-particle":"","parse-names":false,"suffix":""},{"dropping-particle":"","family":"Whitman","given":"Ellen","non-dropping-particle":"","parse-names":false,"suffix":""},{"dropping-particle":"","family":"Assal","given":"Timothy","non-dropping-particle":"","parse-names":false,"suffix":""},{"dropping-particle":"","family":"Collins","given":"Brandon M.","non-dropping-particle":"","parse-names":false,"suffix":""},{"dropping-particle":"","family":"Davis","given":"Kimberley T.","non-dropping-particle":"","parse-names":false,"suffix":""},{"dropping-particle":"","family":"Dobrowski","given":"Solomon","non-dropping-particle":"","parse-names":false,"suffix":""},{"dropping-particle":"","family":"Falk","given":"Donald A.","non-dropping-particle":"","parse-names":false,"suffix":""},{"dropping-particle":"","family":"Fornwalt","given":"Paula J.","non-dropping-particle":"","parse-names":false,"suffix":""},{"dropping-particle":"","family":"Fulé","given":"Peter Z.","non-dropping-particle":"","parse-names":false,"suffix":""},{"dropping-particle":"","family":"Harvey","given":"Brian J.","non-dropping-particle":"","parse-names":false,"suffix":""},{"dropping-particle":"","family":"Kane","given":"Van R.","non-dropping-particle":"","parse-names":false,"suffix":""},{"dropping-particle":"","family":"Littlefield","given":"Caitlin E.","non-dropping-particle":"","parse-names":false,"suffix":""},{"dropping-particle":"","family":"Margolis","given":"Ellis Q.","non-dropping-particle":"","parse-names":false,"suffix":""},{"dropping-particle":"","family":"North","given":"Malcolm","non-dropping-particle":"","parse-names":false,"suffix":""},{"dropping-particle":"","family":"Parisien","given":"Marc André","non-dropping-particle":"","parse-names":false,"suffix":""},{"dropping-particle":"","family":"Prichard","given":"Susan","non-dropping-particle":"","parse-names":false,"suffix":""},{"dropping-particle":"","family":"Rodman","given":"Kyle C.","non-dropping-particle":"","parse-names":false,"suffix":""}],"container-title":"BioScience","id":"ITEM-1","issue":"8","issued":{"date-parts":[["2020"]]},"page":"659-673","title":"Wildfire-Driven Forest Conversion in Western North American Landscapes","type":"article-journal","volume":"70"},"uris":["http://www.mendeley.com/documents/?uuid=03b2d403-c77d-447c-99af-a30e191fb61e"]},{"id":"ITEM-2","itemData":{"DOI":"10.1111/gcb.13704","ISSN":"13652486","PMID":"28447370","abstract":"In the context of ongoing climatic warming, certain landscapes could be near a tipping point where relatively small changes to their fire regimes or their postfire forest recovery dynamics could bring about extensive forest loss, with associated effects on biodiversity and carbon-cycle feedbacks to climate change. Such concerns are particularly valid in the Klamath Region of northern California and southwestern Oregon, where severe fire initially converts montane conifer forests to systems dominated by broadleaf trees and shrubs. Conifers eventually overtop the competing vegetation, but until they do, these systems could be perpetuated by a cycle of reburning. To assess the vulnerability of conifer forests to increased fire activity and altered forest recovery dynamics in a warmer, drier climate, we characterized vegetation dynamics following severe fire in nine fire years over the last three decades across the climatic aridity gradient of montane conifer forests. Postfire conifer recruitment was limited to a narrow window, with 89% of recruitment in the first 4 years, and height growth tended to decrease as the lag between the fire year and the recruitment year increased. Growth reductions at longer lags were more pronounced at drier sites, where conifers comprised a smaller portion of live woody biomass. An interaction between seed-source availability and climatic aridity drove substantial variation in the density of regenerating conifers. With increasing climatic water deficit, higher propagule pressure (i.e., smaller patch sizes for high-severity fire) was needed to support a given conifer seedling density, which implies that projected future increases in aridity could limit postfire regeneration across a growing portion of the landscape. Under a more severe prospective warming scenario, by the end of the century more than half of the area currently capable of supporting montane conifer forest could become subject to minimal conifer regeneration in even moderate-sized (10s of ha) high-severity patches.","author":[{"dropping-particle":"","family":"Tepley","given":"Alan J.","non-dropping-particle":"","parse-names":false,"suffix":""},{"dropping-particle":"","family":"Thompson","given":"Jonathan R.","non-dropping-particle":"","parse-names":false,"suffix":""},{"dropping-particle":"","family":"Epstein","given":"Howard E.","non-dropping-particle":"","parse-names":false,"suffix":""},{"dropping-particle":"","family":"Anderson-Teixeira","given":"Kristina J.","non-dropping-particle":"","parse-names":false,"suffix":""}],"container-title":"Global Change Biology","id":"ITEM-2","issue":"10","issued":{"date-parts":[["2017"]]},"page":"4117-4132","title":"Vulnerability to forest loss through altered postfire recovery dynamics in a warming climate in the Klamath Mountains","type":"article-journal","volume":"23"},"uris":["http://www.mendeley.com/documents/?uuid=a9f35ebf-4237-43b9-8c10-c1581e61a16c"]},{"id":"ITEM-3","itemData":{"DOI":"10.1002/ecs2.2182","ISSN":"21508925","abstract":"Extensive high-severity wildfires have driven major losses of ponderosa pine and mixed-conifer forests in the southwestern United States, in some settings catalyzing enduring conversions to non-forested vegetation types. Management interventions to reduce the probability of stand-replacing wildfire have included mechanical fuel treatments, prescribed fire, and wildfire managed for resource benefit. In 2011, the Las Conchas fire in northern New Mexico burned forested areas not exposed to fire for &gt;100 yr, but also reburned numerous prescribed fire units and/or areas previously burned by wildfire. At some sites, the combination of recent prescribed fire and wildfire approximated known pre-settlement fire frequency, with two or three exposures to fire between 1977 and 2007. We analyzed gridded remotely sensed burn severity data (differenced normalized burn ratio), pre- and post-fire field vegetation samples, and pre- and post-fire measures of surface fuels to assess relationships and interactions between prescribed fire, prior wildfire, fuels, subsequent burn severity, and patterns of post-fire forest retention vs. conversion to non-forest. We found that Las Conchas burn severity was lowest, and tree survival was highest, in sites that had experienced both prescribed fire and prior wildfire. Sites that had experienced only prescribed or prior wildfire exhibited moderate burn severity and intermediate levels of forest retention. Sites lacking any recent prior fire burned at the highest severity and were overwhelmingly converted to non-forested vegetation including grassland, oak scrub, and weedy, herbaceous-dominated types. Burn severity in the Las Conchas fire was closely linked to surface woody fuel loads, which were reduced by prior wildfire and prescribed fire. Our results support the restoration of fire regimes via prescribed fire and resource benefit wildfire to promote the resiliency of forest types vulnerable to fire-mediated type conversion. The application of prescribed fire to reduce surface fuels following wildfire may reduce forest loss during subsequent fire under more extreme conditions. These findings are especially relevant given likely increases in vulnerability associated with climate change impacts to wildfire and forest dynamics.","author":[{"dropping-particle":"","family":"Walker","given":"Ryan B.","non-dropping-particle":"","parse-names":false,"suffix":""},{"dropping-particle":"","family":"Coop","given":"Jonathan D.","non-dropping-particle":"","parse-names":false,"suffix":""},{"dropping-particle":"","family":"Parks","given":"Sean A.","non-dropping-particle":"","parse-names":false,"suffix":""},{"dropping-particle":"","family":"Trader","given":"Laura","non-dropping-particle":"","parse-names":false,"suffix":""}],"container-title":"Ecosphere","id":"ITEM-3","issue":"4","issued":{"date-parts":[["2018"]]},"title":"Fire regimes approaching historic norms reduce wildfire-facilitated conversion from forest to non-forest","type":"article-journal","volume":"9"},"uris":["http://www.mendeley.com/documents/?uuid=d7e8a245-b65a-44c1-825e-7b8f26ff553d"]}],"mendeley":{"formattedCitation":"(Coop et al., 2020; Tepley et al., 2017; Walker et al., 2018)","plainTextFormattedCitation":"(Coop et al., 2020; Tepley et al., 2017; Walker et al., 2018)","previouslyFormattedCitation":"(Coop et al., 2020; Tepley et al., 2017; Walker et al., 2018)"},"properties":{"noteIndex":0},"schema":"https://github.com/citation-style-language/schema/raw/master/csl-citation.json"}</w:instrText>
      </w:r>
      <w:r w:rsidR="00870E7E" w:rsidRPr="008C6B7F">
        <w:rPr>
          <w:rFonts w:ascii="Times New Roman" w:hAnsi="Times New Roman" w:cs="Times New Roman"/>
          <w:sz w:val="24"/>
        </w:rPr>
        <w:fldChar w:fldCharType="separate"/>
      </w:r>
      <w:r w:rsidR="00870E7E" w:rsidRPr="008C6B7F">
        <w:rPr>
          <w:rFonts w:ascii="Times New Roman" w:hAnsi="Times New Roman" w:cs="Times New Roman"/>
          <w:noProof/>
          <w:sz w:val="24"/>
        </w:rPr>
        <w:t>(Coop et al., 2020; Tepley et al., 2017; Walker et al., 2018)</w:t>
      </w:r>
      <w:r w:rsidR="00870E7E" w:rsidRPr="008C6B7F">
        <w:rPr>
          <w:rFonts w:ascii="Times New Roman" w:hAnsi="Times New Roman" w:cs="Times New Roman"/>
          <w:sz w:val="24"/>
        </w:rPr>
        <w:fldChar w:fldCharType="end"/>
      </w:r>
      <w:r w:rsidR="00FE0689" w:rsidRPr="008C6B7F">
        <w:rPr>
          <w:rFonts w:ascii="Times New Roman" w:hAnsi="Times New Roman" w:cs="Times New Roman"/>
          <w:sz w:val="24"/>
        </w:rPr>
        <w:t xml:space="preserve"> a</w:t>
      </w:r>
      <w:r w:rsidR="008749DD" w:rsidRPr="008C6B7F">
        <w:rPr>
          <w:rFonts w:ascii="Times New Roman" w:hAnsi="Times New Roman" w:cs="Times New Roman"/>
          <w:sz w:val="24"/>
        </w:rPr>
        <w:t xml:space="preserve">s </w:t>
      </w:r>
      <w:r w:rsidR="00013EE7">
        <w:rPr>
          <w:rFonts w:ascii="Times New Roman" w:hAnsi="Times New Roman" w:cs="Times New Roman"/>
          <w:sz w:val="24"/>
        </w:rPr>
        <w:t>fire severity</w:t>
      </w:r>
      <w:r w:rsidR="00087EA5">
        <w:rPr>
          <w:rFonts w:ascii="Times New Roman" w:hAnsi="Times New Roman" w:cs="Times New Roman"/>
          <w:sz w:val="24"/>
        </w:rPr>
        <w:t xml:space="preserve"> increases</w:t>
      </w:r>
      <w:r w:rsidR="00013EE7">
        <w:rPr>
          <w:rFonts w:ascii="Times New Roman" w:hAnsi="Times New Roman" w:cs="Times New Roman"/>
          <w:sz w:val="24"/>
        </w:rPr>
        <w:t xml:space="preserve"> </w:t>
      </w:r>
      <w:r w:rsidR="008749DD" w:rsidRPr="008C6B7F">
        <w:rPr>
          <w:rFonts w:ascii="Times New Roman" w:hAnsi="Times New Roman" w:cs="Times New Roman"/>
          <w:sz w:val="24"/>
        </w:rPr>
        <w:fldChar w:fldCharType="begin" w:fldLock="1"/>
      </w:r>
      <w:r w:rsidR="008749DD" w:rsidRPr="008C6B7F">
        <w:rPr>
          <w:rFonts w:ascii="Times New Roman" w:hAnsi="Times New Roman" w:cs="Times New Roman"/>
          <w:sz w:val="24"/>
        </w:rPr>
        <w:instrText>ADDIN CSL_CITATION {"citationItems":[{"id":"ITEM-1","itemData":{"DOI":"10.1029/2020GL089858","ISSN":"19448007","abstract":"Increases in burned area across the western United States (US) since the mid-1980s have been widely documented and linked partially to climate factors, yet evaluations of trends in fire severity are lacking. Here we evaluate fire severity trends and their interannual relationships to climate for western US forests from 1985 to 2017. Significant increases in annual area burned at high severity (AABhs) were observed across most ecoregions, with an overall eightfold increase in AABhs across western US forests. The relationships we identified between the annual fire severity metrics and climate, as well as the observed and projected trend toward warmer and drier fire seasons, suggest that climate change will contribute to increased fire severity in future decades where fuels remain abundant. The growing prevalence of high-severity fire in western US forests has important implications to forest ecosystems, including an increased probability of fire-catalyzed conversions from forest to alternative vegetation types.","author":[{"dropping-particle":"","family":"Parks","given":"S. A.","non-dropping-particle":"","parse-names":false,"suffix":""},{"dropping-particle":"","family":"Abatzoglou","given":"J. T.","non-dropping-particle":"","parse-names":false,"suffix":""}],"container-title":"Geophysical Research Letters","id":"ITEM-1","issue":"22","issued":{"date-parts":[["2020"]]},"page":"1-10","title":"Warmer and Drier Fire Seasons Contribute to Increases in Area Burned at High Severity in Western US Forests From 1985 to 2017","type":"article-journal","volume":"47"},"uris":["http://www.mendeley.com/documents/?uuid=d950bf8d-35af-4134-ae57-c07bf448c19a"]}],"mendeley":{"formattedCitation":"(Parks &amp; Abatzoglou, 2020)","plainTextFormattedCitation":"(Parks &amp; Abatzoglou, 2020)","previouslyFormattedCitation":"(Parks &amp; Abatzoglou, 2020)"},"properties":{"noteIndex":0},"schema":"https://github.com/citation-style-language/schema/raw/master/csl-citation.json"}</w:instrText>
      </w:r>
      <w:r w:rsidR="008749DD" w:rsidRPr="008C6B7F">
        <w:rPr>
          <w:rFonts w:ascii="Times New Roman" w:hAnsi="Times New Roman" w:cs="Times New Roman"/>
          <w:sz w:val="24"/>
        </w:rPr>
        <w:fldChar w:fldCharType="separate"/>
      </w:r>
      <w:r w:rsidR="008749DD" w:rsidRPr="008C6B7F">
        <w:rPr>
          <w:rFonts w:ascii="Times New Roman" w:hAnsi="Times New Roman" w:cs="Times New Roman"/>
          <w:noProof/>
          <w:sz w:val="24"/>
        </w:rPr>
        <w:t>(Parks &amp; Abatzoglou, 2020)</w:t>
      </w:r>
      <w:r w:rsidR="008749DD" w:rsidRPr="008C6B7F">
        <w:rPr>
          <w:rFonts w:ascii="Times New Roman" w:hAnsi="Times New Roman" w:cs="Times New Roman"/>
          <w:sz w:val="24"/>
        </w:rPr>
        <w:fldChar w:fldCharType="end"/>
      </w:r>
      <w:r w:rsidR="008749DD" w:rsidRPr="008C6B7F">
        <w:rPr>
          <w:rFonts w:ascii="Times New Roman" w:hAnsi="Times New Roman" w:cs="Times New Roman"/>
          <w:sz w:val="24"/>
        </w:rPr>
        <w:t xml:space="preserve"> and</w:t>
      </w:r>
      <w:r w:rsidR="00087EA5">
        <w:rPr>
          <w:rFonts w:ascii="Times New Roman" w:hAnsi="Times New Roman" w:cs="Times New Roman"/>
          <w:sz w:val="24"/>
        </w:rPr>
        <w:t xml:space="preserve"> greater</w:t>
      </w:r>
      <w:r w:rsidR="008749DD" w:rsidRPr="008C6B7F">
        <w:rPr>
          <w:rFonts w:ascii="Times New Roman" w:hAnsi="Times New Roman" w:cs="Times New Roman"/>
          <w:sz w:val="24"/>
        </w:rPr>
        <w:t xml:space="preserve"> </w:t>
      </w:r>
      <w:r w:rsidR="00870E7E">
        <w:rPr>
          <w:rFonts w:ascii="Times New Roman" w:hAnsi="Times New Roman" w:cs="Times New Roman"/>
          <w:sz w:val="24"/>
        </w:rPr>
        <w:t xml:space="preserve">annual moisture </w:t>
      </w:r>
      <w:r w:rsidR="00236C53">
        <w:rPr>
          <w:rFonts w:ascii="Times New Roman" w:hAnsi="Times New Roman" w:cs="Times New Roman"/>
          <w:sz w:val="24"/>
        </w:rPr>
        <w:t>deficits</w:t>
      </w:r>
      <w:r w:rsidR="00870E7E">
        <w:rPr>
          <w:rFonts w:ascii="Times New Roman" w:hAnsi="Times New Roman" w:cs="Times New Roman"/>
          <w:sz w:val="24"/>
        </w:rPr>
        <w:t xml:space="preserve"> </w:t>
      </w:r>
      <w:r w:rsidR="00087EA5">
        <w:rPr>
          <w:rFonts w:ascii="Times New Roman" w:hAnsi="Times New Roman" w:cs="Times New Roman"/>
          <w:sz w:val="24"/>
        </w:rPr>
        <w:t>limit seedling recruitment</w:t>
      </w:r>
      <w:r w:rsidR="00870E7E">
        <w:rPr>
          <w:rFonts w:ascii="Times New Roman" w:hAnsi="Times New Roman" w:cs="Times New Roman"/>
          <w:sz w:val="24"/>
        </w:rPr>
        <w:t xml:space="preserve"> </w:t>
      </w:r>
      <w:r w:rsidR="00236C53">
        <w:rPr>
          <w:rFonts w:ascii="Times New Roman" w:hAnsi="Times New Roman" w:cs="Times New Roman"/>
          <w:sz w:val="24"/>
        </w:rPr>
        <w:fldChar w:fldCharType="begin" w:fldLock="1"/>
      </w:r>
      <w:r w:rsidR="001E67EE">
        <w:rPr>
          <w:rFonts w:ascii="Times New Roman" w:hAnsi="Times New Roman" w:cs="Times New Roman"/>
          <w:sz w:val="24"/>
        </w:rPr>
        <w:instrText>ADDIN CSL_CITATION {"citationItems":[{"id":"ITEM-1","itemData":{"DOI":"10.1111/ele.12889","ISSN":"14610248","PMID":"29230936","abstract":"Forest resilience to climate change is a global concern given the potential effects of increased disturbance activity, warming temperatures and increased moisture stress on plants. We used a multi-regional dataset of 1485 sites across 52 wildfires from the US Rocky Mountains to ask if and how changing climate over the last several decades impacted post-fire tree regeneration, a key indicator of forest resilience. Results highlight significant decreases in tree regeneration in the 21st century. Annual moisture deficits were significantly greater from 2000 to 2015 as compared to 1985–1999, suggesting increasingly unfavourable post-fire growing conditions, corresponding to significantly lower seedling densities and increased regeneration failure. Dry forests that already occur at the edge of their climatic tolerance are most prone to conversion to non-forests after wildfires. Major climate-induced reduction in forest density and extent has important consequences for a myriad of ecosystem services now and in the future.","author":[{"dropping-particle":"","family":"Stevens-Rumann","given":"Camille S.","non-dropping-particle":"","parse-names":false,"suffix":""},{"dropping-particle":"","family":"Kemp","given":"Kerry B.","non-dropping-particle":"","parse-names":false,"suffix":""},{"dropping-particle":"","family":"Higuera","given":"Philip E.","non-dropping-particle":"","parse-names":false,"suffix":""},{"dropping-particle":"","family":"Harvey","given":"Brian J.","non-dropping-particle":"","parse-names":false,"suffix":""},{"dropping-particle":"","family":"Rother","given":"Monica T.","non-dropping-particle":"","parse-names":false,"suffix":""},{"dropping-particle":"","family":"Donato","given":"Daniel C.","non-dropping-particle":"","parse-names":false,"suffix":""},{"dropping-particle":"","family":"Morgan","given":"Penelope","non-dropping-particle":"","parse-names":false,"suffix":""},{"dropping-particle":"","family":"Veblen","given":"Thomas T.","non-dropping-particle":"","parse-names":false,"suffix":""}],"container-title":"Ecology Letters","id":"ITEM-1","issue":"2","issued":{"date-parts":[["2018"]]},"page":"243-252","title":"Evidence for declining forest resilience to wildfires under climate change","type":"article-journal","volume":"21"},"uris":["http://www.mendeley.com/documents/?uuid=8d754aa1-845d-41c9-9f9f-b37f3d56a002"]}],"mendeley":{"formattedCitation":"(Stevens-Rumann et al., 2018)","plainTextFormattedCitation":"(Stevens-Rumann et al., 2018)","previouslyFormattedCitation":"(Stevens-Rumann et al., 2018)"},"properties":{"noteIndex":0},"schema":"https://github.com/citation-style-language/schema/raw/master/csl-citation.json"}</w:instrText>
      </w:r>
      <w:r w:rsidR="00236C53">
        <w:rPr>
          <w:rFonts w:ascii="Times New Roman" w:hAnsi="Times New Roman" w:cs="Times New Roman"/>
          <w:sz w:val="24"/>
        </w:rPr>
        <w:fldChar w:fldCharType="separate"/>
      </w:r>
      <w:r w:rsidR="00236C53" w:rsidRPr="00236C53">
        <w:rPr>
          <w:rFonts w:ascii="Times New Roman" w:hAnsi="Times New Roman" w:cs="Times New Roman"/>
          <w:noProof/>
          <w:sz w:val="24"/>
        </w:rPr>
        <w:t>(Stevens-Rumann et al., 2018)</w:t>
      </w:r>
      <w:r w:rsidR="00236C53">
        <w:rPr>
          <w:rFonts w:ascii="Times New Roman" w:hAnsi="Times New Roman" w:cs="Times New Roman"/>
          <w:sz w:val="24"/>
        </w:rPr>
        <w:fldChar w:fldCharType="end"/>
      </w:r>
      <w:r w:rsidR="00236C53">
        <w:rPr>
          <w:rFonts w:ascii="Times New Roman" w:hAnsi="Times New Roman" w:cs="Times New Roman"/>
          <w:sz w:val="24"/>
        </w:rPr>
        <w:t>.</w:t>
      </w:r>
      <w:r w:rsidR="00013EE7">
        <w:rPr>
          <w:rFonts w:ascii="Times New Roman" w:hAnsi="Times New Roman" w:cs="Times New Roman"/>
          <w:sz w:val="24"/>
        </w:rPr>
        <w:t xml:space="preserve"> </w:t>
      </w:r>
      <w:r w:rsidR="00087EA5">
        <w:rPr>
          <w:rFonts w:ascii="Times New Roman" w:hAnsi="Times New Roman" w:cs="Times New Roman"/>
          <w:sz w:val="24"/>
        </w:rPr>
        <w:t>Slow forest recovery of large, high severity burn patches</w:t>
      </w:r>
      <w:r w:rsidR="00013EE7" w:rsidRPr="00013EE7">
        <w:rPr>
          <w:rFonts w:ascii="Times New Roman" w:hAnsi="Times New Roman" w:cs="Times New Roman"/>
          <w:sz w:val="24"/>
        </w:rPr>
        <w:t xml:space="preserve"> </w:t>
      </w:r>
      <w:r w:rsidR="00FC5C84">
        <w:rPr>
          <w:rFonts w:ascii="Times New Roman" w:hAnsi="Times New Roman" w:cs="Times New Roman"/>
          <w:sz w:val="24"/>
        </w:rPr>
        <w:t>may</w:t>
      </w:r>
      <w:r w:rsidR="00013EE7" w:rsidRPr="00013EE7">
        <w:rPr>
          <w:rFonts w:ascii="Times New Roman" w:hAnsi="Times New Roman" w:cs="Times New Roman"/>
          <w:sz w:val="24"/>
        </w:rPr>
        <w:t xml:space="preserve"> </w:t>
      </w:r>
      <w:r w:rsidR="00FC5C84">
        <w:rPr>
          <w:rFonts w:ascii="Times New Roman" w:hAnsi="Times New Roman" w:cs="Times New Roman"/>
          <w:sz w:val="24"/>
        </w:rPr>
        <w:t xml:space="preserve">ultimately </w:t>
      </w:r>
      <w:r w:rsidR="002C4BC6">
        <w:rPr>
          <w:rFonts w:ascii="Times New Roman" w:hAnsi="Times New Roman" w:cs="Times New Roman"/>
          <w:sz w:val="24"/>
        </w:rPr>
        <w:t>sustain post-fire</w:t>
      </w:r>
      <w:r w:rsidR="00013EE7" w:rsidRPr="00013EE7">
        <w:rPr>
          <w:rFonts w:ascii="Times New Roman" w:hAnsi="Times New Roman" w:cs="Times New Roman"/>
          <w:sz w:val="24"/>
        </w:rPr>
        <w:t xml:space="preserve"> inorganic N </w:t>
      </w:r>
      <w:r w:rsidR="00301F5B">
        <w:rPr>
          <w:rFonts w:ascii="Times New Roman" w:hAnsi="Times New Roman" w:cs="Times New Roman"/>
          <w:sz w:val="24"/>
        </w:rPr>
        <w:t>export</w:t>
      </w:r>
      <w:r w:rsidR="00013EE7" w:rsidRPr="00013EE7">
        <w:rPr>
          <w:rFonts w:ascii="Times New Roman" w:hAnsi="Times New Roman" w:cs="Times New Roman"/>
          <w:sz w:val="24"/>
        </w:rPr>
        <w:t xml:space="preserve"> by limiting vegetation N uptake compared to unburned forests</w:t>
      </w:r>
      <w:r w:rsidR="00D15C73">
        <w:rPr>
          <w:rFonts w:ascii="Times New Roman" w:hAnsi="Times New Roman" w:cs="Times New Roman"/>
          <w:sz w:val="24"/>
        </w:rPr>
        <w:t xml:space="preserve"> </w:t>
      </w:r>
      <w:r w:rsidR="002C4BC6">
        <w:rPr>
          <w:rFonts w:ascii="Times New Roman" w:hAnsi="Times New Roman" w:cs="Times New Roman"/>
          <w:sz w:val="24"/>
        </w:rPr>
        <w:fldChar w:fldCharType="begin" w:fldLock="1"/>
      </w:r>
      <w:r w:rsidR="00E3101D">
        <w:rPr>
          <w:rFonts w:ascii="Times New Roman" w:hAnsi="Times New Roman" w:cs="Times New Roman"/>
          <w:sz w:val="24"/>
        </w:rPr>
        <w:instrText>ADDIN CSL_CITATION {"citationItems":[{"id":"ITEM-1","itemData":{"DOI":"10.1007/s00442-014-2906-x","ISSN":"00298549","PMID":"24549939","abstract":"Stand-replacing wildfires are a novel disturbance within ponderosa pine (Pinus ponderosa) forests of the southwestern United States, and they can convert forests to grasslands or shrublands for decades. While most research shows that soil inorganic N pools and fluxes return to pre-fire levels within a few years, we wondered if vegetation conversion (ponderosa pine to bunchgrass) following stand-replacing fires might be accompanied by a long-term shift in N cycling processes. Using a 34-year stand-replacing wildfire chronosequence with paired, adjacent unburned patches, we examined the long-term dynamics of net and gross nitrogen (N) transformations. We hypothesized that N availability in burned patches would become more similar to those in unburned patches over time after fire as these areas become re-vegetated. Burned patches had higher net and gross nitrification rates than unburned patches (P &lt; 0.01 for both), and nitrification accounted for a greater proportion of N mineralization in burned patches for both net (P &lt; 0.01) and gross (P &lt; 0.04) N transformation measurements. However, trends with time-after-fire were not observed for any other variables. Our findings contrast with previous work, which suggested that high nitrification rates are a short-term response to disturbance. Furthermore, high nitrification rates at our site were not simply correlated with the presence of herbaceous vegetation. Instead, we suggest that stand-replacing wildfire triggers a shift in N cycling that is maintained for at least three decades by various factors, including a shift from a woody to an herbaceous ecosystem and the presence of fire-deposited charcoal. © 2014 Springer-Verlag Berlin Heidelberg.","author":[{"dropping-particle":"","family":"Kurth","given":"Valerie J.","non-dropping-particle":"","parse-names":false,"suffix":""},{"dropping-particle":"","family":"Hart","given":"Stephen C.","non-dropping-particle":"","parse-names":false,"suffix":""},{"dropping-particle":"","family":"Ross","given":"Christopher S.","non-dropping-particle":"","parse-names":false,"suffix":""},{"dropping-particle":"","family":"Kaye","given":"Jason P.","non-dropping-particle":"","parse-names":false,"suffix":""},{"dropping-particle":"","family":"Fulé","given":"Peter Z.","non-dropping-particle":"","parse-names":false,"suffix":""}],"container-title":"Oecologia","id":"ITEM-1","issue":"1","issued":{"date-parts":[["2014"]]},"page":"395-407","title":"Stand-replacing wildfires increase nitrification for decades in southwestern ponderosa pine forests","type":"article-journal","volume":"175"},"uris":["http://www.mendeley.com/documents/?uuid=b6a9394c-d873-4d12-8f10-3fb96d4c27b3"]}],"mendeley":{"formattedCitation":"(Kurth et al., 2014)","plainTextFormattedCitation":"(Kurth et al., 2014)","previouslyFormattedCitation":"(Kurth et al., 2014)"},"properties":{"noteIndex":0},"schema":"https://github.com/citation-style-language/schema/raw/master/csl-citation.json"}</w:instrText>
      </w:r>
      <w:r w:rsidR="002C4BC6">
        <w:rPr>
          <w:rFonts w:ascii="Times New Roman" w:hAnsi="Times New Roman" w:cs="Times New Roman"/>
          <w:sz w:val="24"/>
        </w:rPr>
        <w:fldChar w:fldCharType="separate"/>
      </w:r>
      <w:r w:rsidR="002C4BC6" w:rsidRPr="002C4BC6">
        <w:rPr>
          <w:rFonts w:ascii="Times New Roman" w:hAnsi="Times New Roman" w:cs="Times New Roman"/>
          <w:noProof/>
          <w:sz w:val="24"/>
        </w:rPr>
        <w:t>(Kurth et al., 2014)</w:t>
      </w:r>
      <w:r w:rsidR="002C4BC6">
        <w:rPr>
          <w:rFonts w:ascii="Times New Roman" w:hAnsi="Times New Roman" w:cs="Times New Roman"/>
          <w:sz w:val="24"/>
        </w:rPr>
        <w:fldChar w:fldCharType="end"/>
      </w:r>
      <w:r w:rsidR="00013EE7" w:rsidRPr="00013EE7">
        <w:rPr>
          <w:rFonts w:ascii="Times New Roman" w:hAnsi="Times New Roman" w:cs="Times New Roman"/>
          <w:sz w:val="24"/>
        </w:rPr>
        <w:t>.</w:t>
      </w:r>
      <w:r w:rsidR="00FC5C84">
        <w:rPr>
          <w:rFonts w:ascii="Times New Roman" w:hAnsi="Times New Roman" w:cs="Times New Roman"/>
          <w:sz w:val="24"/>
        </w:rPr>
        <w:t xml:space="preserve"> </w:t>
      </w:r>
    </w:p>
    <w:p w14:paraId="4338FE12" w14:textId="57968D77" w:rsidR="00C67819" w:rsidRDefault="006F6AEE"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C0DB9" w:rsidRPr="00507EFB">
        <w:rPr>
          <w:rFonts w:ascii="Times New Roman" w:hAnsi="Times New Roman" w:cs="Times New Roman"/>
          <w:sz w:val="24"/>
          <w:szCs w:val="24"/>
        </w:rPr>
        <w:t xml:space="preserve">The goals of this study were to </w:t>
      </w:r>
      <w:r w:rsidR="00CC0DB9">
        <w:rPr>
          <w:rFonts w:ascii="Times New Roman" w:hAnsi="Times New Roman" w:cs="Times New Roman"/>
          <w:sz w:val="24"/>
          <w:szCs w:val="24"/>
        </w:rPr>
        <w:t xml:space="preserve">1) </w:t>
      </w:r>
      <w:r w:rsidR="00CC0DB9" w:rsidRPr="00507EFB">
        <w:rPr>
          <w:rFonts w:ascii="Times New Roman" w:hAnsi="Times New Roman" w:cs="Times New Roman"/>
          <w:sz w:val="24"/>
          <w:szCs w:val="24"/>
        </w:rPr>
        <w:t xml:space="preserve">assess whether </w:t>
      </w:r>
      <w:r w:rsidR="00900BF0">
        <w:rPr>
          <w:rFonts w:ascii="Times New Roman" w:hAnsi="Times New Roman" w:cs="Times New Roman"/>
          <w:sz w:val="24"/>
          <w:szCs w:val="24"/>
        </w:rPr>
        <w:t xml:space="preserve">N pools </w:t>
      </w:r>
      <w:r w:rsidR="00EE5809">
        <w:rPr>
          <w:rFonts w:ascii="Times New Roman" w:hAnsi="Times New Roman" w:cs="Times New Roman"/>
          <w:sz w:val="24"/>
          <w:szCs w:val="24"/>
        </w:rPr>
        <w:t xml:space="preserve">and </w:t>
      </w:r>
      <w:r w:rsidR="00301F5B">
        <w:rPr>
          <w:rFonts w:ascii="Times New Roman" w:hAnsi="Times New Roman" w:cs="Times New Roman"/>
          <w:sz w:val="24"/>
          <w:szCs w:val="24"/>
        </w:rPr>
        <w:t>net transformation</w:t>
      </w:r>
      <w:r w:rsidR="00EE5809">
        <w:rPr>
          <w:rFonts w:ascii="Times New Roman" w:hAnsi="Times New Roman" w:cs="Times New Roman"/>
          <w:sz w:val="24"/>
          <w:szCs w:val="24"/>
        </w:rPr>
        <w:t xml:space="preserve"> rates </w:t>
      </w:r>
      <w:r w:rsidR="00CC0DB9" w:rsidRPr="00507EFB">
        <w:rPr>
          <w:rFonts w:ascii="Times New Roman" w:hAnsi="Times New Roman" w:cs="Times New Roman"/>
          <w:sz w:val="24"/>
          <w:szCs w:val="24"/>
        </w:rPr>
        <w:t xml:space="preserve">were still elevated in burned </w:t>
      </w:r>
      <w:r w:rsidR="00EE5809">
        <w:rPr>
          <w:rFonts w:ascii="Times New Roman" w:hAnsi="Times New Roman" w:cs="Times New Roman"/>
          <w:sz w:val="24"/>
          <w:szCs w:val="24"/>
        </w:rPr>
        <w:t xml:space="preserve">mineral </w:t>
      </w:r>
      <w:r w:rsidR="00CC0DB9" w:rsidRPr="00507EFB">
        <w:rPr>
          <w:rFonts w:ascii="Times New Roman" w:hAnsi="Times New Roman" w:cs="Times New Roman"/>
          <w:sz w:val="24"/>
          <w:szCs w:val="24"/>
        </w:rPr>
        <w:t xml:space="preserve">soils decades after fire and </w:t>
      </w:r>
      <w:r w:rsidR="00CC0DB9">
        <w:rPr>
          <w:rFonts w:ascii="Times New Roman" w:hAnsi="Times New Roman" w:cs="Times New Roman"/>
          <w:sz w:val="24"/>
          <w:szCs w:val="24"/>
        </w:rPr>
        <w:t xml:space="preserve">2) </w:t>
      </w:r>
      <w:r w:rsidR="00CC0DB9" w:rsidRPr="00507EFB">
        <w:rPr>
          <w:rFonts w:ascii="Times New Roman" w:hAnsi="Times New Roman" w:cs="Times New Roman"/>
          <w:sz w:val="24"/>
          <w:szCs w:val="24"/>
        </w:rPr>
        <w:t xml:space="preserve">identify the underlying mechanisms </w:t>
      </w:r>
      <w:r w:rsidR="00EE5809">
        <w:rPr>
          <w:rFonts w:ascii="Times New Roman" w:hAnsi="Times New Roman" w:cs="Times New Roman"/>
          <w:sz w:val="24"/>
          <w:szCs w:val="24"/>
        </w:rPr>
        <w:t>sustaining elevated post-fire N losses</w:t>
      </w:r>
      <w:r w:rsidR="00CC0DB9" w:rsidRPr="00507EFB">
        <w:rPr>
          <w:rFonts w:ascii="Times New Roman" w:hAnsi="Times New Roman" w:cs="Times New Roman"/>
          <w:sz w:val="24"/>
          <w:szCs w:val="24"/>
        </w:rPr>
        <w:t>. To do so,</w:t>
      </w:r>
      <w:r w:rsidR="00CC0DB9">
        <w:rPr>
          <w:rFonts w:ascii="Times New Roman" w:hAnsi="Times New Roman" w:cs="Times New Roman"/>
          <w:i/>
          <w:sz w:val="24"/>
          <w:szCs w:val="24"/>
        </w:rPr>
        <w:t xml:space="preserve"> </w:t>
      </w:r>
      <w:r w:rsidR="00CC0DB9">
        <w:rPr>
          <w:rFonts w:ascii="Times New Roman" w:hAnsi="Times New Roman" w:cs="Times New Roman"/>
          <w:sz w:val="24"/>
          <w:szCs w:val="24"/>
        </w:rPr>
        <w:t xml:space="preserve">we </w:t>
      </w:r>
      <w:r w:rsidR="00C67819">
        <w:rPr>
          <w:rFonts w:ascii="Times New Roman" w:hAnsi="Times New Roman" w:cs="Times New Roman"/>
          <w:sz w:val="24"/>
          <w:szCs w:val="24"/>
        </w:rPr>
        <w:t xml:space="preserve">measured inorganic N concentrations, leaching, and mineralization in unburned watersheds dominated by </w:t>
      </w:r>
      <w:r w:rsidR="008049ED">
        <w:rPr>
          <w:rFonts w:ascii="Times New Roman" w:hAnsi="Times New Roman" w:cs="Times New Roman"/>
          <w:sz w:val="24"/>
          <w:szCs w:val="24"/>
        </w:rPr>
        <w:t xml:space="preserve">ponderosa pine </w:t>
      </w:r>
      <w:r w:rsidR="00C67819">
        <w:rPr>
          <w:rFonts w:ascii="Times New Roman" w:hAnsi="Times New Roman" w:cs="Times New Roman"/>
          <w:sz w:val="24"/>
          <w:szCs w:val="24"/>
        </w:rPr>
        <w:t xml:space="preserve">and burned watersheds that lack forest vegetation cover 17 years </w:t>
      </w:r>
      <w:r w:rsidR="00507EFB">
        <w:rPr>
          <w:rFonts w:ascii="Times New Roman" w:hAnsi="Times New Roman" w:cs="Times New Roman"/>
          <w:sz w:val="24"/>
          <w:szCs w:val="24"/>
        </w:rPr>
        <w:t>after the Hayman fire</w:t>
      </w:r>
      <w:r w:rsidR="00C67819">
        <w:rPr>
          <w:rFonts w:ascii="Times New Roman" w:hAnsi="Times New Roman" w:cs="Times New Roman"/>
          <w:sz w:val="24"/>
          <w:szCs w:val="24"/>
        </w:rPr>
        <w:t>.</w:t>
      </w:r>
      <w:r w:rsidR="00476AF9">
        <w:rPr>
          <w:rFonts w:ascii="Times New Roman" w:hAnsi="Times New Roman" w:cs="Times New Roman"/>
          <w:sz w:val="24"/>
          <w:szCs w:val="24"/>
        </w:rPr>
        <w:t xml:space="preserve"> </w:t>
      </w:r>
      <w:r w:rsidR="00087EA5">
        <w:rPr>
          <w:rFonts w:ascii="Times New Roman" w:hAnsi="Times New Roman" w:cs="Times New Roman"/>
          <w:sz w:val="24"/>
          <w:szCs w:val="24"/>
        </w:rPr>
        <w:t xml:space="preserve">Because soil, </w:t>
      </w:r>
      <w:r w:rsidR="00087EA5">
        <w:rPr>
          <w:rFonts w:ascii="Times New Roman" w:hAnsi="Times New Roman" w:cs="Times New Roman"/>
          <w:sz w:val="24"/>
          <w:szCs w:val="24"/>
        </w:rPr>
        <w:lastRenderedPageBreak/>
        <w:t>vegetation, fire behavior, and post-fire recovery all vary along topographic gradients</w:t>
      </w:r>
      <w:r w:rsidR="00C67819">
        <w:rPr>
          <w:rFonts w:ascii="Times New Roman" w:hAnsi="Times New Roman" w:cs="Times New Roman"/>
          <w:sz w:val="24"/>
          <w:szCs w:val="24"/>
        </w:rPr>
        <w:t xml:space="preserve"> </w:t>
      </w:r>
      <w:r w:rsidR="00C67819">
        <w:rPr>
          <w:rFonts w:ascii="Times New Roman" w:hAnsi="Times New Roman" w:cs="Times New Roman"/>
          <w:sz w:val="24"/>
          <w:szCs w:val="24"/>
        </w:rPr>
        <w:fldChar w:fldCharType="begin" w:fldLock="1"/>
      </w:r>
      <w:r w:rsidR="00BD6CBA">
        <w:rPr>
          <w:rFonts w:ascii="Times New Roman" w:hAnsi="Times New Roman" w:cs="Times New Roman"/>
          <w:sz w:val="24"/>
          <w:szCs w:val="24"/>
        </w:rPr>
        <w:instrText>ADDIN CSL_CITATION {"citationItems":[{"id":"ITEM-1","itemData":{"DOI":"10.1007/s10533-017-0299-8","ISBN":"1053301702998","ISSN":"1573515X","abstract":"Several decades of research in alpine ecosystems have demonstrated links among the critical zone, hydrologic response, and the fate of elevated atmospheric nitrogen (N) deposition. Less research has occurred in mid-elevation forests, which may be important for retaining atmospheric N deposition. To explore the fate of N in the montane zone, we conducted plot-scale experimental rainfall events across a north–south transect within a catchment of the Boulder Creek Critical Zone Observatory. Rainfall events mimicked relatively common storms (20–50% annual exceedance probability) and were labeled with 15N-nitrate (NO3-) and lithium bromide tracers. For 4 weeks, we measured soil–water and leachate concentrations of Br−, 15NO3-, and NO3- daily, followed by recoveries of 15N species in bulk soils and microbial biomass. Tracers moved immediately into the subsurface of north-facing slope plots, exhibiting breakthrough at 10 and 30 cm over 22 days. Conversely, little transport of Br− or 15NO3- occurred in south-facing slope plots; tracers remained in soil or were lost via pathways not measured. Hillslope position was a significant determinant of soil 15N-NO3- recoveries, while soil depth and time were significant determinants of 15N recovery in microbial biomass. Overall, 15N recovery in microbial biomass and leachate was greater in upper north-facing slope plots than lower north-facing (toeslope) and both south-facing slope plots in August; by October, 15N recovery in microbial N biomass within south-facing slope plots had increased substantially. Our results point to the importance of soil properties in controlling the fate of N in mid-elevation forests during the summer season.","author":[{"dropping-particle":"","family":"Hinckley","given":"Eve Lyn S.","non-dropping-particle":"","parse-names":false,"suffix":""},{"dropping-particle":"","family":"Ebel","given":"Brian A.","non-dropping-particle":"","parse-names":false,"suffix":""},{"dropping-particle":"","family":"Barnes","given":"Rebecca T.","non-dropping-particle":"","parse-names":false,"suffix":""},{"dropping-particle":"","family":"Murphy","given":"Sheila F.","non-dropping-particle":"","parse-names":false,"suffix":""},{"dropping-particle":"","family":"Anderson","given":"Suzanne P.","non-dropping-particle":"","parse-names":false,"suffix":""}],"container-title":"Biogeochemistry","id":"ITEM-1","issue":"1-2","issued":{"date-parts":[["2017"]]},"page":"213-231","publisher":"Springer International Publishing","title":"Critical zone properties control the fate of nitrogen during experimental rainfall in montane forests of the Colorado Front Range","type":"article-journal","volume":"132"},"uris":["http://www.mendeley.com/documents/?uuid=00e98a39-c46a-4abf-b16c-e69af94cb740"]},{"id":"ITEM-2","itemData":{"author":[{"dropping-particle":"","family":"Holyman","given":"Zachary H","non-dropping-particle":"","parse-names":false,"suffix":""},{"dropping-particle":"","family":"Jensco","given":"Kelsey G.","non-dropping-particle":"","parse-names":false,"suffix":""},{"dropping-particle":"","family":"Hu","given":"Jia","non-dropping-particle":"","parse-names":false,"suffix":""},{"dropping-particle":"","family":"Martin","given":"Justin T","non-dropping-particle":"","parse-names":false,"suffix":""},{"dropping-particle":"","family":"Holden","given":"Z.A.","non-dropping-particle":"","parse-names":false,"suffix":""},{"dropping-particle":"","family":"Seielstad","given":"Carl A","non-dropping-particle":"","parse-names":false,"suffix":""},{"dropping-particle":"","family":"Rowell","given":"Eric M","non-dropping-particle":"","parse-names":false,"suffix":""}],"container-title":"Journal of Geophysical Research : Biogeosciences","id":"ITEM-2","issued":{"date-parts":[["2018"]]},"page":"353-371","title":"Hillslope Topograpy Mediates Spatial Patterns of Ecosystem Sensitivity to Climate","type":"article-journal","volume":"123"},"uris":["http://www.mendeley.com/documents/?uuid=48115134-c364-42a2-8de6-ca95a15a2089"]},{"id":"ITEM-3","itemData":{"DOI":"10.3390/f9010045","ISSN":"19994907","abstract":"We examined spatial patterns of post-fire regenerating conifers in a Colorado, USA, dry conifer forest 11-12 years following the reintroduction of mixed-severity fire. We mapped and measured all post-fire regenerating conifers, as well as all other post-fire regenerating trees and all residual (i.e., surviving) trees, in three 4-ha plots following the 2002 Hayman Fire. Residual tree density ranged from 167 to 197 trees ha-1 (TPH), and these trees were clustered at distances up to 30 m. Post-fire regenerating conifers, which ranged in density from 241 to 1036 TPH, were also clustered at distances up to at least 30 m. Moreover, residual tree locations drove post-fire regenerating conifer locations, with the two showing a pattern of repulsion. Topography and post-fire sprouting tree species locations further drove post-fire conifer regeneration locations. These results provide a foundation for anticipating how the reintroduction of mixed-severity fire may affect long-term forest structure, and also yield insights into how historical mixed-severity fire may have regulated the spatially heterogeneous conditions commonly described for pre-settlement dry conifer forests of Colorado and elsewhere.","author":[{"dropping-particle":"","family":"Malone","given":"Sparkle L.","non-dropping-particle":"","parse-names":false,"suffix":""},{"dropping-particle":"","family":"Fornwalt","given":"Paula J.","non-dropping-particle":"","parse-names":false,"suffix":""},{"dropping-particle":"","family":"Battaglia","given":"Mike A.","non-dropping-particle":"","parse-names":false,"suffix":""},{"dropping-particle":"","family":"Chambers","given":"Marin E.","non-dropping-particle":"","parse-names":false,"suffix":""},{"dropping-particle":"","family":"Iniguez","given":"Jose M.","non-dropping-particle":"","parse-names":false,"suffix":""},{"dropping-particle":"","family":"Sieg","given":"Carolyn H.","non-dropping-particle":"","parse-names":false,"suffix":""}],"container-title":"Forests","id":"ITEM-3","issue":"1","issued":{"date-parts":[["2018"]]},"title":"Mixed-severity fire fosters heterogeneous spatial patterns of conifer regeneration in a dry conifer forest","type":"article-journal","volume":"9"},"uris":["http://www.mendeley.com/documents/?uuid=ef4c8b36-636e-48fe-bd74-de35120629d1"]},{"id":"ITEM-4","itemData":{"DOI":"10.1002/ecs2.1594","ISSN":"21508925","abstract":"In recent years, increased wildfire activity and climate change have raised concern among scientists and land managers regarding current and future vegetation patterns in post-burn landscapes. We surveyed conifer regeneration 8-15 years after fire in six burn areas in the lower montane zone of the Colorado Front Range. We sampled across a broad range of elevations, aspects, and fire severities and found that densities of ponderosa pine (Pinus ponderosa) and Douglas-fir (Pseudotsuga menziesii) are generally low, although areas of abundant regeneration do occur. Conifer regeneration was most limited in xeric settings, including more southerly aspects and elevations closer to lower treeline. Additionally, fewer juvenile conifers occurred at greater distances from mature, live trees indicating that seed source as well as topoclimatic setting limits post-fire tree regeneration. Projecting the extent of future forest cover is uncertain due to the possibility of future pulses of tree establishment and unknown depletion rates of existing seedling populations. However, current patterns of post-fire seedling establishment suggest that vegetation composition and structure may differ notably from historic patterns and that lower density stands and even nonforested communities may persist in some areas of these burns long after fire, especially in xeric settings or where no nearby seed source remains.","author":[{"dropping-particle":"","family":"Rother","given":"Monica T.","non-dropping-particle":"","parse-names":false,"suffix":""},{"dropping-particle":"","family":"Veblen","given":"Thomas T.","non-dropping-particle":"","parse-names":false,"suffix":""}],"container-title":"Ecosphere","id":"ITEM-4","issue":"12","issued":{"date-parts":[["2016"]]},"title":"Limited conifer regeneration following wildfires in dry ponderosa pine forests of the Colorado Front Range","type":"article-journal","volume":"7"},"uris":["http://www.mendeley.com/documents/?uuid=86cf9803-db2f-4600-9cf6-2105fe7ec623"]}],"mendeley":{"formattedCitation":"(Hinckley et al., 2017; Holyman et al., 2018; Malone et al., 2018; Rother &amp; Veblen, 2016)","plainTextFormattedCitation":"(Hinckley et al., 2017; Holyman et al., 2018; Malone et al., 2018; Rother &amp; Veblen, 2016)","previouslyFormattedCitation":"(Hinckley et al., 2017; Holyman et al., 2018; Malone et al., 2018; Rother &amp; Veblen, 2016)"},"properties":{"noteIndex":0},"schema":"https://github.com/citation-style-language/schema/raw/master/csl-citation.json"}</w:instrText>
      </w:r>
      <w:r w:rsidR="00C67819">
        <w:rPr>
          <w:rFonts w:ascii="Times New Roman" w:hAnsi="Times New Roman" w:cs="Times New Roman"/>
          <w:sz w:val="24"/>
          <w:szCs w:val="24"/>
        </w:rPr>
        <w:fldChar w:fldCharType="separate"/>
      </w:r>
      <w:r w:rsidR="00FE605B" w:rsidRPr="00FE605B">
        <w:rPr>
          <w:rFonts w:ascii="Times New Roman" w:hAnsi="Times New Roman" w:cs="Times New Roman"/>
          <w:noProof/>
          <w:sz w:val="24"/>
          <w:szCs w:val="24"/>
        </w:rPr>
        <w:t>(Hinckley et al., 2017; Holyman et al., 2018; Malone et al., 2018; Rother &amp; Veblen, 2016)</w:t>
      </w:r>
      <w:r w:rsidR="00C67819">
        <w:rPr>
          <w:rFonts w:ascii="Times New Roman" w:hAnsi="Times New Roman" w:cs="Times New Roman"/>
          <w:sz w:val="24"/>
          <w:szCs w:val="24"/>
        </w:rPr>
        <w:fldChar w:fldCharType="end"/>
      </w:r>
      <w:r w:rsidR="00C67819">
        <w:rPr>
          <w:rFonts w:ascii="Times New Roman" w:hAnsi="Times New Roman" w:cs="Times New Roman"/>
          <w:sz w:val="24"/>
          <w:szCs w:val="24"/>
        </w:rPr>
        <w:t xml:space="preserve">, we </w:t>
      </w:r>
      <w:r w:rsidR="00087EA5">
        <w:rPr>
          <w:rFonts w:ascii="Times New Roman" w:hAnsi="Times New Roman" w:cs="Times New Roman"/>
          <w:sz w:val="24"/>
          <w:szCs w:val="24"/>
        </w:rPr>
        <w:t>distributed</w:t>
      </w:r>
      <w:r w:rsidR="00C67819">
        <w:rPr>
          <w:rFonts w:ascii="Times New Roman" w:hAnsi="Times New Roman" w:cs="Times New Roman"/>
          <w:sz w:val="24"/>
          <w:szCs w:val="24"/>
        </w:rPr>
        <w:t xml:space="preserve"> our burn and unburn comparisons </w:t>
      </w:r>
      <w:r w:rsidR="00087EA5">
        <w:rPr>
          <w:rFonts w:ascii="Times New Roman" w:hAnsi="Times New Roman" w:cs="Times New Roman"/>
          <w:sz w:val="24"/>
          <w:szCs w:val="24"/>
        </w:rPr>
        <w:t xml:space="preserve">of N cycling </w:t>
      </w:r>
      <w:r w:rsidR="00C67819">
        <w:rPr>
          <w:rFonts w:ascii="Times New Roman" w:hAnsi="Times New Roman" w:cs="Times New Roman"/>
          <w:sz w:val="24"/>
          <w:szCs w:val="24"/>
        </w:rPr>
        <w:t>from upland</w:t>
      </w:r>
      <w:r w:rsidR="00900BF0">
        <w:rPr>
          <w:rFonts w:ascii="Times New Roman" w:hAnsi="Times New Roman" w:cs="Times New Roman"/>
          <w:sz w:val="24"/>
          <w:szCs w:val="24"/>
        </w:rPr>
        <w:t>s</w:t>
      </w:r>
      <w:r w:rsidR="00C67819">
        <w:rPr>
          <w:rFonts w:ascii="Times New Roman" w:hAnsi="Times New Roman" w:cs="Times New Roman"/>
          <w:sz w:val="24"/>
          <w:szCs w:val="24"/>
        </w:rPr>
        <w:t xml:space="preserve"> to streamside riparian zones</w:t>
      </w:r>
      <w:r w:rsidR="00C67819" w:rsidRPr="00D56539">
        <w:rPr>
          <w:rFonts w:ascii="Times New Roman" w:hAnsi="Times New Roman" w:cs="Times New Roman"/>
          <w:sz w:val="24"/>
          <w:szCs w:val="24"/>
        </w:rPr>
        <w:t xml:space="preserve">. </w:t>
      </w:r>
      <w:r w:rsidR="00087EA5">
        <w:rPr>
          <w:rFonts w:ascii="Times New Roman" w:hAnsi="Times New Roman" w:cs="Times New Roman"/>
          <w:sz w:val="24"/>
          <w:szCs w:val="24"/>
        </w:rPr>
        <w:t xml:space="preserve">Given the history of elevated stream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087EA5">
        <w:rPr>
          <w:rFonts w:ascii="Times New Roman" w:hAnsi="Times New Roman" w:cs="Times New Roman"/>
          <w:sz w:val="24"/>
          <w:szCs w:val="24"/>
        </w:rPr>
        <w:t>after th</w:t>
      </w:r>
      <w:r w:rsidR="004D2290">
        <w:rPr>
          <w:rFonts w:ascii="Times New Roman" w:hAnsi="Times New Roman" w:cs="Times New Roman"/>
          <w:sz w:val="24"/>
          <w:szCs w:val="24"/>
        </w:rPr>
        <w:t>e</w:t>
      </w:r>
      <w:r w:rsidR="00087EA5">
        <w:rPr>
          <w:rFonts w:ascii="Times New Roman" w:hAnsi="Times New Roman" w:cs="Times New Roman"/>
          <w:sz w:val="24"/>
          <w:szCs w:val="24"/>
        </w:rPr>
        <w:t xml:space="preserve"> Hayman fire </w:t>
      </w:r>
      <w:r w:rsidR="00382B85">
        <w:rPr>
          <w:rFonts w:ascii="Times New Roman" w:hAnsi="Times New Roman" w:cs="Times New Roman"/>
          <w:sz w:val="24"/>
          <w:szCs w:val="24"/>
        </w:rPr>
        <w:fldChar w:fldCharType="begin" w:fldLock="1"/>
      </w:r>
      <w:r w:rsidR="00382B85">
        <w:rPr>
          <w:rFonts w:ascii="Times New Roman" w:hAnsi="Times New Roman" w:cs="Times New Roman"/>
          <w:sz w:val="24"/>
          <w:szCs w:val="24"/>
        </w:rPr>
        <w:instrText>ADDIN CSL_CITATION {"citationItems":[{"id":"ITEM-1","itemData":{"DOI":"10.1071/WF09086","ISBN":"1049-8001","ISSN":"10498001","PMID":"2021","abstract":"The 2002 Hayman Fire was the largest fire in recent Colorado history (558 km2). The extent of high severity combustion and possible effects on Denver’s water supply focussed public attention on the effects of wildfire on water quality. We monitored stream chemistry, temperature and sediment before the fire and at monthly intervals for 5 years after the fire. The proportional extent of a basin that was burned or that burned at high severity was closely related to post-fire streamwater nitrate and turbidity. Basins that burned at high severity on &gt;45% of their area had twice the streamwater nitrate and four times the turbidity as basins burned to a lower extent; these analytes remained elevated through 5 years post-fire. In those basins, the highest post-fire streamwater nitrate concentrations (23% of USA drinking water standards) were measured during spring, the peak discharge period. Summer streamwater was 4.0°C higher in burned streams on average compared with unburned streams; these persistent post-fire stream temperature increases are probably sufficient to alter aquatic habitat suitability. Owing to the slow pace of tree colonisation and forest regrowth, recovery of the watersheds burned by the Hayman Fire will continue for decades.","author":[{"dropping-particle":"","family":"Rhoades","given":"Charles C.","non-dropping-particle":"","parse-names":false,"suffix":""},{"dropping-particle":"","family":"Entwistle","given":"Deborah","non-dropping-particle":"","parse-names":false,"suffix":""},{"dropping-particle":"","family":"Butler","given":"Dana","non-dropping-particle":"","parse-names":false,"suffix":""}],"container-title":"International Journal of Wildland Fire","id":"ITEM-1","issue":"3","issued":{"date-parts":[["2011"]]},"page":"430-442","title":"The influence of wildfire extent and severity on streamwater chemistry, sediment and temperature following the Hayman Fire, Colorado","type":"article-journal","volume":"20"},"uris":["http://www.mendeley.com/documents/?uuid=7456cf31-68a4-4f15-bb7f-43037707935e"]},{"id":"ITEM-2","itemData":{"DOI":"10.1007/s10021-018-0293-6","ISSN":"14350629","abstract":"Large, high-severity wildfires alter the physical and biological conditions that determine how catchments retain and release nutrients and regulate streamwater quality. The short-term water quality impacts of severe wildfire are often dramatic, but the longer-term responses may better reflect terrestrial and aquatic ecosystem recovery. We followed streamwater chemistry for 14 years after the largest fire in recorded Colorado history, the 2002 Hayman Fire, to characterize patterns in nitrogen (N) and carbon (C) export. Throughout the post-fire period, stream nitrate and total dissolved N (TDN) remained elevated in 10 burned catchments relative to pre-burn periods and 4 unburned control catchments. Both the extent of fire in a catchment and wildfire severity influenced stream N concentrations. Nitrate was more than an order of magnitude higher in streams draining catchments that burned to a high extent (&gt; 60% of their areas) compared to unburned catchments. Unburned catchments retained more than 95% of atmospheric N inputs, but N retention in burned catchments was less than half of N inputs. Unlike N, stream C was elevated in catchments that burned to a lesser extent (30–60% of their areas burned), compared to either unburned or extensively burned catchments. Remotely sensed estimates of upland and riparian vegetation cover suggest that burned forests could require several more decades before forest cover and nutrient demand return to pre-fire levels. The persistent stream N increases we report are below drinking water thresholds, but exceed ecoregional reference concentrations for healthy stream ecosystems and indicate that extensively burned headwater catchments no longer function as strong sinks for atmospheric N. Combined with increasing trends in wildfire severity and elevated N deposition, our findings demonstrate the potential for substantial post-wildfire changes in ecosystem N retention and have implications for nutrient export to downstream waters.","author":[{"dropping-particle":"","family":"Rhoades","given":"Charles C.","non-dropping-particle":"","parse-names":false,"suffix":""},{"dropping-particle":"","family":"Chow","given":"Alex T.","non-dropping-particle":"","parse-names":false,"suffix":""},{"dropping-particle":"","family":"Covino","given":"Timothy P.","non-dropping-particle":"","parse-names":false,"suffix":""},{"dropping-particle":"","family":"Fegel","given":"Timothy S.","non-dropping-particle":"","parse-names":false,"suffix":""},{"dropping-particle":"","family":"Pierson","given":"Derek N.","non-dropping-particle":"","parse-names":false,"suffix":""},{"dropping-particle":"","family":"Rhea","given":"Allison E.","non-dropping-particle":"","parse-names":false,"suffix":""}],"container-title":"Ecosystems","id":"ITEM-2","issue":"3","issued":{"date-parts":[["2019"]]},"page":"643-657","publisher":"Springer US","title":"The Legacy of a Severe Wildfire on Stream Nitrogen and Carbon in Headwater Catchments","type":"article-journal","volume":"22"},"uris":["http://www.mendeley.com/documents/?uuid=f205f988-f5e4-48a2-bb40-e4f39ba89a39"]}],"mendeley":{"formattedCitation":"(Rhoades et al., 2011, 2019)","plainTextFormattedCitation":"(Rhoades et al., 2011, 2019)","previouslyFormattedCitation":"(Rhoades et al., 2011, 2019)"},"properties":{"noteIndex":0},"schema":"https://github.com/citation-style-language/schema/raw/master/csl-citation.json"}</w:instrText>
      </w:r>
      <w:r w:rsidR="00382B85">
        <w:rPr>
          <w:rFonts w:ascii="Times New Roman" w:hAnsi="Times New Roman" w:cs="Times New Roman"/>
          <w:sz w:val="24"/>
          <w:szCs w:val="24"/>
        </w:rPr>
        <w:fldChar w:fldCharType="separate"/>
      </w:r>
      <w:r w:rsidR="00382B85" w:rsidRPr="00382B85">
        <w:rPr>
          <w:rFonts w:ascii="Times New Roman" w:hAnsi="Times New Roman" w:cs="Times New Roman"/>
          <w:noProof/>
          <w:sz w:val="24"/>
          <w:szCs w:val="24"/>
        </w:rPr>
        <w:t>(Rhoades et al., 2011, 2019)</w:t>
      </w:r>
      <w:r w:rsidR="00382B85">
        <w:rPr>
          <w:rFonts w:ascii="Times New Roman" w:hAnsi="Times New Roman" w:cs="Times New Roman"/>
          <w:sz w:val="24"/>
          <w:szCs w:val="24"/>
        </w:rPr>
        <w:fldChar w:fldCharType="end"/>
      </w:r>
      <w:r w:rsidR="00087EA5">
        <w:rPr>
          <w:rFonts w:ascii="Times New Roman" w:hAnsi="Times New Roman" w:cs="Times New Roman"/>
          <w:sz w:val="24"/>
          <w:szCs w:val="24"/>
        </w:rPr>
        <w:t>, we</w:t>
      </w:r>
      <w:r w:rsidR="00DC47C9">
        <w:rPr>
          <w:rFonts w:ascii="Times New Roman" w:hAnsi="Times New Roman" w:cs="Times New Roman"/>
          <w:sz w:val="24"/>
          <w:szCs w:val="24"/>
        </w:rPr>
        <w:t xml:space="preserve"> hypothesized that </w:t>
      </w:r>
      <w:r w:rsidR="00EA77A4">
        <w:rPr>
          <w:rFonts w:ascii="Times New Roman" w:hAnsi="Times New Roman" w:cs="Times New Roman"/>
          <w:sz w:val="24"/>
          <w:szCs w:val="24"/>
        </w:rPr>
        <w:t>soil inorganic N</w:t>
      </w:r>
      <w:r w:rsidR="006731CE" w:rsidRPr="006731CE">
        <w:rPr>
          <w:rFonts w:ascii="Times New Roman" w:hAnsi="Times New Roman" w:cs="Times New Roman"/>
          <w:sz w:val="24"/>
          <w:szCs w:val="24"/>
        </w:rPr>
        <w:t xml:space="preserve"> </w:t>
      </w:r>
      <w:r w:rsidR="004D2290">
        <w:rPr>
          <w:rFonts w:ascii="Times New Roman" w:hAnsi="Times New Roman" w:cs="Times New Roman"/>
          <w:sz w:val="24"/>
          <w:szCs w:val="24"/>
        </w:rPr>
        <w:t xml:space="preserve">pools </w:t>
      </w:r>
      <w:r w:rsidR="00EA77A4">
        <w:rPr>
          <w:rFonts w:ascii="Times New Roman" w:hAnsi="Times New Roman" w:cs="Times New Roman"/>
          <w:sz w:val="24"/>
          <w:szCs w:val="24"/>
        </w:rPr>
        <w:t xml:space="preserve">and </w:t>
      </w:r>
      <w:r w:rsidR="00301F5B">
        <w:rPr>
          <w:rFonts w:ascii="Times New Roman" w:hAnsi="Times New Roman" w:cs="Times New Roman"/>
          <w:sz w:val="24"/>
          <w:szCs w:val="24"/>
        </w:rPr>
        <w:t>net transformation</w:t>
      </w:r>
      <w:r w:rsidR="00EA77A4">
        <w:rPr>
          <w:rFonts w:ascii="Times New Roman" w:hAnsi="Times New Roman" w:cs="Times New Roman"/>
          <w:sz w:val="24"/>
          <w:szCs w:val="24"/>
        </w:rPr>
        <w:t xml:space="preserve"> rates</w:t>
      </w:r>
      <w:r w:rsidR="004D2290">
        <w:rPr>
          <w:rFonts w:ascii="Times New Roman" w:hAnsi="Times New Roman" w:cs="Times New Roman"/>
          <w:sz w:val="24"/>
          <w:szCs w:val="24"/>
        </w:rPr>
        <w:t xml:space="preserve"> would be higher </w:t>
      </w:r>
      <w:r w:rsidR="00EA77A4">
        <w:rPr>
          <w:rFonts w:ascii="Times New Roman" w:hAnsi="Times New Roman" w:cs="Times New Roman"/>
          <w:sz w:val="24"/>
          <w:szCs w:val="24"/>
        </w:rPr>
        <w:t xml:space="preserve">and vegetation demand would be lower in burned compared to unburned sites. </w:t>
      </w:r>
      <w:r w:rsidR="00DC47C9">
        <w:rPr>
          <w:rFonts w:ascii="Times New Roman" w:hAnsi="Times New Roman" w:cs="Times New Roman"/>
          <w:sz w:val="24"/>
          <w:szCs w:val="24"/>
        </w:rPr>
        <w:t xml:space="preserve"> </w:t>
      </w:r>
    </w:p>
    <w:p w14:paraId="71C66299" w14:textId="77B59717" w:rsidR="00D000E9" w:rsidRPr="00D56539" w:rsidRDefault="00107307" w:rsidP="00C00BE0">
      <w:pPr>
        <w:pStyle w:val="Heading1"/>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2</w:t>
      </w:r>
      <w:r w:rsidR="00D000E9" w:rsidRPr="00D56539">
        <w:rPr>
          <w:rFonts w:ascii="Times New Roman" w:hAnsi="Times New Roman" w:cs="Times New Roman"/>
          <w:b/>
          <w:color w:val="auto"/>
          <w:sz w:val="24"/>
          <w:szCs w:val="24"/>
        </w:rPr>
        <w:t xml:space="preserve"> Methods</w:t>
      </w:r>
    </w:p>
    <w:p w14:paraId="62C169A9" w14:textId="77777777" w:rsidR="00D000E9" w:rsidRPr="00D56539" w:rsidRDefault="00D000E9" w:rsidP="00C00BE0">
      <w:pPr>
        <w:pStyle w:val="Heading2"/>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2.1 Site Description</w:t>
      </w:r>
    </w:p>
    <w:p w14:paraId="5758D14C" w14:textId="11DDFFB9" w:rsidR="0051312E" w:rsidRDefault="00863F75" w:rsidP="005131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r>
      <w:r w:rsidR="006F56B9" w:rsidRPr="00D56539">
        <w:rPr>
          <w:rFonts w:ascii="Times New Roman" w:hAnsi="Times New Roman" w:cs="Times New Roman"/>
          <w:sz w:val="24"/>
          <w:szCs w:val="24"/>
        </w:rPr>
        <w:t xml:space="preserve">The 2002 Hayman Fire burned </w:t>
      </w:r>
      <w:r w:rsidR="000A789E" w:rsidRPr="00D56539">
        <w:rPr>
          <w:rFonts w:ascii="Times New Roman" w:hAnsi="Times New Roman" w:cs="Times New Roman"/>
          <w:sz w:val="24"/>
          <w:szCs w:val="24"/>
        </w:rPr>
        <w:t>550 km</w:t>
      </w:r>
      <w:r w:rsidR="000A789E" w:rsidRPr="00D56539">
        <w:rPr>
          <w:rFonts w:ascii="Times New Roman" w:hAnsi="Times New Roman" w:cs="Times New Roman"/>
          <w:sz w:val="24"/>
          <w:szCs w:val="24"/>
          <w:vertAlign w:val="superscript"/>
        </w:rPr>
        <w:t>2</w:t>
      </w:r>
      <w:r w:rsidR="006F56B9" w:rsidRPr="00D56539">
        <w:rPr>
          <w:rFonts w:ascii="Times New Roman" w:hAnsi="Times New Roman" w:cs="Times New Roman"/>
          <w:sz w:val="24"/>
          <w:szCs w:val="24"/>
        </w:rPr>
        <w:t xml:space="preserve"> </w:t>
      </w:r>
      <w:r w:rsidR="00310CAA" w:rsidRPr="00D56539">
        <w:rPr>
          <w:rFonts w:ascii="Times New Roman" w:hAnsi="Times New Roman" w:cs="Times New Roman"/>
          <w:sz w:val="24"/>
          <w:szCs w:val="24"/>
        </w:rPr>
        <w:t>of</w:t>
      </w:r>
      <w:r w:rsidR="006F56B9" w:rsidRPr="00D56539">
        <w:rPr>
          <w:rFonts w:ascii="Times New Roman" w:hAnsi="Times New Roman" w:cs="Times New Roman"/>
          <w:sz w:val="24"/>
          <w:szCs w:val="24"/>
        </w:rPr>
        <w:t xml:space="preserve"> </w:t>
      </w:r>
      <w:r w:rsidR="00310CAA" w:rsidRPr="00D56539">
        <w:rPr>
          <w:rFonts w:ascii="Times New Roman" w:hAnsi="Times New Roman" w:cs="Times New Roman"/>
          <w:sz w:val="24"/>
          <w:szCs w:val="24"/>
        </w:rPr>
        <w:t>Colorado’s</w:t>
      </w:r>
      <w:r w:rsidR="006F56B9" w:rsidRPr="00D56539">
        <w:rPr>
          <w:rFonts w:ascii="Times New Roman" w:hAnsi="Times New Roman" w:cs="Times New Roman"/>
          <w:sz w:val="24"/>
          <w:szCs w:val="24"/>
        </w:rPr>
        <w:t xml:space="preserve"> </w:t>
      </w:r>
      <w:r w:rsidR="001E3068" w:rsidRPr="00D56539">
        <w:rPr>
          <w:rFonts w:ascii="Times New Roman" w:hAnsi="Times New Roman" w:cs="Times New Roman"/>
          <w:sz w:val="24"/>
          <w:szCs w:val="24"/>
        </w:rPr>
        <w:t xml:space="preserve">Pike </w:t>
      </w:r>
      <w:r w:rsidR="00310CAA" w:rsidRPr="00D56539">
        <w:rPr>
          <w:rFonts w:ascii="Times New Roman" w:hAnsi="Times New Roman" w:cs="Times New Roman"/>
          <w:sz w:val="24"/>
          <w:szCs w:val="24"/>
        </w:rPr>
        <w:t xml:space="preserve">National Forest </w:t>
      </w:r>
      <w:r w:rsidR="00D2666E" w:rsidRPr="00D56539">
        <w:rPr>
          <w:rFonts w:ascii="Times New Roman" w:hAnsi="Times New Roman" w:cs="Times New Roman"/>
          <w:sz w:val="24"/>
          <w:szCs w:val="24"/>
        </w:rPr>
        <w:t>(</w:t>
      </w:r>
      <w:r w:rsidR="00D2666E" w:rsidRPr="00D56539">
        <w:rPr>
          <w:rFonts w:ascii="Times New Roman" w:hAnsi="Times New Roman" w:cs="Times New Roman"/>
          <w:sz w:val="24"/>
          <w:szCs w:val="24"/>
        </w:rPr>
        <w:fldChar w:fldCharType="begin"/>
      </w:r>
      <w:r w:rsidR="00D2666E" w:rsidRPr="00D56539">
        <w:rPr>
          <w:rFonts w:ascii="Times New Roman" w:hAnsi="Times New Roman" w:cs="Times New Roman"/>
          <w:sz w:val="24"/>
          <w:szCs w:val="24"/>
        </w:rPr>
        <w:instrText xml:space="preserve"> REF _Ref97207578 \h  \* MERGEFORMAT </w:instrText>
      </w:r>
      <w:r w:rsidR="00D2666E" w:rsidRPr="00D56539">
        <w:rPr>
          <w:rFonts w:ascii="Times New Roman" w:hAnsi="Times New Roman" w:cs="Times New Roman"/>
          <w:sz w:val="24"/>
          <w:szCs w:val="24"/>
        </w:rPr>
      </w:r>
      <w:r w:rsidR="00D2666E"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1</w:t>
      </w:r>
      <w:r w:rsidR="00D2666E" w:rsidRPr="00D56539">
        <w:rPr>
          <w:rFonts w:ascii="Times New Roman" w:hAnsi="Times New Roman" w:cs="Times New Roman"/>
          <w:sz w:val="24"/>
          <w:szCs w:val="24"/>
        </w:rPr>
        <w:fldChar w:fldCharType="end"/>
      </w:r>
      <w:r w:rsidR="00A82DFC" w:rsidRPr="00D56539">
        <w:rPr>
          <w:rFonts w:ascii="Times New Roman" w:hAnsi="Times New Roman" w:cs="Times New Roman"/>
          <w:sz w:val="24"/>
          <w:szCs w:val="24"/>
        </w:rPr>
        <w:t>a</w:t>
      </w:r>
      <w:r w:rsidR="00D2666E" w:rsidRPr="00D56539">
        <w:rPr>
          <w:rFonts w:ascii="Times New Roman" w:hAnsi="Times New Roman" w:cs="Times New Roman"/>
          <w:sz w:val="24"/>
          <w:szCs w:val="24"/>
        </w:rPr>
        <w:t>)</w:t>
      </w:r>
      <w:r w:rsidR="000A789E" w:rsidRPr="00D56539">
        <w:rPr>
          <w:rFonts w:ascii="Times New Roman" w:hAnsi="Times New Roman" w:cs="Times New Roman"/>
          <w:sz w:val="24"/>
          <w:szCs w:val="24"/>
        </w:rPr>
        <w:t xml:space="preserve"> </w:t>
      </w:r>
      <w:r w:rsidR="00A82DFC" w:rsidRPr="00D56539">
        <w:rPr>
          <w:rFonts w:ascii="Times New Roman" w:hAnsi="Times New Roman" w:cs="Times New Roman"/>
          <w:sz w:val="24"/>
          <w:szCs w:val="24"/>
        </w:rPr>
        <w:t xml:space="preserve">which </w:t>
      </w:r>
      <w:r w:rsidR="00607882" w:rsidRPr="00D56539">
        <w:rPr>
          <w:rFonts w:ascii="Times New Roman" w:hAnsi="Times New Roman" w:cs="Times New Roman"/>
          <w:sz w:val="24"/>
          <w:szCs w:val="24"/>
        </w:rPr>
        <w:t>is</w:t>
      </w:r>
      <w:r w:rsidR="00A82DFC" w:rsidRPr="00D56539">
        <w:rPr>
          <w:rFonts w:ascii="Times New Roman" w:hAnsi="Times New Roman" w:cs="Times New Roman"/>
          <w:sz w:val="24"/>
          <w:szCs w:val="24"/>
        </w:rPr>
        <w:t xml:space="preserve"> </w:t>
      </w:r>
      <w:r w:rsidR="007D295A" w:rsidRPr="00D56539">
        <w:rPr>
          <w:rFonts w:ascii="Times New Roman" w:hAnsi="Times New Roman" w:cs="Times New Roman"/>
          <w:sz w:val="24"/>
          <w:szCs w:val="24"/>
        </w:rPr>
        <w:t>dominated by ponderosa pine (</w:t>
      </w:r>
      <w:r w:rsidR="007D295A" w:rsidRPr="00D56539">
        <w:rPr>
          <w:rFonts w:ascii="Times New Roman" w:hAnsi="Times New Roman" w:cs="Times New Roman"/>
          <w:i/>
          <w:sz w:val="24"/>
          <w:szCs w:val="24"/>
        </w:rPr>
        <w:t>Pinus ponderosa</w:t>
      </w:r>
      <w:r w:rsidR="007D295A" w:rsidRPr="00D56539">
        <w:rPr>
          <w:rFonts w:ascii="Times New Roman" w:hAnsi="Times New Roman" w:cs="Times New Roman"/>
          <w:sz w:val="24"/>
          <w:szCs w:val="24"/>
        </w:rPr>
        <w:t>) and Douglas-fir (</w:t>
      </w:r>
      <w:r w:rsidR="007D295A" w:rsidRPr="00D56539">
        <w:rPr>
          <w:rFonts w:ascii="Times New Roman" w:hAnsi="Times New Roman" w:cs="Times New Roman"/>
          <w:i/>
          <w:sz w:val="24"/>
          <w:szCs w:val="24"/>
        </w:rPr>
        <w:t>Pseudotsuga menziesii</w:t>
      </w:r>
      <w:r w:rsidR="007D295A" w:rsidRPr="00D56539">
        <w:rPr>
          <w:rFonts w:ascii="Times New Roman" w:hAnsi="Times New Roman" w:cs="Times New Roman"/>
          <w:sz w:val="24"/>
          <w:szCs w:val="24"/>
        </w:rPr>
        <w:t xml:space="preserve">) </w:t>
      </w:r>
      <w:r w:rsidR="007D295A" w:rsidRPr="00D56539">
        <w:rPr>
          <w:rFonts w:ascii="Times New Roman" w:hAnsi="Times New Roman" w:cs="Times New Roman"/>
          <w:sz w:val="24"/>
          <w:szCs w:val="24"/>
        </w:rPr>
        <w:fldChar w:fldCharType="begin" w:fldLock="1"/>
      </w:r>
      <w:r w:rsidR="003667C3">
        <w:rPr>
          <w:rFonts w:ascii="Times New Roman" w:hAnsi="Times New Roman" w:cs="Times New Roman"/>
          <w:sz w:val="24"/>
          <w:szCs w:val="24"/>
        </w:rPr>
        <w:instrText>ADDIN CSL_CITATION {"citationItems":[{"id":"ITEM-1","itemData":{"abstract":"The start of the 2002 Hayman Fire, the largest fire in Colorado history, was timed and located perfectly to take advantage of ideal burn conditions resulting in a wildfire run in 1 day of over 60,000 acres and finally impacting over 138,000 acres. More than 60 scientists and professionals examined how the fire behaved, the effects of fuel treatments on burn severity, the emissions produced, the ecological (i.e., soil, vegetation, animals) effects, the home destruction, postfire rehabilitation activities, and the social and economic issues surrounding the Hayman Fire.-CD insert","author":[{"dropping-particle":"","family":"Graham","given":"R T","non-dropping-particle":"","parse-names":false,"suffix":""}],"container-title":"Gen. Tech. Rep. RMRS- GTR-114","id":"ITEM-1","issued":{"date-parts":[["2003"]]},"number-of-pages":"396","publisher-place":"Ogden, UT","title":"Hayman Fire Case Study","type":"report"},"uris":["http://www.mendeley.com/documents/?uuid=9902627a-9f1c-4b31-9897-ce32c06c2af5"]}],"mendeley":{"formattedCitation":"(Graham, 2003)","manualFormatting":"(Graham, 2003)","plainTextFormattedCitation":"(Graham, 2003)","previouslyFormattedCitation":"(Graham, 2003)"},"properties":{"noteIndex":0},"schema":"https://github.com/citation-style-language/schema/raw/master/csl-citation.json"}</w:instrText>
      </w:r>
      <w:r w:rsidR="007D295A" w:rsidRPr="00D56539">
        <w:rPr>
          <w:rFonts w:ascii="Times New Roman" w:hAnsi="Times New Roman" w:cs="Times New Roman"/>
          <w:sz w:val="24"/>
          <w:szCs w:val="24"/>
        </w:rPr>
        <w:fldChar w:fldCharType="separate"/>
      </w:r>
      <w:r w:rsidR="00607882" w:rsidRPr="00D56539">
        <w:rPr>
          <w:rFonts w:ascii="Times New Roman" w:hAnsi="Times New Roman" w:cs="Times New Roman"/>
          <w:noProof/>
          <w:sz w:val="24"/>
          <w:szCs w:val="24"/>
        </w:rPr>
        <w:t>(</w:t>
      </w:r>
      <w:r w:rsidR="00763F5F" w:rsidRPr="00D56539">
        <w:rPr>
          <w:rFonts w:ascii="Times New Roman" w:hAnsi="Times New Roman" w:cs="Times New Roman"/>
          <w:noProof/>
          <w:sz w:val="24"/>
          <w:szCs w:val="24"/>
        </w:rPr>
        <w:t>Graham, 2003)</w:t>
      </w:r>
      <w:r w:rsidR="007D295A" w:rsidRPr="00D56539">
        <w:rPr>
          <w:rFonts w:ascii="Times New Roman" w:hAnsi="Times New Roman" w:cs="Times New Roman"/>
          <w:sz w:val="24"/>
          <w:szCs w:val="24"/>
        </w:rPr>
        <w:fldChar w:fldCharType="end"/>
      </w:r>
      <w:r w:rsidR="007D295A" w:rsidRPr="00D56539">
        <w:rPr>
          <w:rFonts w:ascii="Times New Roman" w:hAnsi="Times New Roman" w:cs="Times New Roman"/>
          <w:sz w:val="24"/>
          <w:szCs w:val="24"/>
        </w:rPr>
        <w:t>.</w:t>
      </w:r>
      <w:r w:rsidR="00476D66" w:rsidRPr="00D56539">
        <w:rPr>
          <w:rFonts w:ascii="Times New Roman" w:hAnsi="Times New Roman" w:cs="Times New Roman"/>
          <w:sz w:val="24"/>
          <w:szCs w:val="24"/>
        </w:rPr>
        <w:t xml:space="preserve"> </w:t>
      </w:r>
      <w:r w:rsidR="00A5275E" w:rsidRPr="00D56539">
        <w:rPr>
          <w:rFonts w:ascii="Times New Roman" w:hAnsi="Times New Roman" w:cs="Times New Roman"/>
          <w:sz w:val="24"/>
          <w:szCs w:val="24"/>
        </w:rPr>
        <w:t>The</w:t>
      </w:r>
      <w:r w:rsidR="00607882" w:rsidRPr="00D56539">
        <w:rPr>
          <w:rFonts w:ascii="Times New Roman" w:hAnsi="Times New Roman" w:cs="Times New Roman"/>
          <w:sz w:val="24"/>
          <w:szCs w:val="24"/>
        </w:rPr>
        <w:t xml:space="preserve"> understory </w:t>
      </w:r>
      <w:r w:rsidR="00733D2F">
        <w:rPr>
          <w:rFonts w:ascii="Times New Roman" w:hAnsi="Times New Roman" w:cs="Times New Roman"/>
          <w:sz w:val="24"/>
          <w:szCs w:val="24"/>
        </w:rPr>
        <w:t xml:space="preserve">plant </w:t>
      </w:r>
      <w:r w:rsidR="00607882" w:rsidRPr="00D56539">
        <w:rPr>
          <w:rFonts w:ascii="Times New Roman" w:hAnsi="Times New Roman" w:cs="Times New Roman"/>
          <w:sz w:val="24"/>
          <w:szCs w:val="24"/>
        </w:rPr>
        <w:t>community is</w:t>
      </w:r>
      <w:r w:rsidR="00A5275E" w:rsidRPr="00D56539">
        <w:rPr>
          <w:rFonts w:ascii="Times New Roman" w:hAnsi="Times New Roman" w:cs="Times New Roman"/>
          <w:sz w:val="24"/>
          <w:szCs w:val="24"/>
        </w:rPr>
        <w:t xml:space="preserve"> dominated by grasses (</w:t>
      </w:r>
      <w:r w:rsidR="00A5275E" w:rsidRPr="00D56539">
        <w:rPr>
          <w:rFonts w:ascii="Times New Roman" w:hAnsi="Times New Roman" w:cs="Times New Roman"/>
          <w:i/>
          <w:sz w:val="24"/>
          <w:szCs w:val="24"/>
        </w:rPr>
        <w:t>Bromus</w:t>
      </w:r>
      <w:r w:rsidR="00A5275E" w:rsidRPr="00D56539">
        <w:rPr>
          <w:rFonts w:ascii="Times New Roman" w:hAnsi="Times New Roman" w:cs="Times New Roman"/>
          <w:sz w:val="24"/>
          <w:szCs w:val="24"/>
        </w:rPr>
        <w:t xml:space="preserve"> </w:t>
      </w:r>
      <w:r w:rsidR="00733D2F">
        <w:rPr>
          <w:rFonts w:ascii="Times New Roman" w:hAnsi="Times New Roman" w:cs="Times New Roman"/>
          <w:sz w:val="24"/>
          <w:szCs w:val="24"/>
        </w:rPr>
        <w:t xml:space="preserve">spp. </w:t>
      </w:r>
      <w:r w:rsidR="00A5275E" w:rsidRPr="00D56539">
        <w:rPr>
          <w:rFonts w:ascii="Times New Roman" w:hAnsi="Times New Roman" w:cs="Times New Roman"/>
          <w:sz w:val="24"/>
          <w:szCs w:val="24"/>
        </w:rPr>
        <w:t xml:space="preserve">and </w:t>
      </w:r>
      <w:r w:rsidR="00A5275E" w:rsidRPr="00D56539">
        <w:rPr>
          <w:rFonts w:ascii="Times New Roman" w:hAnsi="Times New Roman" w:cs="Times New Roman"/>
          <w:i/>
          <w:sz w:val="24"/>
          <w:szCs w:val="24"/>
        </w:rPr>
        <w:t>Poa</w:t>
      </w:r>
      <w:r w:rsidR="00733D2F">
        <w:rPr>
          <w:rFonts w:ascii="Times New Roman" w:hAnsi="Times New Roman" w:cs="Times New Roman"/>
          <w:sz w:val="24"/>
          <w:szCs w:val="24"/>
        </w:rPr>
        <w:t xml:space="preserve"> spp.</w:t>
      </w:r>
      <w:r w:rsidR="00A5275E" w:rsidRPr="00D56539">
        <w:rPr>
          <w:rFonts w:ascii="Times New Roman" w:hAnsi="Times New Roman" w:cs="Times New Roman"/>
          <w:sz w:val="24"/>
          <w:szCs w:val="24"/>
        </w:rPr>
        <w:t>), wood’s rose (</w:t>
      </w:r>
      <w:r w:rsidR="00A5275E" w:rsidRPr="00D56539">
        <w:rPr>
          <w:rFonts w:ascii="Times New Roman" w:hAnsi="Times New Roman" w:cs="Times New Roman"/>
          <w:i/>
          <w:sz w:val="24"/>
          <w:szCs w:val="24"/>
        </w:rPr>
        <w:t>Rosa woodsii</w:t>
      </w:r>
      <w:r w:rsidR="00A5275E" w:rsidRPr="00D56539">
        <w:rPr>
          <w:rFonts w:ascii="Times New Roman" w:hAnsi="Times New Roman" w:cs="Times New Roman"/>
          <w:sz w:val="24"/>
          <w:szCs w:val="24"/>
        </w:rPr>
        <w:t>), American red raspberry (</w:t>
      </w:r>
      <w:r w:rsidR="00A5275E" w:rsidRPr="00D56539">
        <w:rPr>
          <w:rFonts w:ascii="Times New Roman" w:hAnsi="Times New Roman" w:cs="Times New Roman"/>
          <w:i/>
          <w:sz w:val="24"/>
          <w:szCs w:val="24"/>
        </w:rPr>
        <w:t>Rubus idaeus</w:t>
      </w:r>
      <w:r w:rsidR="00A5275E" w:rsidRPr="00D56539">
        <w:rPr>
          <w:rFonts w:ascii="Times New Roman" w:hAnsi="Times New Roman" w:cs="Times New Roman"/>
          <w:sz w:val="24"/>
          <w:szCs w:val="24"/>
        </w:rPr>
        <w:t xml:space="preserve">), and </w:t>
      </w:r>
      <w:r w:rsidR="00A5275E" w:rsidRPr="00D56539">
        <w:rPr>
          <w:rFonts w:ascii="Times New Roman" w:hAnsi="Times New Roman" w:cs="Times New Roman"/>
          <w:i/>
          <w:sz w:val="24"/>
          <w:szCs w:val="24"/>
        </w:rPr>
        <w:t>Geranium</w:t>
      </w:r>
      <w:r w:rsidR="00733D2F">
        <w:rPr>
          <w:rFonts w:ascii="Times New Roman" w:hAnsi="Times New Roman" w:cs="Times New Roman"/>
          <w:i/>
          <w:sz w:val="24"/>
          <w:szCs w:val="24"/>
        </w:rPr>
        <w:t xml:space="preserve"> </w:t>
      </w:r>
      <w:r w:rsidR="00733D2F">
        <w:rPr>
          <w:rFonts w:ascii="Times New Roman" w:hAnsi="Times New Roman" w:cs="Times New Roman"/>
          <w:sz w:val="24"/>
          <w:szCs w:val="24"/>
        </w:rPr>
        <w:t>sp</w:t>
      </w:r>
      <w:r w:rsidR="00A5275E" w:rsidRPr="00D56539">
        <w:rPr>
          <w:rFonts w:ascii="Times New Roman" w:hAnsi="Times New Roman" w:cs="Times New Roman"/>
          <w:sz w:val="24"/>
          <w:szCs w:val="24"/>
        </w:rPr>
        <w:t xml:space="preserve">. </w:t>
      </w:r>
      <w:r w:rsidR="008726DE" w:rsidRPr="00D56539">
        <w:rPr>
          <w:rFonts w:ascii="Times New Roman" w:hAnsi="Times New Roman" w:cs="Times New Roman"/>
          <w:sz w:val="24"/>
          <w:szCs w:val="24"/>
        </w:rPr>
        <w:t xml:space="preserve">The majority of the </w:t>
      </w:r>
      <w:r w:rsidR="000A789E" w:rsidRPr="00D56539">
        <w:rPr>
          <w:rFonts w:ascii="Times New Roman" w:hAnsi="Times New Roman" w:cs="Times New Roman"/>
          <w:sz w:val="24"/>
          <w:szCs w:val="24"/>
        </w:rPr>
        <w:t xml:space="preserve">Hayman Fire and our </w:t>
      </w:r>
      <w:r w:rsidR="008726DE" w:rsidRPr="00D56539">
        <w:rPr>
          <w:rFonts w:ascii="Times New Roman" w:hAnsi="Times New Roman" w:cs="Times New Roman"/>
          <w:sz w:val="24"/>
          <w:szCs w:val="24"/>
        </w:rPr>
        <w:t>study area is underlain b</w:t>
      </w:r>
      <w:r w:rsidR="00BA22AD" w:rsidRPr="00D56539">
        <w:rPr>
          <w:rFonts w:ascii="Times New Roman" w:hAnsi="Times New Roman" w:cs="Times New Roman"/>
          <w:sz w:val="24"/>
          <w:szCs w:val="24"/>
        </w:rPr>
        <w:t xml:space="preserve">y </w:t>
      </w:r>
      <w:r w:rsidR="00733D2F">
        <w:rPr>
          <w:rFonts w:ascii="Times New Roman" w:hAnsi="Times New Roman" w:cs="Times New Roman"/>
          <w:sz w:val="24"/>
          <w:szCs w:val="24"/>
        </w:rPr>
        <w:t xml:space="preserve">the </w:t>
      </w:r>
      <w:r w:rsidR="00BA22AD" w:rsidRPr="00D56539">
        <w:rPr>
          <w:rFonts w:ascii="Times New Roman" w:hAnsi="Times New Roman" w:cs="Times New Roman"/>
          <w:sz w:val="24"/>
          <w:szCs w:val="24"/>
        </w:rPr>
        <w:t xml:space="preserve">Pike’s Peak </w:t>
      </w:r>
      <w:r w:rsidR="00656940" w:rsidRPr="00D56539">
        <w:rPr>
          <w:rFonts w:ascii="Times New Roman" w:hAnsi="Times New Roman" w:cs="Times New Roman"/>
          <w:sz w:val="24"/>
          <w:szCs w:val="24"/>
        </w:rPr>
        <w:t>batholith</w:t>
      </w:r>
      <w:r w:rsidR="00BA22AD" w:rsidRPr="00D56539">
        <w:rPr>
          <w:rFonts w:ascii="Times New Roman" w:hAnsi="Times New Roman" w:cs="Times New Roman"/>
          <w:sz w:val="24"/>
          <w:szCs w:val="24"/>
        </w:rPr>
        <w:t xml:space="preserve"> </w:t>
      </w:r>
      <w:r w:rsidR="00F84E59" w:rsidRPr="00D56539">
        <w:rPr>
          <w:rFonts w:ascii="Times New Roman" w:hAnsi="Times New Roman" w:cs="Times New Roman"/>
          <w:sz w:val="24"/>
          <w:szCs w:val="24"/>
        </w:rPr>
        <w:fldChar w:fldCharType="begin" w:fldLock="1"/>
      </w:r>
      <w:r w:rsidR="00F84E59" w:rsidRPr="00D56539">
        <w:rPr>
          <w:rFonts w:ascii="Times New Roman" w:hAnsi="Times New Roman" w:cs="Times New Roman"/>
          <w:sz w:val="24"/>
          <w:szCs w:val="24"/>
        </w:rPr>
        <w:instrText>ADDIN CSL_CITATION {"citationItems":[{"id":"ITEM-1","itemData":{"author":[{"dropping-particle":"","family":"Ruleman","given":"C.A.","non-dropping-particle":"","parse-names":false,"suffix":""},{"dropping-particle":"","family":"Bohannon","given":"R.G.","non-dropping-particle":"","parse-names":false,"suffix":""},{"dropping-particle":"","family":"Bryant","given":"","non-dropping-particle":"","parse-names":false,"suffix":""},{"dropping-particle":"","family":"Bruce","given":"","non-dropping-particle":"","parse-names":false,"suffix":""},{"dropping-particle":"","family":"Shroba","given":"R.R.","non-dropping-particle":"","parse-names":false,"suffix":""},{"dropping-particle":"","family":"Premo","given":"W.R.","non-dropping-particle":"","parse-names":false,"suffix":""}],"id":"ITEM-1","issued":{"date-parts":[["2011"]]},"title":"Geologic map of the Bailey 30' x 60' quadrangle, north-central Colorado: U.S. Geological Survey, Scientific Investigations Map SIM-3156, scale 1:100,000","type":"article"},"uris":["http://www.mendeley.com/documents/?uuid=ab623b88-9569-4ed3-a718-6527e9a857da"]}],"mendeley":{"formattedCitation":"(Ruleman et al., 2011)","plainTextFormattedCitation":"(Ruleman et al., 2011)","previouslyFormattedCitation":"(Ruleman et al., 2011)"},"properties":{"noteIndex":0},"schema":"https://github.com/citation-style-language/schema/raw/master/csl-citation.json"}</w:instrText>
      </w:r>
      <w:r w:rsidR="00F84E59" w:rsidRPr="00D56539">
        <w:rPr>
          <w:rFonts w:ascii="Times New Roman" w:hAnsi="Times New Roman" w:cs="Times New Roman"/>
          <w:sz w:val="24"/>
          <w:szCs w:val="24"/>
        </w:rPr>
        <w:fldChar w:fldCharType="separate"/>
      </w:r>
      <w:r w:rsidR="00F84E59" w:rsidRPr="00D56539">
        <w:rPr>
          <w:rFonts w:ascii="Times New Roman" w:hAnsi="Times New Roman" w:cs="Times New Roman"/>
          <w:noProof/>
          <w:sz w:val="24"/>
          <w:szCs w:val="24"/>
        </w:rPr>
        <w:t>(Ruleman et al., 2011)</w:t>
      </w:r>
      <w:r w:rsidR="00F84E59" w:rsidRPr="00D56539">
        <w:rPr>
          <w:rFonts w:ascii="Times New Roman" w:hAnsi="Times New Roman" w:cs="Times New Roman"/>
          <w:sz w:val="24"/>
          <w:szCs w:val="24"/>
        </w:rPr>
        <w:fldChar w:fldCharType="end"/>
      </w:r>
      <w:r w:rsidR="00656940" w:rsidRPr="00D56539">
        <w:rPr>
          <w:rFonts w:ascii="Times New Roman" w:hAnsi="Times New Roman" w:cs="Times New Roman"/>
          <w:sz w:val="24"/>
          <w:szCs w:val="24"/>
        </w:rPr>
        <w:t xml:space="preserve">, </w:t>
      </w:r>
      <w:r w:rsidR="00733D2F">
        <w:rPr>
          <w:rFonts w:ascii="Times New Roman" w:hAnsi="Times New Roman" w:cs="Times New Roman"/>
          <w:sz w:val="24"/>
          <w:szCs w:val="24"/>
        </w:rPr>
        <w:t>which is comprised of medium to coarse-</w:t>
      </w:r>
      <w:r w:rsidR="00656940" w:rsidRPr="00D56539">
        <w:rPr>
          <w:rFonts w:ascii="Times New Roman" w:hAnsi="Times New Roman" w:cs="Times New Roman"/>
          <w:sz w:val="24"/>
          <w:szCs w:val="24"/>
        </w:rPr>
        <w:t xml:space="preserve">grained biotite and hornblende-biotite granite </w:t>
      </w:r>
      <w:r w:rsidR="00733D2F">
        <w:rPr>
          <w:rFonts w:ascii="Times New Roman" w:hAnsi="Times New Roman" w:cs="Times New Roman"/>
          <w:sz w:val="24"/>
          <w:szCs w:val="24"/>
        </w:rPr>
        <w:t>and</w:t>
      </w:r>
      <w:r w:rsidR="00656940" w:rsidRPr="00D56539">
        <w:rPr>
          <w:rFonts w:ascii="Times New Roman" w:hAnsi="Times New Roman" w:cs="Times New Roman"/>
          <w:sz w:val="24"/>
          <w:szCs w:val="24"/>
        </w:rPr>
        <w:t xml:space="preserve"> weathers to form</w:t>
      </w:r>
      <w:r w:rsidR="008726DE" w:rsidRPr="00D56539">
        <w:rPr>
          <w:rFonts w:ascii="Times New Roman" w:hAnsi="Times New Roman" w:cs="Times New Roman"/>
          <w:sz w:val="24"/>
          <w:szCs w:val="24"/>
        </w:rPr>
        <w:t xml:space="preserve"> weakly</w:t>
      </w:r>
      <w:r w:rsidR="00656940" w:rsidRPr="00D56539">
        <w:rPr>
          <w:rFonts w:ascii="Times New Roman" w:hAnsi="Times New Roman" w:cs="Times New Roman"/>
          <w:sz w:val="24"/>
          <w:szCs w:val="24"/>
        </w:rPr>
        <w:t xml:space="preserve"> developed coarse, sandy loam soils </w:t>
      </w:r>
      <w:r w:rsidR="00733D2F">
        <w:rPr>
          <w:rFonts w:ascii="Times New Roman" w:hAnsi="Times New Roman" w:cs="Times New Roman"/>
          <w:sz w:val="24"/>
          <w:szCs w:val="24"/>
        </w:rPr>
        <w:t>(i.e.,</w:t>
      </w:r>
      <w:r w:rsidR="00656940" w:rsidRPr="00D56539">
        <w:rPr>
          <w:rFonts w:ascii="Times New Roman" w:hAnsi="Times New Roman" w:cs="Times New Roman"/>
          <w:sz w:val="24"/>
          <w:szCs w:val="24"/>
        </w:rPr>
        <w:t xml:space="preserve"> Ustorthents and Cryorthents</w:t>
      </w:r>
      <w:r w:rsidR="00733D2F">
        <w:rPr>
          <w:rFonts w:ascii="Times New Roman" w:hAnsi="Times New Roman" w:cs="Times New Roman"/>
          <w:sz w:val="24"/>
          <w:szCs w:val="24"/>
        </w:rPr>
        <w:t>)</w:t>
      </w:r>
      <w:r w:rsidR="00656940" w:rsidRPr="00D56539">
        <w:rPr>
          <w:rFonts w:ascii="Times New Roman" w:hAnsi="Times New Roman" w:cs="Times New Roman"/>
          <w:sz w:val="24"/>
          <w:szCs w:val="24"/>
        </w:rPr>
        <w:t xml:space="preserve"> </w:t>
      </w:r>
      <w:r w:rsidR="00656940" w:rsidRPr="00D56539">
        <w:rPr>
          <w:rFonts w:ascii="Times New Roman" w:hAnsi="Times New Roman" w:cs="Times New Roman"/>
          <w:sz w:val="24"/>
          <w:szCs w:val="24"/>
        </w:rPr>
        <w:fldChar w:fldCharType="begin" w:fldLock="1"/>
      </w:r>
      <w:r w:rsidR="002E3C45">
        <w:rPr>
          <w:rFonts w:ascii="Times New Roman" w:hAnsi="Times New Roman" w:cs="Times New Roman"/>
          <w:sz w:val="24"/>
          <w:szCs w:val="24"/>
        </w:rPr>
        <w:instrText>ADDIN CSL_CITATION {"citationItems":[{"id":"ITEM-1","itemData":{"DOI":"10.1016/j.catena.2012.11.016","ISSN":"03418162","abstract":"Agricultural straw, hydromulch, and wood shred or wood strand mulches increasingly are being used as post-fire hillslope treatments, but the differences in effectiveness among these mulch treatments are not fully understood. Following the 2002 Hayman fire in central Colorado and the 2003 Cedar fire in southern California, matched catchments were monitored for five to seven post-fire years to determine the effectiveness of wheat straw mulch (Hayman fire only) and hydromulch in reducing post-fire runoff, peak flow rates, and sediment yields from natural rainfall. Measured runoff and sediment yields were caused by short duration high intensity summer storms at the Hayman fire and long duration winter rains at the Cedar fire.The wheat straw mulch treatment significantly reduced peak flow rates and sediment yields at the Hayman fire. The annual peak flow rates in the first two post-fire years in the straw mulch catchment were 4.5 and 3.9m3s-1km-2 (respectively) as compared to 4.3 and 7.1m3s-1km-2 (respectively) in the control. In post-fire years one and two, the maximum event sediment yields in the straw mulch catchment were 7.2 and 10Mgha-1, respectively, which were less than half of the maximum event sediment yields in the control catchment (19 and 24Mgha-1, respectively). The straw mulch catchment had no detectable runoff or sediment yield after the second post-fire year, but the control catchment continued to have measurable runoff and sediment yields through the seventh post-fire year. The straw mulch treatment effect in runoff reduction was not significant in the statistical model. Total ground cover was 80% immediately after the application of straw mulch, and decreased to 10% by the end of first post-fire year, yet total ground cover values remained high as litter and vegetation, including invasive cheatgrass, increased.The hydromulch cover at both fires declined rapidly and provided less than 10% of the ground cover within 2.5. months after application at which point the catchment was presumed to be untreated. Due to differences in precipitation, the three catchments at the Cedar fire had significantly different hydrologic responses during the presumed untreated portion of the study, which precluded evaluation of treatment effectiveness during the short treated period. The peak flow responses from the hydromulch and control catchments at the Hayman fire were also different during the presumed untreated period and were not tested. Although the runoff…","author":[{"dropping-particle":"","family":"Robichaud","given":"Peter R.","non-dropping-particle":"","parse-names":false,"suffix":""},{"dropping-particle":"","family":"Wagenbrenner","given":"Joseph W.","non-dropping-particle":"","parse-names":false,"suffix":""},{"dropping-particle":"","family":"Lewis","given":"Sarah A.","non-dropping-particle":"","parse-names":false,"suffix":""},{"dropping-particle":"","family":"Ashmun","given":"Louise E.","non-dropping-particle":"","parse-names":false,"suffix":""},{"dropping-particle":"","family":"Brown","given":"Robert E.","non-dropping-particle":"","parse-names":false,"suffix":""},{"dropping-particle":"","family":"Wohlgemuth","given":"Peter M.","non-dropping-particle":"","parse-names":false,"suffix":""}],"container-title":"Catena","id":"ITEM-1","issued":{"date-parts":[["2013"]]},"page":"93-111","title":"Post-fire mulching for runoff and erosion mitigation Part II: Effectiveness in reducing runoff and sediment yields from small catchments","type":"article-journal","volume":"105"},"uris":["http://www.mendeley.com/documents/?uuid=818d516f-ec12-444d-9ec7-e80f9d9c725f"]},{"id":"ITEM-2","itemData":{"author":[{"dropping-particle":"","family":"Moore","given":"Randy","non-dropping-particle":"","parse-names":false,"suffix":""}],"container-title":"USDA Forest Service and Soil Conservation Service","id":"ITEM-2","issued":{"date-parts":[["1992"]]},"page":"1-106","title":"Soil Survey of Pike National Forest, Eastern Park, Colorado","type":"article-journal"},"uris":["http://www.mendeley.com/documents/?uuid=2870af45-b076-43c4-b6fc-5e6b062da7fa"]}],"mendeley":{"formattedCitation":"(Moore, 1992; Robichaud et al., 2013)","plainTextFormattedCitation":"(Moore, 1992; Robichaud et al., 2013)","previouslyFormattedCitation":"(Moore, 1992; Robichaud et al., 2013)"},"properties":{"noteIndex":0},"schema":"https://github.com/citation-style-language/schema/raw/master/csl-citation.json"}</w:instrText>
      </w:r>
      <w:r w:rsidR="00656940" w:rsidRPr="00D56539">
        <w:rPr>
          <w:rFonts w:ascii="Times New Roman" w:hAnsi="Times New Roman" w:cs="Times New Roman"/>
          <w:sz w:val="24"/>
          <w:szCs w:val="24"/>
        </w:rPr>
        <w:fldChar w:fldCharType="separate"/>
      </w:r>
      <w:r w:rsidR="00656940" w:rsidRPr="00D56539">
        <w:rPr>
          <w:rFonts w:ascii="Times New Roman" w:hAnsi="Times New Roman" w:cs="Times New Roman"/>
          <w:noProof/>
          <w:sz w:val="24"/>
          <w:szCs w:val="24"/>
        </w:rPr>
        <w:t>(Moore, 1992; Robichaud et al., 2013)</w:t>
      </w:r>
      <w:r w:rsidR="00656940" w:rsidRPr="00D56539">
        <w:rPr>
          <w:rFonts w:ascii="Times New Roman" w:hAnsi="Times New Roman" w:cs="Times New Roman"/>
          <w:sz w:val="24"/>
          <w:szCs w:val="24"/>
        </w:rPr>
        <w:fldChar w:fldCharType="end"/>
      </w:r>
      <w:r w:rsidR="00656940" w:rsidRPr="00D56539">
        <w:rPr>
          <w:rFonts w:ascii="Times New Roman" w:hAnsi="Times New Roman" w:cs="Times New Roman"/>
          <w:sz w:val="24"/>
          <w:szCs w:val="24"/>
        </w:rPr>
        <w:t xml:space="preserve">. </w:t>
      </w:r>
      <w:r w:rsidR="002E3C45" w:rsidRPr="00D56539">
        <w:rPr>
          <w:rFonts w:ascii="Times New Roman" w:hAnsi="Times New Roman" w:cs="Times New Roman"/>
          <w:sz w:val="24"/>
          <w:szCs w:val="24"/>
        </w:rPr>
        <w:t>Coarse fragments comprised 29</w:t>
      </w:r>
      <w:r w:rsidR="002E3C45">
        <w:rPr>
          <w:rFonts w:ascii="Times New Roman" w:hAnsi="Times New Roman" w:cs="Times New Roman"/>
          <w:sz w:val="24"/>
          <w:szCs w:val="24"/>
        </w:rPr>
        <w:t xml:space="preserve">% of the soil volume on average. </w:t>
      </w:r>
      <w:r w:rsidR="002E3C45" w:rsidRPr="00D56539">
        <w:rPr>
          <w:rFonts w:ascii="Times New Roman" w:hAnsi="Times New Roman" w:cs="Times New Roman"/>
          <w:sz w:val="24"/>
          <w:szCs w:val="24"/>
        </w:rPr>
        <w:t>Mean clay</w:t>
      </w:r>
      <w:r w:rsidR="002E3C45">
        <w:rPr>
          <w:rFonts w:ascii="Times New Roman" w:hAnsi="Times New Roman" w:cs="Times New Roman"/>
          <w:sz w:val="24"/>
          <w:szCs w:val="24"/>
        </w:rPr>
        <w:t>, silt, and sand fractions are 18, 23, and 59</w:t>
      </w:r>
      <w:r w:rsidR="002E3C45" w:rsidRPr="00D56539">
        <w:rPr>
          <w:rFonts w:ascii="Times New Roman" w:hAnsi="Times New Roman" w:cs="Times New Roman"/>
          <w:sz w:val="24"/>
          <w:szCs w:val="24"/>
        </w:rPr>
        <w:t>%</w:t>
      </w:r>
      <w:r w:rsidR="002E3C45">
        <w:rPr>
          <w:rFonts w:ascii="Times New Roman" w:hAnsi="Times New Roman" w:cs="Times New Roman"/>
          <w:sz w:val="24"/>
          <w:szCs w:val="24"/>
        </w:rPr>
        <w:t xml:space="preserve">. </w:t>
      </w:r>
      <w:r w:rsidR="00E0598B" w:rsidRPr="00D56539">
        <w:rPr>
          <w:rFonts w:ascii="Times New Roman" w:hAnsi="Times New Roman" w:cs="Times New Roman"/>
          <w:sz w:val="24"/>
          <w:szCs w:val="24"/>
        </w:rPr>
        <w:t xml:space="preserve">The depth of </w:t>
      </w:r>
      <w:r w:rsidR="002A0CED" w:rsidRPr="00D56539">
        <w:rPr>
          <w:rFonts w:ascii="Times New Roman" w:hAnsi="Times New Roman" w:cs="Times New Roman"/>
          <w:sz w:val="24"/>
          <w:szCs w:val="24"/>
        </w:rPr>
        <w:t xml:space="preserve">mineral </w:t>
      </w:r>
      <w:r w:rsidR="00E0598B" w:rsidRPr="00D56539">
        <w:rPr>
          <w:rFonts w:ascii="Times New Roman" w:hAnsi="Times New Roman" w:cs="Times New Roman"/>
          <w:sz w:val="24"/>
          <w:szCs w:val="24"/>
        </w:rPr>
        <w:t xml:space="preserve">soil ranges from 0-40 cm </w:t>
      </w:r>
      <w:r w:rsidR="007C3EC7" w:rsidRPr="00D56539">
        <w:rPr>
          <w:rFonts w:ascii="Times New Roman" w:hAnsi="Times New Roman" w:cs="Times New Roman"/>
          <w:sz w:val="24"/>
          <w:szCs w:val="24"/>
        </w:rPr>
        <w:fldChar w:fldCharType="begin" w:fldLock="1"/>
      </w:r>
      <w:r w:rsidR="002E3C45">
        <w:rPr>
          <w:rFonts w:ascii="Times New Roman" w:hAnsi="Times New Roman" w:cs="Times New Roman"/>
          <w:sz w:val="24"/>
          <w:szCs w:val="24"/>
        </w:rPr>
        <w:instrText>ADDIN CSL_CITATION {"citationItems":[{"id":"ITEM-1","itemData":{"author":[{"dropping-particle":"","family":"Moore","given":"Randy","non-dropping-particle":"","parse-names":false,"suffix":""}],"container-title":"USDA Forest Service and Soil Conservation Service","id":"ITEM-1","issued":{"date-parts":[["1992"]]},"page":"1-106","title":"Soil Survey of Pike National Forest, Eastern Park, Colorado","type":"article-journal"},"uris":["http://www.mendeley.com/documents/?uuid=2870af45-b076-43c4-b6fc-5e6b062da7fa"]}],"mendeley":{"formattedCitation":"(Moore, 1992)","plainTextFormattedCitation":"(Moore, 1992)","previouslyFormattedCitation":"(Moore, 1992)"},"properties":{"noteIndex":0},"schema":"https://github.com/citation-style-language/schema/raw/master/csl-citation.json"}</w:instrText>
      </w:r>
      <w:r w:rsidR="007C3EC7" w:rsidRPr="00D56539">
        <w:rPr>
          <w:rFonts w:ascii="Times New Roman" w:hAnsi="Times New Roman" w:cs="Times New Roman"/>
          <w:sz w:val="24"/>
          <w:szCs w:val="24"/>
        </w:rPr>
        <w:fldChar w:fldCharType="separate"/>
      </w:r>
      <w:r w:rsidR="007C3EC7" w:rsidRPr="00D56539">
        <w:rPr>
          <w:rFonts w:ascii="Times New Roman" w:hAnsi="Times New Roman" w:cs="Times New Roman"/>
          <w:noProof/>
          <w:sz w:val="24"/>
          <w:szCs w:val="24"/>
        </w:rPr>
        <w:t>(Moore, 1992)</w:t>
      </w:r>
      <w:r w:rsidR="007C3EC7" w:rsidRPr="00D56539">
        <w:rPr>
          <w:rFonts w:ascii="Times New Roman" w:hAnsi="Times New Roman" w:cs="Times New Roman"/>
          <w:sz w:val="24"/>
          <w:szCs w:val="24"/>
        </w:rPr>
        <w:fldChar w:fldCharType="end"/>
      </w:r>
      <w:r w:rsidR="0060024F">
        <w:rPr>
          <w:rFonts w:ascii="Times New Roman" w:hAnsi="Times New Roman" w:cs="Times New Roman"/>
          <w:sz w:val="24"/>
          <w:szCs w:val="24"/>
        </w:rPr>
        <w:t xml:space="preserve">. </w:t>
      </w:r>
      <w:r w:rsidR="002E3C45">
        <w:rPr>
          <w:rFonts w:ascii="Times New Roman" w:hAnsi="Times New Roman" w:cs="Times New Roman"/>
          <w:sz w:val="24"/>
          <w:szCs w:val="24"/>
        </w:rPr>
        <w:t>The top 5 cm of m</w:t>
      </w:r>
      <w:r w:rsidR="00F441FA">
        <w:rPr>
          <w:rFonts w:ascii="Times New Roman" w:hAnsi="Times New Roman" w:cs="Times New Roman"/>
          <w:sz w:val="24"/>
          <w:szCs w:val="24"/>
        </w:rPr>
        <w:t xml:space="preserve">ineral soils had a mean bulk density of </w:t>
      </w:r>
      <w:r w:rsidR="002E3C45">
        <w:rPr>
          <w:rFonts w:ascii="Times New Roman" w:hAnsi="Times New Roman" w:cs="Times New Roman"/>
          <w:sz w:val="24"/>
          <w:szCs w:val="24"/>
        </w:rPr>
        <w:t>1.6</w:t>
      </w:r>
      <w:r w:rsidR="0060024F">
        <w:rPr>
          <w:rFonts w:ascii="Times New Roman" w:hAnsi="Times New Roman" w:cs="Times New Roman"/>
          <w:sz w:val="24"/>
          <w:szCs w:val="24"/>
        </w:rPr>
        <w:t xml:space="preserve"> g/cm</w:t>
      </w:r>
      <w:r w:rsidR="0060024F" w:rsidRPr="006F48A3">
        <w:rPr>
          <w:rFonts w:ascii="Times New Roman" w:hAnsi="Times New Roman" w:cs="Times New Roman"/>
          <w:sz w:val="24"/>
          <w:szCs w:val="24"/>
          <w:vertAlign w:val="superscript"/>
        </w:rPr>
        <w:t>3</w:t>
      </w:r>
      <w:r w:rsidR="0060024F">
        <w:rPr>
          <w:rFonts w:ascii="Times New Roman" w:hAnsi="Times New Roman" w:cs="Times New Roman"/>
          <w:sz w:val="24"/>
          <w:szCs w:val="24"/>
        </w:rPr>
        <w:t xml:space="preserve"> </w:t>
      </w:r>
      <w:r w:rsidR="006E1B4C">
        <w:rPr>
          <w:rFonts w:ascii="Times New Roman" w:hAnsi="Times New Roman" w:cs="Times New Roman"/>
          <w:sz w:val="24"/>
          <w:szCs w:val="24"/>
        </w:rPr>
        <w:t xml:space="preserve">and </w:t>
      </w:r>
      <w:r w:rsidR="00FC7981" w:rsidRPr="00D56539">
        <w:rPr>
          <w:rFonts w:ascii="Times New Roman" w:hAnsi="Times New Roman" w:cs="Times New Roman"/>
          <w:sz w:val="24"/>
          <w:szCs w:val="24"/>
        </w:rPr>
        <w:t xml:space="preserve">pH </w:t>
      </w:r>
      <w:r w:rsidR="00FC7981">
        <w:rPr>
          <w:rFonts w:ascii="Times New Roman" w:hAnsi="Times New Roman" w:cs="Times New Roman"/>
          <w:sz w:val="24"/>
          <w:szCs w:val="24"/>
        </w:rPr>
        <w:t xml:space="preserve">ranged from 6.54 to 7.33. </w:t>
      </w:r>
      <w:r w:rsidR="0051312E">
        <w:rPr>
          <w:rFonts w:ascii="Times New Roman" w:hAnsi="Times New Roman" w:cs="Times New Roman"/>
          <w:sz w:val="24"/>
          <w:szCs w:val="24"/>
        </w:rPr>
        <w:t xml:space="preserve">This semi-arid region receives an annual average of 40 </w:t>
      </w:r>
      <w:r w:rsidR="004F5422">
        <w:rPr>
          <w:rFonts w:ascii="Times New Roman" w:hAnsi="Times New Roman" w:cs="Times New Roman"/>
          <w:sz w:val="24"/>
          <w:szCs w:val="24"/>
        </w:rPr>
        <w:t>c</w:t>
      </w:r>
      <w:r w:rsidR="0051312E">
        <w:rPr>
          <w:rFonts w:ascii="Times New Roman" w:hAnsi="Times New Roman" w:cs="Times New Roman"/>
          <w:sz w:val="24"/>
          <w:szCs w:val="24"/>
        </w:rPr>
        <w:t xml:space="preserve">m of precipitation </w:t>
      </w:r>
      <w:r w:rsidR="004F5422">
        <w:rPr>
          <w:rFonts w:ascii="Times New Roman" w:hAnsi="Times New Roman" w:cs="Times New Roman"/>
          <w:sz w:val="24"/>
          <w:szCs w:val="24"/>
        </w:rPr>
        <w:fldChar w:fldCharType="begin" w:fldLock="1"/>
      </w:r>
      <w:r w:rsidR="007E7719">
        <w:rPr>
          <w:rFonts w:ascii="Times New Roman" w:hAnsi="Times New Roman" w:cs="Times New Roman"/>
          <w:sz w:val="24"/>
          <w:szCs w:val="24"/>
        </w:rPr>
        <w:instrText>ADDIN CSL_CITATION {"citationItems":[{"id":"ITEM-1","itemData":{"URL":"https://wrcc.dri.edu/cgi-bin/rawMAIN.pl?coCCHE","author":[{"dropping-particle":"","family":"WRCC","given":"","non-dropping-particle":"","parse-names":false,"suffix":""}],"id":"ITEM-1","issued":{"date-parts":[["2021"]]},"title":"Daily Total Precipitation Cheesman, Colorado (Station 053102)","type":"webpage"},"uris":["http://www.mendeley.com/documents/?uuid=04e3c0fd-6400-49ab-a5bd-c489d6ab86f1"]}],"mendeley":{"formattedCitation":"(WRCC, 2021)","plainTextFormattedCitation":"(WRCC, 2021)","previouslyFormattedCitation":"(WRCC, 2021)"},"properties":{"noteIndex":0},"schema":"https://github.com/citation-style-language/schema/raw/master/csl-citation.json"}</w:instrText>
      </w:r>
      <w:r w:rsidR="004F5422">
        <w:rPr>
          <w:rFonts w:ascii="Times New Roman" w:hAnsi="Times New Roman" w:cs="Times New Roman"/>
          <w:sz w:val="24"/>
          <w:szCs w:val="24"/>
        </w:rPr>
        <w:fldChar w:fldCharType="separate"/>
      </w:r>
      <w:r w:rsidR="004F5422" w:rsidRPr="004F5422">
        <w:rPr>
          <w:rFonts w:ascii="Times New Roman" w:hAnsi="Times New Roman" w:cs="Times New Roman"/>
          <w:noProof/>
          <w:sz w:val="24"/>
          <w:szCs w:val="24"/>
        </w:rPr>
        <w:t>(WRCC, 2021)</w:t>
      </w:r>
      <w:r w:rsidR="004F5422">
        <w:rPr>
          <w:rFonts w:ascii="Times New Roman" w:hAnsi="Times New Roman" w:cs="Times New Roman"/>
          <w:sz w:val="24"/>
          <w:szCs w:val="24"/>
        </w:rPr>
        <w:fldChar w:fldCharType="end"/>
      </w:r>
      <w:r w:rsidR="004F5422">
        <w:rPr>
          <w:rFonts w:ascii="Times New Roman" w:hAnsi="Times New Roman" w:cs="Times New Roman"/>
          <w:sz w:val="24"/>
          <w:szCs w:val="24"/>
        </w:rPr>
        <w:t xml:space="preserve"> </w:t>
      </w:r>
      <w:r w:rsidR="0051312E">
        <w:rPr>
          <w:rFonts w:ascii="Times New Roman" w:hAnsi="Times New Roman" w:cs="Times New Roman"/>
          <w:sz w:val="24"/>
          <w:szCs w:val="24"/>
        </w:rPr>
        <w:t>from both snow and summer monsoons and falls within the intermittent snow zone meaning snow cover does not persist throughout the winter</w:t>
      </w:r>
      <w:r w:rsidR="004F5422">
        <w:rPr>
          <w:rFonts w:ascii="Times New Roman" w:hAnsi="Times New Roman" w:cs="Times New Roman"/>
          <w:sz w:val="24"/>
          <w:szCs w:val="24"/>
        </w:rPr>
        <w:t xml:space="preserve"> </w:t>
      </w:r>
      <w:r w:rsidR="004F5422">
        <w:rPr>
          <w:rFonts w:ascii="Times New Roman" w:hAnsi="Times New Roman" w:cs="Times New Roman"/>
          <w:sz w:val="24"/>
          <w:szCs w:val="24"/>
        </w:rPr>
        <w:fldChar w:fldCharType="begin" w:fldLock="1"/>
      </w:r>
      <w:r w:rsidR="004F5422">
        <w:rPr>
          <w:rFonts w:ascii="Times New Roman" w:hAnsi="Times New Roman" w:cs="Times New Roman"/>
          <w:sz w:val="24"/>
          <w:szCs w:val="24"/>
        </w:rPr>
        <w:instrText>ADDIN CSL_CITATION {"citationItems":[{"id":"ITEM-1","itemData":{"DOI":"10.1080/02723646.2013.787578","ISSN":"02723646","abstract":"Mountain snowpacks are important water supplies that are susceptible to climate change, yet snow measurements are sparse relative to snowpack heterogeneity. We used remote sensing to derive a spatiotemporal index of snow climatology that reveals patterns in snow accumulation, persistence, and ablation. Then we examined how this index relates to climate, terrain, and vegetation. Analyses were based on Moderate Resolution Imaging Spectroradiometer eight-day snow cover from 2000 to 2010 for a mountain watershed in the Colorado Front Range, USA. The Snow Cover Index (SCI) was calculated as the fraction of years that were snow covered for each pixel. The proportion of SCI variability explained by independent variables was evaluated using regression analysis. Independent variables included elevation, northing, easting, slope, aspect, northness, solar radiation, precipitation, temperature, and vegetation cover. Elevation was the dominant control on SCI patterns, due to its influence on both temperature and precipitation. Grouping SCI values by elevation, we identified three distinct snow zones in the basin: persistent, transitional, and intermittent. The transitional snow zone represents an area that is sensitive to losing winter snowpack. The SCI can be applied to other basins or regions to identify dominant controls on snow cover patterns and areas sensitive to snow loss. © 2013 Taylor &amp; Francis.","author":[{"dropping-particle":"","family":"Richer","given":"Eric E.","non-dropping-particle":"","parse-names":false,"suffix":""},{"dropping-particle":"","family":"Kampf","given":"Stephanie K.","non-dropping-particle":"","parse-names":false,"suffix":""},{"dropping-particle":"","family":"Fassnacht","given":"Steven R.","non-dropping-particle":"","parse-names":false,"suffix":""},{"dropping-particle":"","family":"Moore","given":"Cara C.","non-dropping-particle":"","parse-names":false,"suffix":""}],"container-title":"Physical Geography","id":"ITEM-1","issue":"2","issued":{"date-parts":[["2013"]]},"page":"85-107","title":"Spatiotemporal index for analyzing controls on snow climatology: Application in the Colorado Front Range","type":"article-journal","volume":"34"},"uris":["http://www.mendeley.com/documents/?uuid=654c09f6-1a80-4a19-a8a0-2d28d693fe65"]}],"mendeley":{"formattedCitation":"(Richer et al., 2013)","plainTextFormattedCitation":"(Richer et al., 2013)","previouslyFormattedCitation":"(Richer et al., 2013)"},"properties":{"noteIndex":0},"schema":"https://github.com/citation-style-language/schema/raw/master/csl-citation.json"}</w:instrText>
      </w:r>
      <w:r w:rsidR="004F5422">
        <w:rPr>
          <w:rFonts w:ascii="Times New Roman" w:hAnsi="Times New Roman" w:cs="Times New Roman"/>
          <w:sz w:val="24"/>
          <w:szCs w:val="24"/>
        </w:rPr>
        <w:fldChar w:fldCharType="separate"/>
      </w:r>
      <w:r w:rsidR="004F5422" w:rsidRPr="004F5422">
        <w:rPr>
          <w:rFonts w:ascii="Times New Roman" w:hAnsi="Times New Roman" w:cs="Times New Roman"/>
          <w:noProof/>
          <w:sz w:val="24"/>
          <w:szCs w:val="24"/>
        </w:rPr>
        <w:t>(Richer et al., 2013)</w:t>
      </w:r>
      <w:r w:rsidR="004F5422">
        <w:rPr>
          <w:rFonts w:ascii="Times New Roman" w:hAnsi="Times New Roman" w:cs="Times New Roman"/>
          <w:sz w:val="24"/>
          <w:szCs w:val="24"/>
        </w:rPr>
        <w:fldChar w:fldCharType="end"/>
      </w:r>
      <w:r w:rsidR="0051312E">
        <w:rPr>
          <w:rFonts w:ascii="Times New Roman" w:hAnsi="Times New Roman" w:cs="Times New Roman"/>
          <w:sz w:val="24"/>
          <w:szCs w:val="24"/>
        </w:rPr>
        <w:t xml:space="preserve">. </w:t>
      </w:r>
    </w:p>
    <w:p w14:paraId="5353D5F6" w14:textId="4C25A2A2" w:rsidR="00B5344E" w:rsidRDefault="0051312E" w:rsidP="0051312E">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C41A7">
        <w:rPr>
          <w:rFonts w:ascii="Times New Roman" w:hAnsi="Times New Roman" w:cs="Times New Roman"/>
          <w:sz w:val="24"/>
          <w:szCs w:val="24"/>
        </w:rPr>
        <w:t>This study</w:t>
      </w:r>
      <w:r w:rsidR="00D04376">
        <w:rPr>
          <w:rFonts w:ascii="Times New Roman" w:hAnsi="Times New Roman" w:cs="Times New Roman"/>
          <w:sz w:val="24"/>
          <w:szCs w:val="24"/>
        </w:rPr>
        <w:t xml:space="preserve"> compared</w:t>
      </w:r>
      <w:r w:rsidR="00CC41A7">
        <w:rPr>
          <w:rFonts w:ascii="Times New Roman" w:hAnsi="Times New Roman" w:cs="Times New Roman"/>
          <w:sz w:val="24"/>
          <w:szCs w:val="24"/>
        </w:rPr>
        <w:t xml:space="preserve"> inorganic N in landscapes burned by the 2002 Hayman fire with unburned landscapes. </w:t>
      </w:r>
      <w:r w:rsidR="002E3C45" w:rsidRPr="00D56539">
        <w:rPr>
          <w:rFonts w:ascii="Times New Roman" w:hAnsi="Times New Roman" w:cs="Times New Roman"/>
          <w:sz w:val="24"/>
          <w:szCs w:val="24"/>
        </w:rPr>
        <w:t xml:space="preserve">All sampling occurred 16-18 years </w:t>
      </w:r>
      <w:r w:rsidR="00CC41A7">
        <w:rPr>
          <w:rFonts w:ascii="Times New Roman" w:hAnsi="Times New Roman" w:cs="Times New Roman"/>
          <w:sz w:val="24"/>
          <w:szCs w:val="24"/>
        </w:rPr>
        <w:t>post-fire</w:t>
      </w:r>
      <w:r w:rsidR="00A27316">
        <w:rPr>
          <w:rFonts w:ascii="Times New Roman" w:hAnsi="Times New Roman" w:cs="Times New Roman"/>
          <w:sz w:val="24"/>
          <w:szCs w:val="24"/>
        </w:rPr>
        <w:t xml:space="preserve">. </w:t>
      </w:r>
      <w:r>
        <w:rPr>
          <w:rFonts w:ascii="Times New Roman" w:hAnsi="Times New Roman" w:cs="Times New Roman"/>
          <w:sz w:val="24"/>
          <w:szCs w:val="24"/>
        </w:rPr>
        <w:t xml:space="preserve">A vast majority of the sampling </w:t>
      </w:r>
      <w:r w:rsidR="00A27316">
        <w:rPr>
          <w:rFonts w:ascii="Times New Roman" w:hAnsi="Times New Roman" w:cs="Times New Roman"/>
          <w:sz w:val="24"/>
          <w:szCs w:val="24"/>
        </w:rPr>
        <w:t>occurring</w:t>
      </w:r>
      <w:r>
        <w:rPr>
          <w:rFonts w:ascii="Times New Roman" w:hAnsi="Times New Roman" w:cs="Times New Roman"/>
          <w:sz w:val="24"/>
          <w:szCs w:val="24"/>
        </w:rPr>
        <w:t xml:space="preserve"> in the summer of 2019 though initial soil samples were collected for analysis of baseline physical and chemical properties (i.e. soil texture, bulk density, pH, and C and N content) in </w:t>
      </w:r>
      <w:r w:rsidR="00A27316">
        <w:rPr>
          <w:rFonts w:ascii="Times New Roman" w:hAnsi="Times New Roman" w:cs="Times New Roman"/>
          <w:sz w:val="24"/>
          <w:szCs w:val="24"/>
        </w:rPr>
        <w:t xml:space="preserve">the summer of </w:t>
      </w:r>
      <w:r>
        <w:rPr>
          <w:rFonts w:ascii="Times New Roman" w:hAnsi="Times New Roman" w:cs="Times New Roman"/>
          <w:sz w:val="24"/>
          <w:szCs w:val="24"/>
        </w:rPr>
        <w:t xml:space="preserve">2018 and winter ion exchange resins were deployed </w:t>
      </w:r>
      <w:r w:rsidR="00944E69">
        <w:rPr>
          <w:rFonts w:ascii="Times New Roman" w:hAnsi="Times New Roman" w:cs="Times New Roman"/>
          <w:sz w:val="24"/>
          <w:szCs w:val="24"/>
        </w:rPr>
        <w:t xml:space="preserve">from October 2019 </w:t>
      </w:r>
      <w:r>
        <w:rPr>
          <w:rFonts w:ascii="Times New Roman" w:hAnsi="Times New Roman" w:cs="Times New Roman"/>
          <w:sz w:val="24"/>
          <w:szCs w:val="24"/>
        </w:rPr>
        <w:t xml:space="preserve">until May of 2020. </w:t>
      </w:r>
      <w:r w:rsidR="00860963" w:rsidRPr="00D56539">
        <w:rPr>
          <w:rFonts w:ascii="Times New Roman" w:hAnsi="Times New Roman" w:cs="Times New Roman"/>
          <w:sz w:val="24"/>
          <w:szCs w:val="24"/>
        </w:rPr>
        <w:t>This study included</w:t>
      </w:r>
      <w:r w:rsidR="002558A0" w:rsidRPr="00D56539">
        <w:rPr>
          <w:rFonts w:ascii="Times New Roman" w:hAnsi="Times New Roman" w:cs="Times New Roman"/>
          <w:sz w:val="24"/>
          <w:szCs w:val="24"/>
        </w:rPr>
        <w:t xml:space="preserve"> </w:t>
      </w:r>
      <w:r w:rsidR="00510A0F" w:rsidRPr="00D56539">
        <w:rPr>
          <w:rFonts w:ascii="Times New Roman" w:hAnsi="Times New Roman" w:cs="Times New Roman"/>
          <w:sz w:val="24"/>
          <w:szCs w:val="24"/>
        </w:rPr>
        <w:t>16</w:t>
      </w:r>
      <w:r w:rsidR="002558A0" w:rsidRPr="00D56539">
        <w:rPr>
          <w:rFonts w:ascii="Times New Roman" w:hAnsi="Times New Roman" w:cs="Times New Roman"/>
          <w:sz w:val="24"/>
          <w:szCs w:val="24"/>
        </w:rPr>
        <w:t xml:space="preserve"> </w:t>
      </w:r>
      <w:r w:rsidR="00900BF0">
        <w:rPr>
          <w:rFonts w:ascii="Times New Roman" w:hAnsi="Times New Roman" w:cs="Times New Roman"/>
          <w:sz w:val="24"/>
          <w:szCs w:val="24"/>
        </w:rPr>
        <w:t>hillslope</w:t>
      </w:r>
      <w:r w:rsidR="00E13797" w:rsidRPr="00D56539">
        <w:rPr>
          <w:rFonts w:ascii="Times New Roman" w:hAnsi="Times New Roman" w:cs="Times New Roman"/>
          <w:sz w:val="24"/>
          <w:szCs w:val="24"/>
        </w:rPr>
        <w:t xml:space="preserve"> gradients </w:t>
      </w:r>
      <w:r w:rsidR="00D04376">
        <w:rPr>
          <w:rFonts w:ascii="Times New Roman" w:hAnsi="Times New Roman" w:cs="Times New Roman"/>
          <w:sz w:val="24"/>
          <w:szCs w:val="24"/>
        </w:rPr>
        <w:t>(i.e., 8 burned, 8 unburned)</w:t>
      </w:r>
      <w:r w:rsidR="0069439D" w:rsidRPr="00D56539">
        <w:rPr>
          <w:rFonts w:ascii="Times New Roman" w:hAnsi="Times New Roman" w:cs="Times New Roman"/>
          <w:sz w:val="24"/>
          <w:szCs w:val="24"/>
        </w:rPr>
        <w:t xml:space="preserve"> </w:t>
      </w:r>
      <w:r w:rsidR="00D04376">
        <w:rPr>
          <w:rFonts w:ascii="Times New Roman" w:hAnsi="Times New Roman" w:cs="Times New Roman"/>
          <w:sz w:val="24"/>
          <w:szCs w:val="24"/>
        </w:rPr>
        <w:t>that spanned near-stream</w:t>
      </w:r>
      <w:r w:rsidR="002558A0" w:rsidRPr="00D56539">
        <w:rPr>
          <w:rFonts w:ascii="Times New Roman" w:hAnsi="Times New Roman" w:cs="Times New Roman"/>
          <w:sz w:val="24"/>
          <w:szCs w:val="24"/>
        </w:rPr>
        <w:t xml:space="preserve"> riparian</w:t>
      </w:r>
      <w:r w:rsidR="00D04376">
        <w:rPr>
          <w:rFonts w:ascii="Times New Roman" w:hAnsi="Times New Roman" w:cs="Times New Roman"/>
          <w:sz w:val="24"/>
          <w:szCs w:val="24"/>
        </w:rPr>
        <w:t xml:space="preserve"> positions</w:t>
      </w:r>
      <w:r w:rsidR="002558A0" w:rsidRPr="00D56539">
        <w:rPr>
          <w:rFonts w:ascii="Times New Roman" w:hAnsi="Times New Roman" w:cs="Times New Roman"/>
          <w:sz w:val="24"/>
          <w:szCs w:val="24"/>
        </w:rPr>
        <w:t xml:space="preserve">, </w:t>
      </w:r>
      <w:r w:rsidR="00F41163">
        <w:rPr>
          <w:rFonts w:ascii="Times New Roman" w:hAnsi="Times New Roman" w:cs="Times New Roman"/>
          <w:sz w:val="24"/>
          <w:szCs w:val="24"/>
        </w:rPr>
        <w:t xml:space="preserve">toeslopes </w:t>
      </w:r>
      <w:r w:rsidR="00D04376">
        <w:rPr>
          <w:rFonts w:ascii="Times New Roman" w:hAnsi="Times New Roman" w:cs="Times New Roman"/>
          <w:sz w:val="24"/>
          <w:szCs w:val="24"/>
        </w:rPr>
        <w:t>at the concave slope break</w:t>
      </w:r>
      <w:r w:rsidR="00510A0F" w:rsidRPr="00D56539">
        <w:rPr>
          <w:rFonts w:ascii="Times New Roman" w:hAnsi="Times New Roman" w:cs="Times New Roman"/>
          <w:sz w:val="24"/>
          <w:szCs w:val="24"/>
        </w:rPr>
        <w:t xml:space="preserve">, </w:t>
      </w:r>
      <w:r w:rsidR="00860963" w:rsidRPr="00D56539">
        <w:rPr>
          <w:rFonts w:ascii="Times New Roman" w:hAnsi="Times New Roman" w:cs="Times New Roman"/>
          <w:sz w:val="24"/>
          <w:szCs w:val="24"/>
        </w:rPr>
        <w:t>and midslope</w:t>
      </w:r>
      <w:r w:rsidR="00A82DFC" w:rsidRPr="00D56539">
        <w:rPr>
          <w:rFonts w:ascii="Times New Roman" w:hAnsi="Times New Roman" w:cs="Times New Roman"/>
          <w:sz w:val="24"/>
          <w:szCs w:val="24"/>
        </w:rPr>
        <w:t xml:space="preserve"> </w:t>
      </w:r>
      <w:r w:rsidR="00F104D4">
        <w:rPr>
          <w:rFonts w:ascii="Times New Roman" w:hAnsi="Times New Roman" w:cs="Times New Roman"/>
          <w:sz w:val="24"/>
          <w:szCs w:val="24"/>
        </w:rPr>
        <w:t xml:space="preserve">positions </w:t>
      </w:r>
      <w:r w:rsidR="00D04376">
        <w:rPr>
          <w:rFonts w:ascii="Times New Roman" w:hAnsi="Times New Roman" w:cs="Times New Roman"/>
          <w:sz w:val="24"/>
          <w:szCs w:val="24"/>
        </w:rPr>
        <w:t xml:space="preserve">on </w:t>
      </w:r>
      <w:r w:rsidR="00F41163">
        <w:rPr>
          <w:rFonts w:ascii="Times New Roman" w:hAnsi="Times New Roman" w:cs="Times New Roman"/>
          <w:sz w:val="24"/>
          <w:szCs w:val="24"/>
        </w:rPr>
        <w:t>the lower</w:t>
      </w:r>
      <w:r w:rsidR="00D04376">
        <w:rPr>
          <w:rFonts w:ascii="Times New Roman" w:hAnsi="Times New Roman" w:cs="Times New Roman"/>
          <w:sz w:val="24"/>
          <w:szCs w:val="24"/>
        </w:rPr>
        <w:t xml:space="preserve"> hillslope (Figure 1</w:t>
      </w:r>
      <w:r w:rsidR="00A82DFC" w:rsidRPr="00D56539">
        <w:rPr>
          <w:rFonts w:ascii="Times New Roman" w:hAnsi="Times New Roman" w:cs="Times New Roman"/>
          <w:sz w:val="24"/>
          <w:szCs w:val="24"/>
        </w:rPr>
        <w:t>)</w:t>
      </w:r>
      <w:r w:rsidR="00C9213F" w:rsidRPr="00D56539">
        <w:rPr>
          <w:rFonts w:ascii="Times New Roman" w:hAnsi="Times New Roman" w:cs="Times New Roman"/>
          <w:sz w:val="24"/>
          <w:szCs w:val="24"/>
        </w:rPr>
        <w:t>. We established a plot at each to</w:t>
      </w:r>
      <w:r w:rsidR="00860963" w:rsidRPr="00D56539">
        <w:rPr>
          <w:rFonts w:ascii="Times New Roman" w:hAnsi="Times New Roman" w:cs="Times New Roman"/>
          <w:sz w:val="24"/>
          <w:szCs w:val="24"/>
        </w:rPr>
        <w:t>pographic position that included</w:t>
      </w:r>
      <w:r w:rsidR="00C9213F" w:rsidRPr="00D56539">
        <w:rPr>
          <w:rFonts w:ascii="Times New Roman" w:hAnsi="Times New Roman" w:cs="Times New Roman"/>
          <w:sz w:val="24"/>
          <w:szCs w:val="24"/>
        </w:rPr>
        <w:t xml:space="preserve"> 3 field replicates. </w:t>
      </w:r>
      <w:r w:rsidR="00D04376">
        <w:rPr>
          <w:rFonts w:ascii="Times New Roman" w:hAnsi="Times New Roman" w:cs="Times New Roman"/>
          <w:sz w:val="24"/>
          <w:szCs w:val="24"/>
        </w:rPr>
        <w:t xml:space="preserve">We also sampled 20 upland plots (10 burned and 10 unburned) that were further upslope </w:t>
      </w:r>
      <w:r w:rsidR="00013B23">
        <w:rPr>
          <w:rFonts w:ascii="Times New Roman" w:hAnsi="Times New Roman" w:cs="Times New Roman"/>
          <w:sz w:val="24"/>
          <w:szCs w:val="24"/>
        </w:rPr>
        <w:t>o</w:t>
      </w:r>
      <w:r w:rsidR="004378CB">
        <w:rPr>
          <w:rFonts w:ascii="Times New Roman" w:hAnsi="Times New Roman" w:cs="Times New Roman"/>
          <w:sz w:val="24"/>
          <w:szCs w:val="24"/>
        </w:rPr>
        <w:t>n</w:t>
      </w:r>
      <w:r w:rsidR="00013B23">
        <w:rPr>
          <w:rFonts w:ascii="Times New Roman" w:hAnsi="Times New Roman" w:cs="Times New Roman"/>
          <w:sz w:val="24"/>
          <w:szCs w:val="24"/>
        </w:rPr>
        <w:t xml:space="preserve"> low-gradient</w:t>
      </w:r>
      <w:r w:rsidR="00D04376">
        <w:rPr>
          <w:rFonts w:ascii="Times New Roman" w:hAnsi="Times New Roman" w:cs="Times New Roman"/>
          <w:sz w:val="24"/>
          <w:szCs w:val="24"/>
        </w:rPr>
        <w:t xml:space="preserve"> hillslopes </w:t>
      </w:r>
      <w:r w:rsidR="004378CB">
        <w:rPr>
          <w:rFonts w:ascii="Times New Roman" w:hAnsi="Times New Roman" w:cs="Times New Roman"/>
          <w:sz w:val="24"/>
          <w:szCs w:val="24"/>
        </w:rPr>
        <w:t xml:space="preserve">(Figure 1). </w:t>
      </w:r>
      <w:r w:rsidR="006D550F" w:rsidRPr="00D56539">
        <w:rPr>
          <w:rFonts w:ascii="Times New Roman" w:hAnsi="Times New Roman" w:cs="Times New Roman"/>
          <w:sz w:val="24"/>
          <w:szCs w:val="24"/>
        </w:rPr>
        <w:t>Uplands were sampled</w:t>
      </w:r>
      <w:r w:rsidR="00E13797" w:rsidRPr="00D56539">
        <w:rPr>
          <w:rFonts w:ascii="Times New Roman" w:hAnsi="Times New Roman" w:cs="Times New Roman"/>
          <w:sz w:val="24"/>
          <w:szCs w:val="24"/>
        </w:rPr>
        <w:t xml:space="preserve"> </w:t>
      </w:r>
      <w:r w:rsidR="00860963" w:rsidRPr="00D56539">
        <w:rPr>
          <w:rFonts w:ascii="Times New Roman" w:hAnsi="Times New Roman" w:cs="Times New Roman"/>
          <w:sz w:val="24"/>
          <w:szCs w:val="24"/>
        </w:rPr>
        <w:t>with a different sampling design that was not constrained by proximity to a stream</w:t>
      </w:r>
      <w:r w:rsidR="0069439D" w:rsidRPr="00D56539">
        <w:rPr>
          <w:rFonts w:ascii="Times New Roman" w:hAnsi="Times New Roman" w:cs="Times New Roman"/>
          <w:sz w:val="24"/>
          <w:szCs w:val="24"/>
        </w:rPr>
        <w:t xml:space="preserve"> and</w:t>
      </w:r>
      <w:r w:rsidR="008A2BD7" w:rsidRPr="00D56539">
        <w:rPr>
          <w:rFonts w:ascii="Times New Roman" w:hAnsi="Times New Roman" w:cs="Times New Roman"/>
          <w:sz w:val="24"/>
          <w:szCs w:val="24"/>
        </w:rPr>
        <w:t xml:space="preserve"> did not include plot-level field replicates</w:t>
      </w:r>
      <w:r w:rsidR="004378CB">
        <w:rPr>
          <w:rFonts w:ascii="Times New Roman" w:hAnsi="Times New Roman" w:cs="Times New Roman"/>
          <w:sz w:val="24"/>
          <w:szCs w:val="24"/>
        </w:rPr>
        <w:t xml:space="preserve"> (Figure 1</w:t>
      </w:r>
      <w:r w:rsidR="00FD1A1C">
        <w:rPr>
          <w:rFonts w:ascii="Times New Roman" w:hAnsi="Times New Roman" w:cs="Times New Roman"/>
          <w:sz w:val="24"/>
          <w:szCs w:val="24"/>
        </w:rPr>
        <w:t>)</w:t>
      </w:r>
      <w:r w:rsidR="008A2BD7" w:rsidRPr="00D56539">
        <w:rPr>
          <w:rFonts w:ascii="Times New Roman" w:hAnsi="Times New Roman" w:cs="Times New Roman"/>
          <w:sz w:val="24"/>
          <w:szCs w:val="24"/>
        </w:rPr>
        <w:t xml:space="preserve">. </w:t>
      </w:r>
      <w:r w:rsidR="00D04376" w:rsidRPr="00D56539">
        <w:rPr>
          <w:rFonts w:ascii="Times New Roman" w:hAnsi="Times New Roman" w:cs="Times New Roman"/>
          <w:sz w:val="24"/>
          <w:szCs w:val="24"/>
        </w:rPr>
        <w:t>We used a physical definition of the various topographic positions based on elevation above stream to calculate the spatial extent of each – riparian &lt;2 m above stream, toe and midslope 2-8 m above stream, and uplands &gt;8 m above stream. Riparian position comprised 2-4% of the study watersheds, toe and mids</w:t>
      </w:r>
      <w:r w:rsidR="00D04376">
        <w:rPr>
          <w:rFonts w:ascii="Times New Roman" w:hAnsi="Times New Roman" w:cs="Times New Roman"/>
          <w:sz w:val="24"/>
          <w:szCs w:val="24"/>
        </w:rPr>
        <w:t>lopes 4-7%, and uplands 89-95%.</w:t>
      </w:r>
    </w:p>
    <w:p w14:paraId="3DA62487" w14:textId="1D9377A1" w:rsidR="00F35CA8" w:rsidRPr="00D56539" w:rsidRDefault="00F35CA8" w:rsidP="00F35CA8">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2.2</w:t>
      </w:r>
      <w:r w:rsidRPr="00D56539">
        <w:rPr>
          <w:rFonts w:ascii="Times New Roman" w:hAnsi="Times New Roman" w:cs="Times New Roman"/>
          <w:b/>
          <w:color w:val="auto"/>
          <w:sz w:val="24"/>
          <w:szCs w:val="24"/>
        </w:rPr>
        <w:t xml:space="preserve"> Vegetation sampling</w:t>
      </w:r>
    </w:p>
    <w:p w14:paraId="52DDBA04" w14:textId="225DE2C4" w:rsidR="00F35CA8"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35CA8" w:rsidRPr="00D56539">
        <w:rPr>
          <w:rFonts w:ascii="Times New Roman" w:hAnsi="Times New Roman" w:cs="Times New Roman"/>
          <w:sz w:val="24"/>
          <w:szCs w:val="24"/>
        </w:rPr>
        <w:t>We used the point-intercept method in 1 m</w:t>
      </w:r>
      <w:r w:rsidR="00F35CA8" w:rsidRPr="00D56539">
        <w:rPr>
          <w:rFonts w:ascii="Times New Roman" w:hAnsi="Times New Roman" w:cs="Times New Roman"/>
          <w:sz w:val="24"/>
          <w:szCs w:val="24"/>
          <w:vertAlign w:val="superscript"/>
        </w:rPr>
        <w:t>2</w:t>
      </w:r>
      <w:r w:rsidR="00F35CA8" w:rsidRPr="00D56539">
        <w:rPr>
          <w:rFonts w:ascii="Times New Roman" w:hAnsi="Times New Roman" w:cs="Times New Roman"/>
          <w:sz w:val="24"/>
          <w:szCs w:val="24"/>
        </w:rPr>
        <w:t xml:space="preserve"> quadrats to characterize surface cover characteristics at each </w:t>
      </w:r>
      <w:r w:rsidR="002E3C45">
        <w:rPr>
          <w:rFonts w:ascii="Times New Roman" w:hAnsi="Times New Roman" w:cs="Times New Roman"/>
          <w:sz w:val="24"/>
          <w:szCs w:val="24"/>
        </w:rPr>
        <w:t>plot</w:t>
      </w:r>
      <w:r w:rsidR="00F35CA8" w:rsidRPr="00D56539">
        <w:rPr>
          <w:rFonts w:ascii="Times New Roman" w:hAnsi="Times New Roman" w:cs="Times New Roman"/>
          <w:sz w:val="24"/>
          <w:szCs w:val="24"/>
        </w:rPr>
        <w:t xml:space="preserve">. Vegetation was differentiated into forb, graminoid, and shrub classes and surface cover </w:t>
      </w:r>
      <w:r w:rsidR="002E3C45">
        <w:rPr>
          <w:rFonts w:ascii="Times New Roman" w:hAnsi="Times New Roman" w:cs="Times New Roman"/>
          <w:sz w:val="24"/>
          <w:szCs w:val="24"/>
        </w:rPr>
        <w:t>was classified as follows</w:t>
      </w:r>
      <w:r w:rsidR="00F35CA8" w:rsidRPr="00D56539">
        <w:rPr>
          <w:rFonts w:ascii="Times New Roman" w:hAnsi="Times New Roman" w:cs="Times New Roman"/>
          <w:sz w:val="24"/>
          <w:szCs w:val="24"/>
        </w:rPr>
        <w:t xml:space="preserve">: organic horizon, mineral soil, rock, moss/lichen, char, coarse wood (&gt; 7.5 cm), fine wood (&lt; 7.5 cm), coarse roots (&gt; 0.5 cm), fine roots (&lt; 0.5 cm) and other (e.g. scat, bone). </w:t>
      </w:r>
      <w:r w:rsidR="00012EB8">
        <w:rPr>
          <w:rFonts w:ascii="Times New Roman" w:hAnsi="Times New Roman" w:cs="Times New Roman"/>
          <w:sz w:val="24"/>
          <w:szCs w:val="24"/>
        </w:rPr>
        <w:t xml:space="preserve">We </w:t>
      </w:r>
      <w:r w:rsidR="00BD6CBA">
        <w:rPr>
          <w:rFonts w:ascii="Times New Roman" w:hAnsi="Times New Roman" w:cs="Times New Roman"/>
          <w:sz w:val="24"/>
          <w:szCs w:val="24"/>
        </w:rPr>
        <w:t xml:space="preserve">also </w:t>
      </w:r>
      <w:r w:rsidR="00012EB8">
        <w:rPr>
          <w:rFonts w:ascii="Times New Roman" w:hAnsi="Times New Roman" w:cs="Times New Roman"/>
          <w:sz w:val="24"/>
          <w:szCs w:val="24"/>
        </w:rPr>
        <w:t>extracted a r</w:t>
      </w:r>
      <w:r w:rsidR="006E35AE">
        <w:rPr>
          <w:rFonts w:ascii="Times New Roman" w:hAnsi="Times New Roman" w:cs="Times New Roman"/>
          <w:sz w:val="24"/>
          <w:szCs w:val="24"/>
        </w:rPr>
        <w:t xml:space="preserve">emotely-sensed </w:t>
      </w:r>
      <w:r w:rsidR="00BD6CBA">
        <w:rPr>
          <w:rFonts w:ascii="Times New Roman" w:hAnsi="Times New Roman" w:cs="Times New Roman"/>
          <w:sz w:val="24"/>
          <w:szCs w:val="24"/>
        </w:rPr>
        <w:t xml:space="preserve">estimate of </w:t>
      </w:r>
      <w:r w:rsidR="006E35AE">
        <w:rPr>
          <w:rFonts w:ascii="Times New Roman" w:hAnsi="Times New Roman" w:cs="Times New Roman"/>
          <w:sz w:val="24"/>
          <w:szCs w:val="24"/>
        </w:rPr>
        <w:t>annual terrestrial net primary productivity (</w:t>
      </w:r>
      <w:r w:rsidR="00012EB8">
        <w:rPr>
          <w:rFonts w:ascii="Times New Roman" w:hAnsi="Times New Roman" w:cs="Times New Roman"/>
          <w:sz w:val="24"/>
          <w:szCs w:val="24"/>
        </w:rPr>
        <w:t xml:space="preserve">NPP, </w:t>
      </w:r>
      <w:r w:rsidR="006E35AE">
        <w:rPr>
          <w:rFonts w:ascii="Times New Roman" w:hAnsi="Times New Roman" w:cs="Times New Roman"/>
          <w:sz w:val="24"/>
          <w:szCs w:val="24"/>
        </w:rPr>
        <w:t>kg C/m</w:t>
      </w:r>
      <w:r w:rsidR="006E35AE" w:rsidRPr="006E35AE">
        <w:rPr>
          <w:rFonts w:ascii="Times New Roman" w:hAnsi="Times New Roman" w:cs="Times New Roman"/>
          <w:sz w:val="24"/>
          <w:szCs w:val="24"/>
          <w:vertAlign w:val="superscript"/>
        </w:rPr>
        <w:t>2</w:t>
      </w:r>
      <w:r w:rsidR="006E35AE">
        <w:rPr>
          <w:rFonts w:ascii="Times New Roman" w:hAnsi="Times New Roman" w:cs="Times New Roman"/>
          <w:sz w:val="24"/>
          <w:szCs w:val="24"/>
        </w:rPr>
        <w:t>) for our study area</w:t>
      </w:r>
      <w:r w:rsidR="00BD6CBA">
        <w:rPr>
          <w:rFonts w:ascii="Times New Roman" w:hAnsi="Times New Roman" w:cs="Times New Roman"/>
          <w:sz w:val="24"/>
          <w:szCs w:val="24"/>
        </w:rPr>
        <w:t xml:space="preserve"> in 2018</w:t>
      </w:r>
      <w:r w:rsidR="006E35AE">
        <w:rPr>
          <w:rFonts w:ascii="Times New Roman" w:hAnsi="Times New Roman" w:cs="Times New Roman"/>
          <w:sz w:val="24"/>
          <w:szCs w:val="24"/>
        </w:rPr>
        <w:t xml:space="preserve">. Because this product is </w:t>
      </w:r>
      <w:r w:rsidR="004F3011">
        <w:rPr>
          <w:rFonts w:ascii="Times New Roman" w:hAnsi="Times New Roman" w:cs="Times New Roman"/>
          <w:sz w:val="24"/>
          <w:szCs w:val="24"/>
        </w:rPr>
        <w:t xml:space="preserve">constrained to a 30-m resolution, we report one value for each riparian, toeslope, and midslope </w:t>
      </w:r>
      <w:r w:rsidR="004F3011">
        <w:rPr>
          <w:rFonts w:ascii="Times New Roman" w:hAnsi="Times New Roman" w:cs="Times New Roman"/>
          <w:sz w:val="24"/>
          <w:szCs w:val="24"/>
        </w:rPr>
        <w:lastRenderedPageBreak/>
        <w:t xml:space="preserve">sequence and one value for each upland plot. </w:t>
      </w:r>
      <w:r w:rsidR="00012EB8">
        <w:rPr>
          <w:rFonts w:ascii="Times New Roman" w:hAnsi="Times New Roman" w:cs="Times New Roman"/>
          <w:sz w:val="24"/>
          <w:szCs w:val="24"/>
        </w:rPr>
        <w:t xml:space="preserve">Foliar N pools increase with aboveground NPP </w:t>
      </w:r>
      <w:r w:rsidR="00F700DC">
        <w:rPr>
          <w:rFonts w:ascii="Times New Roman" w:hAnsi="Times New Roman" w:cs="Times New Roman"/>
          <w:sz w:val="24"/>
          <w:szCs w:val="24"/>
        </w:rPr>
        <w:fldChar w:fldCharType="begin" w:fldLock="1"/>
      </w:r>
      <w:r w:rsidR="00AE5B6C">
        <w:rPr>
          <w:rFonts w:ascii="Times New Roman" w:hAnsi="Times New Roman" w:cs="Times New Roman"/>
          <w:sz w:val="24"/>
          <w:szCs w:val="24"/>
        </w:rPr>
        <w:instrText>ADDIN CSL_CITATION {"citationItems":[{"id":"ITEM-1","itemData":{"DOI":"10.1139/X09-029","ISSN":"00455067","abstract":"Understanding nutrient dynamics of young postfire forests may yield important insights about how stands develop following stand-replacing wildfires. We studied 15-year-old lodgepole pine stands that regenerated naturally following the 1988 Yellowstone fires to address two questions: (1) How do foliar nitrogen (N) concentration and total foliar N vary with lodgepole pine density and aboveground net primary production? (2) Is foliar N related to litter production and to rates of gross production, consumption, and net production of soil NH4+ and NO3-? Foliar N concentration of new lodgepole pine needles averaged 1.38%; only stands at very high density (&gt;80 000 trees-ha-1) approached moderate N limitation. Foliar N concentration in composite (all-age) needles averaged 1.08%, varied among stands (0.87%-1.39%), and declined with increasing tree density. The foliar N pool averaged 48.3 kg N-ha-1, varied among stands (3.6-218.4 kg N-ha-1), and increased with aboveground net primary production. Total foliar N was not related to laboratory estimates of net production of NH4+ or NO3- in soils. Lodgepole pine foliage is a strong N sink, and N does not appear to be limiting at this early successional state. The initial spatial patterns of postfire tree density strongly influence landscape patterns of N storage.","author":[{"dropping-particle":"","family":"Turner","given":"Monica G.","non-dropping-particle":"","parse-names":false,"suffix":""},{"dropping-particle":"","family":"Smithwick","given":"Erica A.H.","non-dropping-particle":"","parse-names":false,"suffix":""},{"dropping-particle":"","family":"Tinker","given":"Daniel B.","non-dropping-particle":"","parse-names":false,"suffix":""},{"dropping-particle":"","family":"Romme","given":"William H.","non-dropping-particle":"","parse-names":false,"suffix":""}],"container-title":"Canadian Journal of Forest Research","id":"ITEM-1","issue":"5","issued":{"date-parts":[["2009"]]},"page":"1024-1035","title":"Variation in foliar nitrogen and aboveground net primary production in young postfire lodgepole pine","type":"article-journal","volume":"39"},"uris":["http://www.mendeley.com/documents/?uuid=8cb8237f-737b-4289-9304-9e027665283a"]}],"mendeley":{"formattedCitation":"(Turner et al., 2009)","plainTextFormattedCitation":"(Turner et al., 2009)","previouslyFormattedCitation":"(Turner et al., 2009)"},"properties":{"noteIndex":0},"schema":"https://github.com/citation-style-language/schema/raw/master/csl-citation.json"}</w:instrText>
      </w:r>
      <w:r w:rsidR="00F700DC">
        <w:rPr>
          <w:rFonts w:ascii="Times New Roman" w:hAnsi="Times New Roman" w:cs="Times New Roman"/>
          <w:sz w:val="24"/>
          <w:szCs w:val="24"/>
        </w:rPr>
        <w:fldChar w:fldCharType="separate"/>
      </w:r>
      <w:r w:rsidR="00F700DC" w:rsidRPr="00F700DC">
        <w:rPr>
          <w:rFonts w:ascii="Times New Roman" w:hAnsi="Times New Roman" w:cs="Times New Roman"/>
          <w:noProof/>
          <w:sz w:val="24"/>
          <w:szCs w:val="24"/>
        </w:rPr>
        <w:t>(Turner et al., 2009)</w:t>
      </w:r>
      <w:r w:rsidR="00F700DC">
        <w:rPr>
          <w:rFonts w:ascii="Times New Roman" w:hAnsi="Times New Roman" w:cs="Times New Roman"/>
          <w:sz w:val="24"/>
          <w:szCs w:val="24"/>
        </w:rPr>
        <w:fldChar w:fldCharType="end"/>
      </w:r>
      <w:r w:rsidR="00012EB8">
        <w:rPr>
          <w:rFonts w:ascii="Times New Roman" w:hAnsi="Times New Roman" w:cs="Times New Roman"/>
          <w:sz w:val="24"/>
          <w:szCs w:val="24"/>
        </w:rPr>
        <w:t xml:space="preserve">, so we use </w:t>
      </w:r>
      <w:r w:rsidR="00EA7426">
        <w:rPr>
          <w:rFonts w:ascii="Times New Roman" w:hAnsi="Times New Roman" w:cs="Times New Roman"/>
          <w:sz w:val="24"/>
          <w:szCs w:val="24"/>
        </w:rPr>
        <w:t>annual NPP</w:t>
      </w:r>
      <w:r w:rsidR="00012EB8">
        <w:rPr>
          <w:rFonts w:ascii="Times New Roman" w:hAnsi="Times New Roman" w:cs="Times New Roman"/>
          <w:sz w:val="24"/>
          <w:szCs w:val="24"/>
        </w:rPr>
        <w:t xml:space="preserve"> as a proxy for vegetation N demand. </w:t>
      </w:r>
      <w:r w:rsidR="004F3011">
        <w:rPr>
          <w:rFonts w:ascii="Times New Roman" w:hAnsi="Times New Roman" w:cs="Times New Roman"/>
          <w:sz w:val="24"/>
          <w:szCs w:val="24"/>
        </w:rPr>
        <w:t xml:space="preserve"> </w:t>
      </w:r>
      <w:r w:rsidR="006E35AE">
        <w:rPr>
          <w:rFonts w:ascii="Times New Roman" w:hAnsi="Times New Roman" w:cs="Times New Roman"/>
          <w:sz w:val="24"/>
          <w:szCs w:val="24"/>
        </w:rPr>
        <w:t xml:space="preserve"> </w:t>
      </w:r>
    </w:p>
    <w:p w14:paraId="13E80D12" w14:textId="303CF60D" w:rsidR="004D1E5B" w:rsidRPr="00D56539" w:rsidRDefault="00F35CA8" w:rsidP="00C00BE0">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2.3</w:t>
      </w:r>
      <w:r w:rsidR="004D1E5B" w:rsidRPr="00D56539">
        <w:rPr>
          <w:rFonts w:ascii="Times New Roman" w:hAnsi="Times New Roman" w:cs="Times New Roman"/>
          <w:b/>
          <w:color w:val="auto"/>
          <w:sz w:val="24"/>
          <w:szCs w:val="24"/>
        </w:rPr>
        <w:t xml:space="preserve"> </w:t>
      </w:r>
      <w:r w:rsidR="002A5FD2" w:rsidRPr="00D56539">
        <w:rPr>
          <w:rFonts w:ascii="Times New Roman" w:hAnsi="Times New Roman" w:cs="Times New Roman"/>
          <w:b/>
          <w:color w:val="auto"/>
          <w:sz w:val="24"/>
          <w:szCs w:val="24"/>
        </w:rPr>
        <w:t>Soil Sampling</w:t>
      </w:r>
      <w:r w:rsidR="004D1E5B" w:rsidRPr="00D56539">
        <w:rPr>
          <w:rFonts w:ascii="Times New Roman" w:hAnsi="Times New Roman" w:cs="Times New Roman"/>
          <w:b/>
          <w:color w:val="auto"/>
          <w:sz w:val="24"/>
          <w:szCs w:val="24"/>
        </w:rPr>
        <w:t xml:space="preserve"> </w:t>
      </w:r>
    </w:p>
    <w:p w14:paraId="484A1FC4" w14:textId="0637AE70" w:rsidR="005B45A8"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C453A" w:rsidRPr="00D56539">
        <w:rPr>
          <w:rFonts w:ascii="Times New Roman" w:hAnsi="Times New Roman" w:cs="Times New Roman"/>
          <w:sz w:val="24"/>
          <w:szCs w:val="24"/>
        </w:rPr>
        <w:t>In the summer of 2018, t</w:t>
      </w:r>
      <w:r w:rsidR="00005B08" w:rsidRPr="00D56539">
        <w:rPr>
          <w:rFonts w:ascii="Times New Roman" w:hAnsi="Times New Roman" w:cs="Times New Roman"/>
          <w:sz w:val="24"/>
          <w:szCs w:val="24"/>
        </w:rPr>
        <w:t>hree</w:t>
      </w:r>
      <w:r w:rsidR="00E13797" w:rsidRPr="00D56539">
        <w:rPr>
          <w:rFonts w:ascii="Times New Roman" w:hAnsi="Times New Roman" w:cs="Times New Roman"/>
          <w:sz w:val="24"/>
          <w:szCs w:val="24"/>
        </w:rPr>
        <w:t xml:space="preserve"> </w:t>
      </w:r>
      <w:r w:rsidR="00307AA2" w:rsidRPr="00D56539">
        <w:rPr>
          <w:rFonts w:ascii="Times New Roman" w:hAnsi="Times New Roman" w:cs="Times New Roman"/>
          <w:sz w:val="24"/>
          <w:szCs w:val="24"/>
        </w:rPr>
        <w:t xml:space="preserve">mineral </w:t>
      </w:r>
      <w:r w:rsidR="00210A5F" w:rsidRPr="00D56539">
        <w:rPr>
          <w:rFonts w:ascii="Times New Roman" w:hAnsi="Times New Roman" w:cs="Times New Roman"/>
          <w:sz w:val="24"/>
          <w:szCs w:val="24"/>
        </w:rPr>
        <w:t>s</w:t>
      </w:r>
      <w:r w:rsidR="004D1E5B" w:rsidRPr="00D56539">
        <w:rPr>
          <w:rFonts w:ascii="Times New Roman" w:hAnsi="Times New Roman" w:cs="Times New Roman"/>
          <w:sz w:val="24"/>
          <w:szCs w:val="24"/>
        </w:rPr>
        <w:t>oil cores</w:t>
      </w:r>
      <w:r w:rsidR="00DC5AB8" w:rsidRPr="00D56539">
        <w:rPr>
          <w:rFonts w:ascii="Times New Roman" w:hAnsi="Times New Roman" w:cs="Times New Roman"/>
          <w:sz w:val="24"/>
          <w:szCs w:val="24"/>
        </w:rPr>
        <w:t xml:space="preserve"> </w:t>
      </w:r>
      <w:r w:rsidR="00005B08" w:rsidRPr="00D56539">
        <w:rPr>
          <w:rFonts w:ascii="Times New Roman" w:hAnsi="Times New Roman" w:cs="Times New Roman"/>
          <w:sz w:val="24"/>
          <w:szCs w:val="24"/>
        </w:rPr>
        <w:t xml:space="preserve">(0-15 cm) </w:t>
      </w:r>
      <w:r w:rsidR="00DC5AB8" w:rsidRPr="00D56539">
        <w:rPr>
          <w:rFonts w:ascii="Times New Roman" w:hAnsi="Times New Roman" w:cs="Times New Roman"/>
          <w:sz w:val="24"/>
          <w:szCs w:val="24"/>
        </w:rPr>
        <w:t xml:space="preserve">were collected from </w:t>
      </w:r>
      <w:r w:rsidR="00646721" w:rsidRPr="00D56539">
        <w:rPr>
          <w:rFonts w:ascii="Times New Roman" w:hAnsi="Times New Roman" w:cs="Times New Roman"/>
          <w:sz w:val="24"/>
          <w:szCs w:val="24"/>
        </w:rPr>
        <w:t>each topographic position</w:t>
      </w:r>
      <w:r w:rsidR="00C75229" w:rsidRPr="00D56539">
        <w:rPr>
          <w:rFonts w:ascii="Times New Roman" w:hAnsi="Times New Roman" w:cs="Times New Roman"/>
          <w:sz w:val="24"/>
          <w:szCs w:val="24"/>
        </w:rPr>
        <w:t xml:space="preserve"> and</w:t>
      </w:r>
      <w:r w:rsidR="00DC5AB8" w:rsidRPr="00D56539">
        <w:rPr>
          <w:rFonts w:ascii="Times New Roman" w:hAnsi="Times New Roman" w:cs="Times New Roman"/>
          <w:sz w:val="24"/>
          <w:szCs w:val="24"/>
        </w:rPr>
        <w:t xml:space="preserve"> sieved to 2 mm to remove coarse fragments.</w:t>
      </w:r>
      <w:r w:rsidR="00C75229" w:rsidRPr="00D56539">
        <w:rPr>
          <w:rFonts w:ascii="Times New Roman" w:hAnsi="Times New Roman" w:cs="Times New Roman"/>
          <w:sz w:val="24"/>
          <w:szCs w:val="24"/>
        </w:rPr>
        <w:t xml:space="preserve"> </w:t>
      </w:r>
      <w:r w:rsidR="00005B08" w:rsidRPr="00D56539">
        <w:rPr>
          <w:rFonts w:ascii="Times New Roman" w:hAnsi="Times New Roman" w:cs="Times New Roman"/>
          <w:sz w:val="24"/>
          <w:szCs w:val="24"/>
        </w:rPr>
        <w:t xml:space="preserve">The </w:t>
      </w:r>
      <w:r w:rsidR="00A31208" w:rsidRPr="00D56539">
        <w:rPr>
          <w:rFonts w:ascii="Times New Roman" w:hAnsi="Times New Roman" w:cs="Times New Roman"/>
          <w:sz w:val="24"/>
          <w:szCs w:val="24"/>
        </w:rPr>
        <w:t>O horizon</w:t>
      </w:r>
      <w:r w:rsidR="00C955FA" w:rsidRPr="00D56539">
        <w:rPr>
          <w:rFonts w:ascii="Times New Roman" w:hAnsi="Times New Roman" w:cs="Times New Roman"/>
          <w:sz w:val="24"/>
          <w:szCs w:val="24"/>
        </w:rPr>
        <w:t xml:space="preserve"> (i.e., forest floor)</w:t>
      </w:r>
      <w:r w:rsidR="00005B08" w:rsidRPr="00D56539">
        <w:rPr>
          <w:rFonts w:ascii="Times New Roman" w:hAnsi="Times New Roman" w:cs="Times New Roman"/>
          <w:sz w:val="24"/>
          <w:szCs w:val="24"/>
        </w:rPr>
        <w:t xml:space="preserve"> was also sampled in unburned upland positions. </w:t>
      </w:r>
      <w:r w:rsidR="004378CB">
        <w:rPr>
          <w:rFonts w:ascii="Times New Roman" w:hAnsi="Times New Roman" w:cs="Times New Roman"/>
          <w:sz w:val="24"/>
          <w:szCs w:val="24"/>
        </w:rPr>
        <w:t>A</w:t>
      </w:r>
      <w:r w:rsidR="005B45A8" w:rsidRPr="00D56539">
        <w:rPr>
          <w:rFonts w:ascii="Times New Roman" w:hAnsi="Times New Roman" w:cs="Times New Roman"/>
          <w:sz w:val="24"/>
          <w:szCs w:val="24"/>
        </w:rPr>
        <w:t xml:space="preserve"> 2</w:t>
      </w:r>
      <w:r w:rsidR="005B7024" w:rsidRPr="00D56539">
        <w:rPr>
          <w:rFonts w:ascii="Times New Roman" w:hAnsi="Times New Roman" w:cs="Times New Roman"/>
          <w:sz w:val="24"/>
          <w:szCs w:val="24"/>
        </w:rPr>
        <w:t>0 g sub-sample</w:t>
      </w:r>
      <w:r w:rsidR="00005B08" w:rsidRPr="00D56539">
        <w:rPr>
          <w:rFonts w:ascii="Times New Roman" w:hAnsi="Times New Roman" w:cs="Times New Roman"/>
          <w:sz w:val="24"/>
          <w:szCs w:val="24"/>
        </w:rPr>
        <w:t xml:space="preserve"> from mineral and organic horizons</w:t>
      </w:r>
      <w:r w:rsidR="005B7024" w:rsidRPr="00D56539">
        <w:rPr>
          <w:rFonts w:ascii="Times New Roman" w:hAnsi="Times New Roman" w:cs="Times New Roman"/>
          <w:sz w:val="24"/>
          <w:szCs w:val="24"/>
        </w:rPr>
        <w:t xml:space="preserve"> was dried at 105</w:t>
      </w:r>
      <w:r w:rsidR="005B45A8" w:rsidRPr="00D56539">
        <w:rPr>
          <w:rFonts w:ascii="Times New Roman" w:hAnsi="Times New Roman" w:cs="Times New Roman"/>
          <w:sz w:val="24"/>
          <w:szCs w:val="24"/>
        </w:rPr>
        <w:t>°C for 24 hours, ground in a roller table for 72 hours, and analyzed for total soil C and N</w:t>
      </w:r>
      <w:r w:rsidR="00D2344E" w:rsidRPr="00D56539">
        <w:rPr>
          <w:rFonts w:ascii="Times New Roman" w:hAnsi="Times New Roman" w:cs="Times New Roman"/>
          <w:sz w:val="24"/>
          <w:szCs w:val="24"/>
        </w:rPr>
        <w:t xml:space="preserve"> content</w:t>
      </w:r>
      <w:r w:rsidR="005B45A8" w:rsidRPr="00D56539">
        <w:rPr>
          <w:rFonts w:ascii="Times New Roman" w:hAnsi="Times New Roman" w:cs="Times New Roman"/>
          <w:sz w:val="24"/>
          <w:szCs w:val="24"/>
        </w:rPr>
        <w:t xml:space="preserve"> </w:t>
      </w:r>
      <w:r w:rsidR="00AA4506" w:rsidRPr="00D56539">
        <w:rPr>
          <w:rFonts w:ascii="Times New Roman" w:hAnsi="Times New Roman" w:cs="Times New Roman"/>
          <w:sz w:val="24"/>
          <w:szCs w:val="24"/>
        </w:rPr>
        <w:t xml:space="preserve">(%) </w:t>
      </w:r>
      <w:r w:rsidR="005B45A8" w:rsidRPr="00D56539">
        <w:rPr>
          <w:rFonts w:ascii="Times New Roman" w:hAnsi="Times New Roman" w:cs="Times New Roman"/>
          <w:sz w:val="24"/>
          <w:szCs w:val="24"/>
        </w:rPr>
        <w:t xml:space="preserve">by Dumas dry combustion (LECO CHN 2000; St Joseph, MI). </w:t>
      </w:r>
      <w:r w:rsidR="006C453A" w:rsidRPr="00D56539">
        <w:rPr>
          <w:rFonts w:ascii="Times New Roman" w:hAnsi="Times New Roman" w:cs="Times New Roman"/>
          <w:sz w:val="24"/>
          <w:szCs w:val="24"/>
        </w:rPr>
        <w:t xml:space="preserve">pH </w:t>
      </w:r>
      <w:r w:rsidR="00D2344E" w:rsidRPr="00D56539">
        <w:rPr>
          <w:rFonts w:ascii="Times New Roman" w:hAnsi="Times New Roman" w:cs="Times New Roman"/>
          <w:sz w:val="24"/>
          <w:szCs w:val="24"/>
        </w:rPr>
        <w:t xml:space="preserve">was measured </w:t>
      </w:r>
      <w:r w:rsidR="00646721" w:rsidRPr="00D56539">
        <w:rPr>
          <w:rFonts w:ascii="Times New Roman" w:hAnsi="Times New Roman" w:cs="Times New Roman"/>
          <w:sz w:val="24"/>
          <w:szCs w:val="24"/>
        </w:rPr>
        <w:t xml:space="preserve">fore mineral soils </w:t>
      </w:r>
      <w:r w:rsidR="00005B08" w:rsidRPr="00D56539">
        <w:rPr>
          <w:rFonts w:ascii="Times New Roman" w:hAnsi="Times New Roman" w:cs="Times New Roman"/>
          <w:sz w:val="24"/>
          <w:szCs w:val="24"/>
        </w:rPr>
        <w:t xml:space="preserve">in a 1:1 supernatant of </w:t>
      </w:r>
      <w:r w:rsidR="006C453A" w:rsidRPr="00D56539">
        <w:rPr>
          <w:rFonts w:ascii="Times New Roman" w:hAnsi="Times New Roman" w:cs="Times New Roman"/>
          <w:sz w:val="24"/>
          <w:szCs w:val="24"/>
        </w:rPr>
        <w:t xml:space="preserve">10 g </w:t>
      </w:r>
      <w:r w:rsidR="00D2344E" w:rsidRPr="00D56539">
        <w:rPr>
          <w:rFonts w:ascii="Times New Roman" w:hAnsi="Times New Roman" w:cs="Times New Roman"/>
          <w:sz w:val="24"/>
          <w:szCs w:val="24"/>
        </w:rPr>
        <w:t xml:space="preserve">sub-sample </w:t>
      </w:r>
      <w:r w:rsidR="006C453A" w:rsidRPr="00D56539">
        <w:rPr>
          <w:rFonts w:ascii="Times New Roman" w:hAnsi="Times New Roman" w:cs="Times New Roman"/>
          <w:sz w:val="24"/>
          <w:szCs w:val="24"/>
        </w:rPr>
        <w:t xml:space="preserve">of </w:t>
      </w:r>
      <w:r w:rsidR="00D2344E" w:rsidRPr="00D56539">
        <w:rPr>
          <w:rFonts w:ascii="Times New Roman" w:hAnsi="Times New Roman" w:cs="Times New Roman"/>
          <w:sz w:val="24"/>
          <w:szCs w:val="24"/>
        </w:rPr>
        <w:t xml:space="preserve">mineral </w:t>
      </w:r>
      <w:r w:rsidR="006C453A" w:rsidRPr="00D56539">
        <w:rPr>
          <w:rFonts w:ascii="Times New Roman" w:hAnsi="Times New Roman" w:cs="Times New Roman"/>
          <w:sz w:val="24"/>
          <w:szCs w:val="24"/>
        </w:rPr>
        <w:t xml:space="preserve">soil </w:t>
      </w:r>
      <w:r w:rsidR="00005B08" w:rsidRPr="00D56539">
        <w:rPr>
          <w:rFonts w:ascii="Times New Roman" w:hAnsi="Times New Roman" w:cs="Times New Roman"/>
          <w:sz w:val="24"/>
          <w:szCs w:val="24"/>
        </w:rPr>
        <w:t>and a</w:t>
      </w:r>
      <w:r w:rsidR="006C453A" w:rsidRPr="00D56539">
        <w:rPr>
          <w:rFonts w:ascii="Times New Roman" w:hAnsi="Times New Roman" w:cs="Times New Roman"/>
          <w:sz w:val="24"/>
          <w:szCs w:val="24"/>
        </w:rPr>
        <w:t xml:space="preserve"> slurry of DI.</w:t>
      </w:r>
      <w:r w:rsidR="00005B08" w:rsidRPr="00D56539">
        <w:rPr>
          <w:rFonts w:ascii="Times New Roman" w:hAnsi="Times New Roman" w:cs="Times New Roman"/>
          <w:sz w:val="24"/>
          <w:szCs w:val="24"/>
        </w:rPr>
        <w:t xml:space="preserve"> </w:t>
      </w:r>
      <w:r w:rsidR="00646721" w:rsidRPr="00D56539">
        <w:rPr>
          <w:rFonts w:ascii="Times New Roman" w:hAnsi="Times New Roman" w:cs="Times New Roman"/>
          <w:sz w:val="24"/>
          <w:szCs w:val="24"/>
        </w:rPr>
        <w:t xml:space="preserve">C and N stocks </w:t>
      </w:r>
      <w:r w:rsidR="007D587E">
        <w:rPr>
          <w:rFonts w:ascii="Times New Roman" w:hAnsi="Times New Roman" w:cs="Times New Roman"/>
          <w:sz w:val="24"/>
          <w:szCs w:val="24"/>
        </w:rPr>
        <w:t xml:space="preserve">of mineral and O horizons </w:t>
      </w:r>
      <w:r w:rsidR="00646721" w:rsidRPr="00D56539">
        <w:rPr>
          <w:rFonts w:ascii="Times New Roman" w:hAnsi="Times New Roman" w:cs="Times New Roman"/>
          <w:sz w:val="24"/>
          <w:szCs w:val="24"/>
        </w:rPr>
        <w:t>were then calculated by multiplying bulk density by soil depth and % C and N content. We assumed O</w:t>
      </w:r>
      <w:r w:rsidR="00B15BCF">
        <w:rPr>
          <w:rFonts w:ascii="Times New Roman" w:hAnsi="Times New Roman" w:cs="Times New Roman"/>
          <w:sz w:val="24"/>
          <w:szCs w:val="24"/>
        </w:rPr>
        <w:t xml:space="preserve"> horizon bulk densities of 0.14</w:t>
      </w:r>
      <w:r w:rsidR="00646721" w:rsidRPr="00D56539">
        <w:rPr>
          <w:rFonts w:ascii="Times New Roman" w:hAnsi="Times New Roman" w:cs="Times New Roman"/>
          <w:sz w:val="24"/>
          <w:szCs w:val="24"/>
        </w:rPr>
        <w:t xml:space="preserve"> g/cm</w:t>
      </w:r>
      <w:r w:rsidR="00646721" w:rsidRPr="00D56539">
        <w:rPr>
          <w:rFonts w:ascii="Times New Roman" w:hAnsi="Times New Roman" w:cs="Times New Roman"/>
          <w:sz w:val="24"/>
          <w:szCs w:val="24"/>
          <w:vertAlign w:val="superscript"/>
        </w:rPr>
        <w:t>3</w:t>
      </w:r>
      <w:r w:rsidR="00B15BCF">
        <w:rPr>
          <w:rFonts w:ascii="Times New Roman" w:hAnsi="Times New Roman" w:cs="Times New Roman"/>
          <w:sz w:val="24"/>
          <w:szCs w:val="24"/>
        </w:rPr>
        <w:t xml:space="preserve"> </w:t>
      </w:r>
      <w:r w:rsidR="00646721" w:rsidRPr="00D56539">
        <w:rPr>
          <w:rFonts w:ascii="Times New Roman" w:hAnsi="Times New Roman" w:cs="Times New Roman"/>
          <w:sz w:val="24"/>
          <w:szCs w:val="24"/>
        </w:rPr>
        <w:fldChar w:fldCharType="begin" w:fldLock="1"/>
      </w:r>
      <w:r w:rsidR="00656D6B" w:rsidRPr="00D56539">
        <w:rPr>
          <w:rFonts w:ascii="Times New Roman" w:hAnsi="Times New Roman" w:cs="Times New Roman"/>
          <w:sz w:val="24"/>
          <w:szCs w:val="24"/>
        </w:rPr>
        <w:instrText>ADDIN CSL_CITATION {"citationItems":[{"id":"ITEM-1","itemData":{"ISSN":"0029344X","abstract":"Fire suppression has produced large forest floor fuel loads (ground fuels) in many western coniferous forests. Combustion of the forest floor can produce significant ecological effects due to potentially high fuel loads and proximity to living tissues. Forest floor consumption is estimated from depth changes after burning using species-specific data for bulk density. To quantify forest floor bulk density and fuel loads, 40 white fir and 61 ponderosa pine forest floor samples were randomly collected from Giant Forest, Sequoia National Park. Multivariate ANOVA determined there was a significant difference in both bulk density and fuel load for species and strata. Multiple regression analysis related mean bulk density (Mg ha-1 cm-1) of a given stratum to stratum depth and total depth of the forest floor. Bulk density increased non-linearly with profile depth and varied from 5.35-34.97 Mg ha -1 cm-1 (0.053-0.35 g cm-3) and 1.84-13.92 Mg ha-1 cm-1 (0.018-0.139 g cm-3) for white fir and ponderosa pine. Bulk density of the lowest stratum in white fir forest floors is approximately four times greater than ponderosa pine. Forest floor fuel load varied from 6.35-146.02 Mg ha-1 and 3.68-125.19 Mg ha -1, for white fir and ponderosa pine. Forest floor bulk density and fuel load were non-linearly related to depth for both species but negatively related to total depth for ponderosa pine. Leaf morphology and litter quality of the two species probably affected the bulk density of their forest floors.","author":[{"dropping-particle":"","family":"Stephens","given":"Scott L.","non-dropping-particle":"","parse-names":false,"suffix":""},{"dropping-particle":"","family":"Finney","given":"Mark A.","non-dropping-particle":"","parse-names":false,"suffix":""},{"dropping-particle":"","family":"Schantz","given":"Heidi","non-dropping-particle":"","parse-names":false,"suffix":""}],"container-title":"Northwest Science","id":"ITEM-1","issue":"2","issued":{"date-parts":[["2004"]]},"page":"93-100","title":"Bulk density and fuel loads of ponderosa pine and white fir forest floors: Impacts of leaf morphology","type":"article-journal","volume":"78"},"uris":["http://www.mendeley.com/documents/?uuid=fd0eb4e9-1a85-4bba-9e34-1f60c8f6b6aa"]}],"mendeley":{"formattedCitation":"(Stephens et al., 2004)","plainTextFormattedCitation":"(Stephens et al., 2004)","previouslyFormattedCitation":"(Stephens et al., 2004)"},"properties":{"noteIndex":0},"schema":"https://github.com/citation-style-language/schema/raw/master/csl-citation.json"}</w:instrText>
      </w:r>
      <w:r w:rsidR="00646721" w:rsidRPr="00D56539">
        <w:rPr>
          <w:rFonts w:ascii="Times New Roman" w:hAnsi="Times New Roman" w:cs="Times New Roman"/>
          <w:sz w:val="24"/>
          <w:szCs w:val="24"/>
        </w:rPr>
        <w:fldChar w:fldCharType="separate"/>
      </w:r>
      <w:r w:rsidR="00646721" w:rsidRPr="00D56539">
        <w:rPr>
          <w:rFonts w:ascii="Times New Roman" w:hAnsi="Times New Roman" w:cs="Times New Roman"/>
          <w:noProof/>
          <w:sz w:val="24"/>
          <w:szCs w:val="24"/>
        </w:rPr>
        <w:t>(Stephens et al., 2004)</w:t>
      </w:r>
      <w:r w:rsidR="00646721" w:rsidRPr="00D56539">
        <w:rPr>
          <w:rFonts w:ascii="Times New Roman" w:hAnsi="Times New Roman" w:cs="Times New Roman"/>
          <w:sz w:val="24"/>
          <w:szCs w:val="24"/>
        </w:rPr>
        <w:fldChar w:fldCharType="end"/>
      </w:r>
      <w:r w:rsidR="001B024F">
        <w:rPr>
          <w:rFonts w:ascii="Times New Roman" w:hAnsi="Times New Roman" w:cs="Times New Roman"/>
          <w:sz w:val="24"/>
          <w:szCs w:val="24"/>
        </w:rPr>
        <w:t xml:space="preserve"> and upland mineral soil bulk densities of 1.39 </w:t>
      </w:r>
      <w:r w:rsidR="001B024F" w:rsidRPr="00D56539">
        <w:rPr>
          <w:rFonts w:ascii="Times New Roman" w:hAnsi="Times New Roman" w:cs="Times New Roman"/>
          <w:sz w:val="24"/>
          <w:szCs w:val="24"/>
        </w:rPr>
        <w:t>g/cm</w:t>
      </w:r>
      <w:r w:rsidR="001B024F" w:rsidRPr="00D56539">
        <w:rPr>
          <w:rFonts w:ascii="Times New Roman" w:hAnsi="Times New Roman" w:cs="Times New Roman"/>
          <w:sz w:val="24"/>
          <w:szCs w:val="24"/>
          <w:vertAlign w:val="superscript"/>
        </w:rPr>
        <w:t>3</w:t>
      </w:r>
      <w:r w:rsidR="001B024F">
        <w:rPr>
          <w:rFonts w:ascii="Times New Roman" w:hAnsi="Times New Roman" w:cs="Times New Roman"/>
          <w:sz w:val="24"/>
          <w:szCs w:val="24"/>
        </w:rPr>
        <w:t xml:space="preserve"> </w:t>
      </w:r>
      <w:r w:rsidR="001B024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{"citationItems":[{"id":"ITEM-1","itemData":{"DOI":"10.1016/j.catena.2012.11.016","ISSN":"03418162","abstract":"Agricultural straw, hydromulch, and wood shred or wood strand mulches increasingly are being used as post-fire hillslope treatments, but the differences in effectiveness among these mulch treatments are not fully understood. Following the 2002 Hayman fire in central Colorado and the 2003 Cedar fire in southern California, matched catchments were monitored for five to seven post-fire years to determine the effectiveness of wheat straw mulch (Hayman fire only) and hydromulch in reducing post-fire runoff, peak flow rates, and sediment yields from natural rainfall. Measured runoff and sediment yields were caused by short duration high intensity summer storms at the Hayman fire and long duration winter rains at the Cedar fire.The wheat straw mulch treatment significantly reduced peak flow rates and sediment yields at the Hayman fire. The annual peak flow rates in the first two post-fire years in the straw mulch catchment were 4.5 and 3.9m3s-1km-2 (respectively) as compared to 4.3 and 7.1m3s-1km-2 (respectively) in the control. In post-fire years one and two, the maximum event sediment yields in the straw mulch catchment were 7.2 and 10Mgha-1, respectively, which were less than half of the maximum event sediment yields in the control catchment (19 and 24Mgha-1, respectively). The straw mulch catchment had no detectable runoff or sediment yield after the second post-fire year, but the control catchment continued to have measurable runoff and sediment yields through the seventh post-fire year. The straw mulch treatment effect in runoff reduction was not significant in the statistical model. Total ground cover was 80% immediately after the application of straw mulch, and decreased to 10% by the end of first post-fire year, yet total ground cover values remained high as litter and vegetation, including invasive cheatgrass, increased.The hydromulch cover at both fires declined rapidly and provided less than 10% of the ground cover within 2.5. months after application at which point the catchment was presumed to be untreated. Due to differences in precipitation, the three catchments at the Cedar fire had significantly different hydrologic responses during the presumed untreated portion of the study, which precluded evaluation of treatment effectiveness during the short treated period. The peak flow responses from the hydromulch and control catchments at the Hayman fire were also different during the presumed untreated period and were not tested. Although the runoff…","author":[{"dropping-particle":"","family":"Robichaud","given":"Peter R.","non-dropping-particle":"","parse-names":false,"suffix":""},{"dropping-particle":"","family":"Wagenbrenner","given":"Joseph W.","non-dropping-particle":"","parse-names":false,"suffix":""},{"dropping-particle":"","family":"Lewis","given":"Sarah A.","non-dropping-particle":"","parse-names":false,"suffix":""},{"dropping-particle":"","family":"Ashmun","given":"Louise E.","non-dropping-particle":"","parse-names":false,"suffix":""},{"dropping-particle":"","family":"Brown","given":"Robert E.","non-dropping-particle":"","parse-names":false,"suffix":""},{"dropping-particle":"","family":"Wohlgemuth","given":"Peter M.","non-dropping-particle":"","parse-names":false,"suffix":""}],"container-title":"Catena","id":"ITEM-1","issued":{"date-parts":[["2013"]]},"page":"93-111","title":"Post-fire mulching for runoff and erosion mitigation Part II: Effectiveness in reducing runoff and sediment yields from small catchments","type":"article-journal","volume":"105"},"uris":["http://www.mendeley.com/documents/?uuid=818d516f-ec12-444d-9ec7-e80f9d9c725f"]}],"mendeley":{"formattedCitation":"(Robichaud et al., 2013)","plainTextFormattedCitation":"(Robichaud et al., 2013)","previouslyFormattedCitation":"(Robichaud et al., 2013)"},"properties":{"noteIndex":0},"schema":"https://github.com/citation-style-language/schema/raw/master/csl-citation.json"}</w:instrText>
      </w:r>
      <w:r w:rsidR="001B024F">
        <w:rPr>
          <w:rFonts w:ascii="Times New Roman" w:hAnsi="Times New Roman" w:cs="Times New Roman"/>
          <w:sz w:val="24"/>
          <w:szCs w:val="24"/>
        </w:rPr>
        <w:fldChar w:fldCharType="separate"/>
      </w:r>
      <w:r w:rsidR="001B024F" w:rsidRPr="001B024F">
        <w:rPr>
          <w:rFonts w:ascii="Times New Roman" w:hAnsi="Times New Roman" w:cs="Times New Roman"/>
          <w:noProof/>
          <w:sz w:val="24"/>
          <w:szCs w:val="24"/>
        </w:rPr>
        <w:t>(Robichaud et al., 2013)</w:t>
      </w:r>
      <w:r w:rsidR="001B024F">
        <w:rPr>
          <w:rFonts w:ascii="Times New Roman" w:hAnsi="Times New Roman" w:cs="Times New Roman"/>
          <w:sz w:val="24"/>
          <w:szCs w:val="24"/>
        </w:rPr>
        <w:fldChar w:fldCharType="end"/>
      </w:r>
      <w:r w:rsidR="007D587E">
        <w:rPr>
          <w:rFonts w:ascii="Times New Roman" w:hAnsi="Times New Roman" w:cs="Times New Roman"/>
          <w:sz w:val="24"/>
          <w:szCs w:val="24"/>
        </w:rPr>
        <w:t>.</w:t>
      </w:r>
      <w:r w:rsidR="00646721" w:rsidRPr="00D56539">
        <w:rPr>
          <w:rFonts w:ascii="Times New Roman" w:hAnsi="Times New Roman" w:cs="Times New Roman"/>
          <w:sz w:val="24"/>
          <w:szCs w:val="24"/>
        </w:rPr>
        <w:t xml:space="preserve"> </w:t>
      </w:r>
    </w:p>
    <w:p w14:paraId="5EB16CD5" w14:textId="02130B9A" w:rsidR="004D1E5B"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B45A8" w:rsidRPr="00D56539">
        <w:rPr>
          <w:rFonts w:ascii="Times New Roman" w:hAnsi="Times New Roman" w:cs="Times New Roman"/>
          <w:sz w:val="24"/>
          <w:szCs w:val="24"/>
        </w:rPr>
        <w:t xml:space="preserve">In June of 2019, three </w:t>
      </w:r>
      <w:r w:rsidR="00700B77" w:rsidRPr="00D56539">
        <w:rPr>
          <w:rFonts w:ascii="Times New Roman" w:hAnsi="Times New Roman" w:cs="Times New Roman"/>
          <w:sz w:val="24"/>
          <w:szCs w:val="24"/>
        </w:rPr>
        <w:t xml:space="preserve">mineral </w:t>
      </w:r>
      <w:r w:rsidR="005B45A8" w:rsidRPr="00D56539">
        <w:rPr>
          <w:rFonts w:ascii="Times New Roman" w:hAnsi="Times New Roman" w:cs="Times New Roman"/>
          <w:sz w:val="24"/>
          <w:szCs w:val="24"/>
        </w:rPr>
        <w:t>soil cores</w:t>
      </w:r>
      <w:r w:rsidR="00005B08" w:rsidRPr="00D56539">
        <w:rPr>
          <w:rFonts w:ascii="Times New Roman" w:hAnsi="Times New Roman" w:cs="Times New Roman"/>
          <w:sz w:val="24"/>
          <w:szCs w:val="24"/>
        </w:rPr>
        <w:t xml:space="preserve"> (0-15 cm)</w:t>
      </w:r>
      <w:r w:rsidR="005B45A8" w:rsidRPr="00D56539">
        <w:rPr>
          <w:rFonts w:ascii="Times New Roman" w:hAnsi="Times New Roman" w:cs="Times New Roman"/>
          <w:sz w:val="24"/>
          <w:szCs w:val="24"/>
        </w:rPr>
        <w:t xml:space="preserve"> were </w:t>
      </w:r>
      <w:r w:rsidR="006C453A" w:rsidRPr="00D56539">
        <w:rPr>
          <w:rFonts w:ascii="Times New Roman" w:hAnsi="Times New Roman" w:cs="Times New Roman"/>
          <w:sz w:val="24"/>
          <w:szCs w:val="24"/>
        </w:rPr>
        <w:t xml:space="preserve">again </w:t>
      </w:r>
      <w:r w:rsidR="005B45A8" w:rsidRPr="00D56539">
        <w:rPr>
          <w:rFonts w:ascii="Times New Roman" w:hAnsi="Times New Roman" w:cs="Times New Roman"/>
          <w:sz w:val="24"/>
          <w:szCs w:val="24"/>
        </w:rPr>
        <w:t xml:space="preserve">collected from each </w:t>
      </w:r>
      <w:r w:rsidR="00646721" w:rsidRPr="00D56539">
        <w:rPr>
          <w:rFonts w:ascii="Times New Roman" w:hAnsi="Times New Roman" w:cs="Times New Roman"/>
          <w:sz w:val="24"/>
          <w:szCs w:val="24"/>
        </w:rPr>
        <w:t>topographic position</w:t>
      </w:r>
      <w:r w:rsidR="005B45A8" w:rsidRPr="00D56539">
        <w:rPr>
          <w:rFonts w:ascii="Times New Roman" w:hAnsi="Times New Roman" w:cs="Times New Roman"/>
          <w:sz w:val="24"/>
          <w:szCs w:val="24"/>
        </w:rPr>
        <w:t xml:space="preserve"> </w:t>
      </w:r>
      <w:r w:rsidR="00646721" w:rsidRPr="00D56539">
        <w:rPr>
          <w:rFonts w:ascii="Times New Roman" w:hAnsi="Times New Roman" w:cs="Times New Roman"/>
          <w:sz w:val="24"/>
          <w:szCs w:val="24"/>
        </w:rPr>
        <w:t xml:space="preserve">to measure extractable inorganic </w:t>
      </w:r>
      <w:r w:rsidR="00005B08" w:rsidRPr="00D56539">
        <w:rPr>
          <w:rFonts w:ascii="Times New Roman" w:hAnsi="Times New Roman" w:cs="Times New Roman"/>
          <w:sz w:val="24"/>
          <w:szCs w:val="24"/>
        </w:rPr>
        <w:t>N pools</w:t>
      </w:r>
      <w:r w:rsidR="00646721" w:rsidRPr="00D56539">
        <w:rPr>
          <w:rFonts w:ascii="Times New Roman" w:hAnsi="Times New Roman" w:cs="Times New Roman"/>
          <w:sz w:val="24"/>
          <w:szCs w:val="24"/>
        </w:rPr>
        <w:t xml:space="preserve"> and </w:t>
      </w:r>
      <w:r w:rsidR="0084490D">
        <w:rPr>
          <w:rFonts w:ascii="Times New Roman" w:hAnsi="Times New Roman" w:cs="Times New Roman"/>
          <w:sz w:val="24"/>
          <w:szCs w:val="24"/>
        </w:rPr>
        <w:t xml:space="preserve">net </w:t>
      </w:r>
      <w:r w:rsidR="007B6DF4">
        <w:rPr>
          <w:rFonts w:ascii="Times New Roman" w:hAnsi="Times New Roman" w:cs="Times New Roman"/>
          <w:sz w:val="24"/>
          <w:szCs w:val="24"/>
        </w:rPr>
        <w:t>production</w:t>
      </w:r>
      <w:r w:rsidR="00646721" w:rsidRPr="00D56539">
        <w:rPr>
          <w:rFonts w:ascii="Times New Roman" w:hAnsi="Times New Roman" w:cs="Times New Roman"/>
          <w:sz w:val="24"/>
          <w:szCs w:val="24"/>
        </w:rPr>
        <w:t xml:space="preserve"> rates</w:t>
      </w:r>
      <w:r w:rsidR="00C75229" w:rsidRPr="00D56539">
        <w:rPr>
          <w:rFonts w:ascii="Times New Roman" w:hAnsi="Times New Roman" w:cs="Times New Roman"/>
          <w:sz w:val="24"/>
          <w:szCs w:val="24"/>
        </w:rPr>
        <w:t xml:space="preserve">. </w:t>
      </w:r>
      <w:r w:rsidR="000A6196" w:rsidRPr="00D56539">
        <w:rPr>
          <w:rFonts w:ascii="Times New Roman" w:hAnsi="Times New Roman" w:cs="Times New Roman"/>
          <w:sz w:val="24"/>
          <w:szCs w:val="24"/>
        </w:rPr>
        <w:t>A</w:t>
      </w:r>
      <w:r w:rsidR="00646721" w:rsidRPr="00D56539">
        <w:rPr>
          <w:rFonts w:ascii="Times New Roman" w:hAnsi="Times New Roman" w:cs="Times New Roman"/>
          <w:sz w:val="24"/>
          <w:szCs w:val="24"/>
        </w:rPr>
        <w:t>ll soils were sieved to 2 mm and a</w:t>
      </w:r>
      <w:r w:rsidR="000A6196" w:rsidRPr="00D56539">
        <w:rPr>
          <w:rFonts w:ascii="Times New Roman" w:hAnsi="Times New Roman" w:cs="Times New Roman"/>
          <w:sz w:val="24"/>
          <w:szCs w:val="24"/>
        </w:rPr>
        <w:t>n initial 20 g subsample was extracted with 100 mL of 2M KCl, shaken for 60 minutes, filtered,</w:t>
      </w:r>
      <w:r w:rsidR="00667B27" w:rsidRPr="00D56539">
        <w:rPr>
          <w:rFonts w:ascii="Times New Roman" w:hAnsi="Times New Roman" w:cs="Times New Roman"/>
          <w:sz w:val="24"/>
          <w:szCs w:val="24"/>
        </w:rPr>
        <w:t xml:space="preserve"> and analyzed for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667B27" w:rsidRPr="00D56539">
        <w:rPr>
          <w:rFonts w:ascii="Times New Roman" w:hAnsi="Times New Roman" w:cs="Times New Roman"/>
          <w:sz w:val="24"/>
          <w:szCs w:val="24"/>
        </w:rPr>
        <w:t xml:space="preserve">and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0A6196" w:rsidRPr="00D56539">
        <w:rPr>
          <w:rFonts w:ascii="Times New Roman" w:hAnsi="Times New Roman" w:cs="Times New Roman"/>
          <w:sz w:val="24"/>
          <w:szCs w:val="24"/>
        </w:rPr>
        <w:t>using spectroscopy (Lachat QuikChem AutoAnalyzer FIA+ 800 Series, Loveland, CO). A second 10 g subsample was oven dried at 105°</w:t>
      </w:r>
      <w:r w:rsidR="0084490D">
        <w:rPr>
          <w:rFonts w:ascii="Times New Roman" w:hAnsi="Times New Roman" w:cs="Times New Roman"/>
          <w:sz w:val="24"/>
          <w:szCs w:val="24"/>
        </w:rPr>
        <w:t xml:space="preserve">C for 24 hours to calculate </w:t>
      </w:r>
      <w:r w:rsidR="000A6196" w:rsidRPr="00D56539">
        <w:rPr>
          <w:rFonts w:ascii="Times New Roman" w:hAnsi="Times New Roman" w:cs="Times New Roman"/>
          <w:sz w:val="24"/>
          <w:szCs w:val="24"/>
        </w:rPr>
        <w:t xml:space="preserve">gravimetric moisture content (GMC). </w:t>
      </w:r>
      <w:r w:rsidR="00C75229" w:rsidRPr="00D56539">
        <w:rPr>
          <w:rFonts w:ascii="Times New Roman" w:hAnsi="Times New Roman" w:cs="Times New Roman"/>
          <w:sz w:val="24"/>
          <w:szCs w:val="24"/>
        </w:rPr>
        <w:t xml:space="preserve">A 50 g sub-sample </w:t>
      </w:r>
      <w:r w:rsidR="006170A3" w:rsidRPr="00D56539">
        <w:rPr>
          <w:rFonts w:ascii="Times New Roman" w:hAnsi="Times New Roman" w:cs="Times New Roman"/>
          <w:sz w:val="24"/>
          <w:szCs w:val="24"/>
        </w:rPr>
        <w:t>was</w:t>
      </w:r>
      <w:r w:rsidR="006C453A" w:rsidRPr="00D56539">
        <w:rPr>
          <w:rFonts w:ascii="Times New Roman" w:hAnsi="Times New Roman" w:cs="Times New Roman"/>
          <w:sz w:val="24"/>
          <w:szCs w:val="24"/>
        </w:rPr>
        <w:t xml:space="preserve"> </w:t>
      </w:r>
      <w:r w:rsidR="00C75229" w:rsidRPr="00D56539">
        <w:rPr>
          <w:rFonts w:ascii="Times New Roman" w:hAnsi="Times New Roman" w:cs="Times New Roman"/>
          <w:sz w:val="24"/>
          <w:szCs w:val="24"/>
        </w:rPr>
        <w:t>placed in a loosely capped plastic cu</w:t>
      </w:r>
      <w:r w:rsidR="006170A3" w:rsidRPr="00D56539">
        <w:rPr>
          <w:rFonts w:ascii="Times New Roman" w:hAnsi="Times New Roman" w:cs="Times New Roman"/>
          <w:sz w:val="24"/>
          <w:szCs w:val="24"/>
        </w:rPr>
        <w:t xml:space="preserve">p </w:t>
      </w:r>
      <w:r w:rsidR="00D2344E" w:rsidRPr="00D56539">
        <w:rPr>
          <w:rFonts w:ascii="Times New Roman" w:hAnsi="Times New Roman" w:cs="Times New Roman"/>
          <w:sz w:val="24"/>
          <w:szCs w:val="24"/>
        </w:rPr>
        <w:t>in a 20</w:t>
      </w:r>
      <w:r w:rsidR="00C75229" w:rsidRPr="00D56539">
        <w:rPr>
          <w:rFonts w:ascii="Times New Roman" w:hAnsi="Times New Roman" w:cs="Times New Roman"/>
          <w:sz w:val="24"/>
          <w:szCs w:val="24"/>
        </w:rPr>
        <w:t xml:space="preserve">°C </w:t>
      </w:r>
      <w:r w:rsidR="00667B27" w:rsidRPr="00D56539">
        <w:rPr>
          <w:rFonts w:ascii="Times New Roman" w:hAnsi="Times New Roman" w:cs="Times New Roman"/>
          <w:sz w:val="24"/>
          <w:szCs w:val="24"/>
        </w:rPr>
        <w:t>aerobic</w:t>
      </w:r>
      <w:r w:rsidR="00E45041" w:rsidRPr="00D56539">
        <w:rPr>
          <w:rFonts w:ascii="Times New Roman" w:hAnsi="Times New Roman" w:cs="Times New Roman"/>
          <w:sz w:val="24"/>
          <w:szCs w:val="24"/>
        </w:rPr>
        <w:t xml:space="preserve"> </w:t>
      </w:r>
      <w:r w:rsidR="00C75229" w:rsidRPr="00D56539">
        <w:rPr>
          <w:rFonts w:ascii="Times New Roman" w:hAnsi="Times New Roman" w:cs="Times New Roman"/>
          <w:sz w:val="24"/>
          <w:szCs w:val="24"/>
        </w:rPr>
        <w:t>incubation chamber for 14 days</w:t>
      </w:r>
      <w:r w:rsidR="00EB65E7" w:rsidRPr="00D56539">
        <w:rPr>
          <w:rFonts w:ascii="Times New Roman" w:hAnsi="Times New Roman" w:cs="Times New Roman"/>
          <w:sz w:val="24"/>
          <w:szCs w:val="24"/>
        </w:rPr>
        <w:t xml:space="preserve"> </w:t>
      </w:r>
      <w:r w:rsidR="00EB65E7" w:rsidRPr="00D56539">
        <w:rPr>
          <w:rFonts w:ascii="Times New Roman" w:hAnsi="Times New Roman" w:cs="Times New Roman"/>
          <w:sz w:val="24"/>
          <w:szCs w:val="24"/>
        </w:rPr>
        <w:fldChar w:fldCharType="begin" w:fldLock="1"/>
      </w:r>
      <w:r w:rsidR="00C619A6">
        <w:rPr>
          <w:rFonts w:ascii="Times New Roman" w:hAnsi="Times New Roman" w:cs="Times New Roman"/>
          <w:sz w:val="24"/>
          <w:szCs w:val="24"/>
        </w:rPr>
        <w:instrText>ADDIN CSL_CITATION {"citationItems":[{"id":"ITEM-1","itemData":{"author":[{"dropping-particle":"","family":"Binkley","given":"Dan","non-dropping-particle":"","parse-names":false,"suffix":""},{"dropping-particle":"","family":"Hart","given":"S.C.","non-dropping-particle":"","parse-names":false,"suffix":""}],"container-title":"Advances in Soil Science","edition":"10","editor":[{"dropping-particle":"","family":"Stewart","given":"B.A.","non-dropping-particle":"","parse-names":false,"suffix":""}],"id":"ITEM-1","issued":{"date-parts":[["1989"]]},"publisher":"Springer-Verlag","title":"The Components of Nitrogen Availability Assessments in Forest Soils","type":"chapter"},"uris":["http://www.mendeley.com/documents/?uuid=7f45501b-e0fa-47db-ae61-a2b63dcc76eb"]}],"mendeley":{"formattedCitation":"(Binkley &amp; Hart, 1989)","plainTextFormattedCitation":"(Binkley &amp; Hart, 1989)","previouslyFormattedCitation":"(Binkley &amp; Hart, 1989)"},"properties":{"noteIndex":0},"schema":"https://github.com/citation-style-language/schema/raw/master/csl-citation.json"}</w:instrText>
      </w:r>
      <w:r w:rsidR="00EB65E7" w:rsidRPr="00D56539">
        <w:rPr>
          <w:rFonts w:ascii="Times New Roman" w:hAnsi="Times New Roman" w:cs="Times New Roman"/>
          <w:sz w:val="24"/>
          <w:szCs w:val="24"/>
        </w:rPr>
        <w:fldChar w:fldCharType="separate"/>
      </w:r>
      <w:r w:rsidR="00EB65E7" w:rsidRPr="00D56539">
        <w:rPr>
          <w:rFonts w:ascii="Times New Roman" w:hAnsi="Times New Roman" w:cs="Times New Roman"/>
          <w:noProof/>
          <w:sz w:val="24"/>
          <w:szCs w:val="24"/>
        </w:rPr>
        <w:t>(Binkley &amp; Hart, 1989)</w:t>
      </w:r>
      <w:r w:rsidR="00EB65E7" w:rsidRPr="00D56539">
        <w:rPr>
          <w:rFonts w:ascii="Times New Roman" w:hAnsi="Times New Roman" w:cs="Times New Roman"/>
          <w:sz w:val="24"/>
          <w:szCs w:val="24"/>
        </w:rPr>
        <w:fldChar w:fldCharType="end"/>
      </w:r>
      <w:r w:rsidR="00C75229" w:rsidRPr="00D56539">
        <w:rPr>
          <w:rFonts w:ascii="Times New Roman" w:hAnsi="Times New Roman" w:cs="Times New Roman"/>
          <w:sz w:val="24"/>
          <w:szCs w:val="24"/>
        </w:rPr>
        <w:t xml:space="preserve">. Samples were rewetted </w:t>
      </w:r>
      <w:r w:rsidR="0086653F" w:rsidRPr="00D56539">
        <w:rPr>
          <w:rFonts w:ascii="Times New Roman" w:hAnsi="Times New Roman" w:cs="Times New Roman"/>
          <w:sz w:val="24"/>
          <w:szCs w:val="24"/>
        </w:rPr>
        <w:t xml:space="preserve">with DI water </w:t>
      </w:r>
      <w:r w:rsidR="00C75229" w:rsidRPr="00D56539">
        <w:rPr>
          <w:rFonts w:ascii="Times New Roman" w:hAnsi="Times New Roman" w:cs="Times New Roman"/>
          <w:sz w:val="24"/>
          <w:szCs w:val="24"/>
        </w:rPr>
        <w:t xml:space="preserve">periodically to maintain </w:t>
      </w:r>
      <w:r w:rsidR="000A6196" w:rsidRPr="00D56539">
        <w:rPr>
          <w:rFonts w:ascii="Times New Roman" w:hAnsi="Times New Roman" w:cs="Times New Roman"/>
          <w:sz w:val="24"/>
          <w:szCs w:val="24"/>
        </w:rPr>
        <w:t xml:space="preserve">field </w:t>
      </w:r>
      <w:r w:rsidR="00C75229" w:rsidRPr="00D56539">
        <w:rPr>
          <w:rFonts w:ascii="Times New Roman" w:hAnsi="Times New Roman" w:cs="Times New Roman"/>
          <w:sz w:val="24"/>
          <w:szCs w:val="24"/>
        </w:rPr>
        <w:t>moisture content</w:t>
      </w:r>
      <w:r w:rsidR="0084490D">
        <w:rPr>
          <w:rFonts w:ascii="Times New Roman" w:hAnsi="Times New Roman" w:cs="Times New Roman"/>
          <w:sz w:val="24"/>
          <w:szCs w:val="24"/>
        </w:rPr>
        <w:t xml:space="preserve">. After 14 days, </w:t>
      </w:r>
      <w:r w:rsidR="000A6196" w:rsidRPr="00D56539">
        <w:rPr>
          <w:rFonts w:ascii="Times New Roman" w:hAnsi="Times New Roman" w:cs="Times New Roman"/>
          <w:sz w:val="24"/>
          <w:szCs w:val="24"/>
        </w:rPr>
        <w:t xml:space="preserve">subsamples </w:t>
      </w:r>
      <w:r w:rsidR="006170A3" w:rsidRPr="00D56539">
        <w:rPr>
          <w:rFonts w:ascii="Times New Roman" w:hAnsi="Times New Roman" w:cs="Times New Roman"/>
          <w:sz w:val="24"/>
          <w:szCs w:val="24"/>
        </w:rPr>
        <w:t xml:space="preserve">of the incubated soils </w:t>
      </w:r>
      <w:r w:rsidR="000A6196" w:rsidRPr="00D56539">
        <w:rPr>
          <w:rFonts w:ascii="Times New Roman" w:hAnsi="Times New Roman" w:cs="Times New Roman"/>
          <w:sz w:val="24"/>
          <w:szCs w:val="24"/>
        </w:rPr>
        <w:t xml:space="preserve">were extracted and analyzed as described above. Net mineralization was </w:t>
      </w:r>
      <w:r w:rsidR="000B05B1" w:rsidRPr="00D56539">
        <w:rPr>
          <w:rFonts w:ascii="Times New Roman" w:hAnsi="Times New Roman" w:cs="Times New Roman"/>
          <w:sz w:val="24"/>
          <w:szCs w:val="24"/>
        </w:rPr>
        <w:t xml:space="preserve">calculated as the </w:t>
      </w:r>
      <w:r w:rsidR="0084490D">
        <w:rPr>
          <w:rFonts w:ascii="Times New Roman" w:hAnsi="Times New Roman" w:cs="Times New Roman"/>
          <w:sz w:val="24"/>
          <w:szCs w:val="24"/>
        </w:rPr>
        <w:t>difference</w:t>
      </w:r>
      <w:r w:rsidR="000B05B1" w:rsidRPr="00D56539">
        <w:rPr>
          <w:rFonts w:ascii="Times New Roman" w:hAnsi="Times New Roman" w:cs="Times New Roman"/>
          <w:sz w:val="24"/>
          <w:szCs w:val="24"/>
        </w:rPr>
        <w:t xml:space="preserve"> in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0B05B1" w:rsidRPr="00D56539">
        <w:rPr>
          <w:rFonts w:ascii="Times New Roman" w:hAnsi="Times New Roman" w:cs="Times New Roman"/>
          <w:sz w:val="24"/>
          <w:szCs w:val="24"/>
        </w:rPr>
        <w:t xml:space="preserve">plus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84490D">
        <w:rPr>
          <w:rFonts w:ascii="Times New Roman" w:hAnsi="Times New Roman" w:cs="Times New Roman"/>
          <w:sz w:val="24"/>
          <w:szCs w:val="24"/>
        </w:rPr>
        <w:t>in the initial and incubated soils</w:t>
      </w:r>
      <w:r w:rsidR="006170A3" w:rsidRPr="00D56539">
        <w:rPr>
          <w:rFonts w:ascii="Times New Roman" w:hAnsi="Times New Roman" w:cs="Times New Roman"/>
          <w:sz w:val="24"/>
          <w:szCs w:val="24"/>
        </w:rPr>
        <w:t xml:space="preserve">, </w:t>
      </w:r>
      <w:r w:rsidR="000A6196" w:rsidRPr="00D56539">
        <w:rPr>
          <w:rFonts w:ascii="Times New Roman" w:hAnsi="Times New Roman" w:cs="Times New Roman"/>
          <w:sz w:val="24"/>
          <w:szCs w:val="24"/>
        </w:rPr>
        <w:lastRenderedPageBreak/>
        <w:t xml:space="preserve">net nitrification as the change in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170A3" w:rsidRPr="00D56539">
        <w:rPr>
          <w:rFonts w:ascii="Times New Roman" w:hAnsi="Times New Roman" w:cs="Times New Roman"/>
          <w:sz w:val="24"/>
          <w:szCs w:val="24"/>
        </w:rPr>
        <w:t xml:space="preserve">, and ammonification as the change in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3921C0">
        <w:rPr>
          <w:rFonts w:ascii="Times New Roman" w:hAnsi="Times New Roman" w:cs="Times New Roman"/>
          <w:sz w:val="24"/>
          <w:szCs w:val="24"/>
          <w:vertAlign w:val="subscript"/>
        </w:rPr>
        <w:fldChar w:fldCharType="begin" w:fldLock="1"/>
      </w:r>
      <w:r w:rsidR="003B2646">
        <w:rPr>
          <w:rFonts w:ascii="Times New Roman" w:hAnsi="Times New Roman" w:cs="Times New Roman"/>
          <w:sz w:val="24"/>
          <w:szCs w:val="24"/>
          <w:vertAlign w:val="subscript"/>
        </w:rPr>
        <w:instrText>ADDIN CSL_CITATION {"citationItems":[{"id":"ITEM-1","itemData":{"DOI":"10.2307/1939413","ISSN":"00129658","author":[{"dropping-particle":"","family":"Hart","given":"S. C.","non-dropping-particle":"","parse-names":false,"suffix":""},{"dropping-particle":"","family":"Nason","given":"G. E.","non-dropping-particle":"","parse-names":false,"suffix":""},{"dropping-particle":"","family":"Myrold","given":"D. D.","non-dropping-particle":"","parse-names":false,"suffix":""},{"dropping-particle":"","family":"Perry","given":"D. A.","non-dropping-particle":"","parse-names":false,"suffix":""}],"container-title":"Ecology","id":"ITEM-1","issue":"4","issued":{"date-parts":[["1994"]]},"page":"880-891","title":"Dynamics of gross nitrogen transformations in an old-growth forest: The carbon connection","type":"article-journal","volume":"75"},"uris":["http://www.mendeley.com/documents/?uuid=12e60c6e-0fe0-4808-8888-601313550c64"]}],"mendeley":{"formattedCitation":"(S. C. Hart et al., 1994)","manualFormatting":"(Hart et al., 1994)","plainTextFormattedCitation":"(S. C. Hart et al., 1994)","previouslyFormattedCitation":"(S. C. Hart et al., 1994)"},"properties":{"noteIndex":0},"schema":"https://github.com/citation-style-language/schema/raw/master/csl-citation.json"}</w:instrText>
      </w:r>
      <w:r w:rsidR="003921C0">
        <w:rPr>
          <w:rFonts w:ascii="Times New Roman" w:hAnsi="Times New Roman" w:cs="Times New Roman"/>
          <w:sz w:val="24"/>
          <w:szCs w:val="24"/>
          <w:vertAlign w:val="subscript"/>
        </w:rPr>
        <w:fldChar w:fldCharType="separate"/>
      </w:r>
      <w:r w:rsidR="003B2646">
        <w:rPr>
          <w:rFonts w:ascii="Times New Roman" w:hAnsi="Times New Roman" w:cs="Times New Roman"/>
          <w:noProof/>
          <w:sz w:val="24"/>
          <w:szCs w:val="24"/>
        </w:rPr>
        <w:t>(</w:t>
      </w:r>
      <w:r w:rsidR="003921C0" w:rsidRPr="003921C0">
        <w:rPr>
          <w:rFonts w:ascii="Times New Roman" w:hAnsi="Times New Roman" w:cs="Times New Roman"/>
          <w:noProof/>
          <w:sz w:val="24"/>
          <w:szCs w:val="24"/>
        </w:rPr>
        <w:t>Hart et al., 1994)</w:t>
      </w:r>
      <w:r w:rsidR="003921C0">
        <w:rPr>
          <w:rFonts w:ascii="Times New Roman" w:hAnsi="Times New Roman" w:cs="Times New Roman"/>
          <w:sz w:val="24"/>
          <w:szCs w:val="24"/>
          <w:vertAlign w:val="subscript"/>
        </w:rPr>
        <w:fldChar w:fldCharType="end"/>
      </w:r>
      <w:r w:rsidR="003921C0">
        <w:rPr>
          <w:rFonts w:ascii="Times New Roman" w:hAnsi="Times New Roman" w:cs="Times New Roman"/>
          <w:sz w:val="24"/>
          <w:szCs w:val="24"/>
        </w:rPr>
        <w:t>.</w:t>
      </w:r>
    </w:p>
    <w:p w14:paraId="7B706B5F" w14:textId="69E48368" w:rsidR="001E0A0D" w:rsidRDefault="00863F75" w:rsidP="00C00BE0">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610BDB">
        <w:rPr>
          <w:rFonts w:ascii="Times New Roman" w:hAnsi="Times New Roman" w:cs="Times New Roman"/>
          <w:sz w:val="24"/>
          <w:szCs w:val="24"/>
        </w:rPr>
        <w:t>We used ion exchange resins (IER) as a</w:t>
      </w:r>
      <w:r w:rsidR="001F7B16">
        <w:rPr>
          <w:rFonts w:ascii="Times New Roman" w:hAnsi="Times New Roman" w:cs="Times New Roman"/>
          <w:sz w:val="24"/>
          <w:szCs w:val="24"/>
        </w:rPr>
        <w:t xml:space="preserve"> measure of soil inorganic N availability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1F7B16">
        <w:rPr>
          <w:rFonts w:ascii="Times New Roman" w:hAnsi="Times New Roman" w:cs="Times New Roman"/>
          <w:sz w:val="24"/>
          <w:szCs w:val="24"/>
        </w:rPr>
        <w:t xml:space="preserve">and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1F7B16">
        <w:rPr>
          <w:rFonts w:ascii="Times New Roman" w:hAnsi="Times New Roman" w:cs="Times New Roman"/>
          <w:sz w:val="24"/>
          <w:szCs w:val="24"/>
        </w:rPr>
        <w:t>) for plant uptake and soil infiltration by adsorbing N in soil solution to the resin surface</w:t>
      </w:r>
      <w:r w:rsidR="00610BDB">
        <w:rPr>
          <w:rFonts w:ascii="Times New Roman" w:hAnsi="Times New Roman" w:cs="Times New Roman"/>
          <w:sz w:val="24"/>
          <w:szCs w:val="24"/>
        </w:rPr>
        <w:t xml:space="preserve">. </w:t>
      </w:r>
      <w:r w:rsidR="00005B08" w:rsidRPr="00D56539">
        <w:rPr>
          <w:rFonts w:ascii="Times New Roman" w:hAnsi="Times New Roman" w:cs="Times New Roman"/>
          <w:sz w:val="24"/>
          <w:szCs w:val="24"/>
        </w:rPr>
        <w:t>S</w:t>
      </w:r>
      <w:r w:rsidR="008870ED" w:rsidRPr="00D56539">
        <w:rPr>
          <w:rFonts w:ascii="Times New Roman" w:hAnsi="Times New Roman" w:cs="Times New Roman"/>
          <w:sz w:val="24"/>
          <w:szCs w:val="24"/>
        </w:rPr>
        <w:t xml:space="preserve">oil </w:t>
      </w:r>
      <w:r w:rsidR="00210A5F" w:rsidRPr="00D56539">
        <w:rPr>
          <w:rFonts w:ascii="Times New Roman" w:hAnsi="Times New Roman" w:cs="Times New Roman"/>
          <w:sz w:val="24"/>
          <w:szCs w:val="24"/>
        </w:rPr>
        <w:t xml:space="preserve">N </w:t>
      </w:r>
      <w:r w:rsidR="00B455A0" w:rsidRPr="00D56539">
        <w:rPr>
          <w:rFonts w:ascii="Times New Roman" w:hAnsi="Times New Roman" w:cs="Times New Roman"/>
          <w:sz w:val="24"/>
          <w:szCs w:val="24"/>
        </w:rPr>
        <w:t xml:space="preserve">availability </w:t>
      </w:r>
      <w:r w:rsidR="008870ED" w:rsidRPr="00D56539">
        <w:rPr>
          <w:rFonts w:ascii="Times New Roman" w:hAnsi="Times New Roman" w:cs="Times New Roman"/>
          <w:sz w:val="24"/>
          <w:szCs w:val="24"/>
        </w:rPr>
        <w:t>was measured using a 1:1 mixture of cation</w:t>
      </w:r>
      <w:r w:rsidR="00D2344E" w:rsidRPr="00D56539">
        <w:rPr>
          <w:rFonts w:ascii="Times New Roman" w:hAnsi="Times New Roman" w:cs="Times New Roman"/>
          <w:sz w:val="24"/>
          <w:szCs w:val="24"/>
        </w:rPr>
        <w:t xml:space="preserve"> </w:t>
      </w:r>
      <w:r w:rsidR="008870ED" w:rsidRPr="00D56539">
        <w:rPr>
          <w:rFonts w:ascii="Times New Roman" w:hAnsi="Times New Roman" w:cs="Times New Roman"/>
          <w:sz w:val="24"/>
          <w:szCs w:val="24"/>
        </w:rPr>
        <w:t>and anion</w:t>
      </w:r>
      <w:r w:rsidR="00D2344E" w:rsidRPr="00D56539">
        <w:rPr>
          <w:rFonts w:ascii="Times New Roman" w:hAnsi="Times New Roman" w:cs="Times New Roman"/>
          <w:sz w:val="24"/>
          <w:szCs w:val="24"/>
        </w:rPr>
        <w:t xml:space="preserve"> </w:t>
      </w:r>
      <w:r w:rsidR="008870ED" w:rsidRPr="00D56539">
        <w:rPr>
          <w:rFonts w:ascii="Times New Roman" w:hAnsi="Times New Roman" w:cs="Times New Roman"/>
          <w:sz w:val="24"/>
          <w:szCs w:val="24"/>
        </w:rPr>
        <w:t>exchange resin beads</w:t>
      </w:r>
      <w:r w:rsidR="00656D6B" w:rsidRPr="00D56539">
        <w:rPr>
          <w:rFonts w:ascii="Times New Roman" w:hAnsi="Times New Roman" w:cs="Times New Roman"/>
          <w:sz w:val="24"/>
          <w:szCs w:val="24"/>
        </w:rPr>
        <w:t xml:space="preserve"> </w:t>
      </w:r>
      <w:r w:rsidR="00656D6B" w:rsidRPr="00D56539">
        <w:rPr>
          <w:rFonts w:ascii="Times New Roman" w:hAnsi="Times New Roman" w:cs="Times New Roman"/>
          <w:sz w:val="24"/>
          <w:szCs w:val="24"/>
        </w:rPr>
        <w:fldChar w:fldCharType="begin" w:fldLock="1"/>
      </w:r>
      <w:r w:rsidR="00EB65E7" w:rsidRPr="00D56539">
        <w:rPr>
          <w:rFonts w:ascii="Times New Roman" w:hAnsi="Times New Roman" w:cs="Times New Roman"/>
          <w:sz w:val="24"/>
          <w:szCs w:val="24"/>
        </w:rPr>
        <w:instrText>ADDIN CSL_CITATION {"citationItems":[{"id":"ITEM-1","itemData":{"DOI":"10.2136/sssaj1983.03615995004700050045x","ISSN":"03615995","abstract":"An ion exchange resin bag technique was compared to six other methods for estimating N availability. Under a controlled greenhouse environment and with well-mixed soils, the resin technique correlated well with more traditional N-availability indices. However, resin bags on site in three forest stands yielded different N-availability estimates than those in the greenhouse. This suggests that the resin bag method may be sensitive to on-site conditions not discerned by more widely accepted laboratory techniques.","author":[{"dropping-particle":"","family":"Binkley","given":"Dan","non-dropping-particle":"","parse-names":false,"suffix":""},{"dropping-particle":"","family":"Matson","given":"Pamela","non-dropping-particle":"","parse-names":false,"suffix":""}],"container-title":"Soil Science Society of America Journal","id":"ITEM-1","issue":"5","issued":{"date-parts":[["1983"]]},"page":"1050-1052","title":"Ion Exchange Resin Bag Method for Assessing Forest Soil Nitrogen Availability","type":"article-journal","volume":"47"},"uris":["http://www.mendeley.com/documents/?uuid=2059e214-a31d-4b02-bf4a-69db7018afea"]}],"mendeley":{"formattedCitation":"(Binkley &amp; Matson, 1983)","plainTextFormattedCitation":"(Binkley &amp; Matson, 1983)","previouslyFormattedCitation":"(Binkley &amp; Matson, 1983)"},"properties":{"noteIndex":0},"schema":"https://github.com/citation-style-language/schema/raw/master/csl-citation.json"}</w:instrText>
      </w:r>
      <w:r w:rsidR="00656D6B" w:rsidRPr="00D56539">
        <w:rPr>
          <w:rFonts w:ascii="Times New Roman" w:hAnsi="Times New Roman" w:cs="Times New Roman"/>
          <w:sz w:val="24"/>
          <w:szCs w:val="24"/>
        </w:rPr>
        <w:fldChar w:fldCharType="separate"/>
      </w:r>
      <w:r w:rsidR="00656D6B" w:rsidRPr="00D56539">
        <w:rPr>
          <w:rFonts w:ascii="Times New Roman" w:hAnsi="Times New Roman" w:cs="Times New Roman"/>
          <w:noProof/>
          <w:sz w:val="24"/>
          <w:szCs w:val="24"/>
        </w:rPr>
        <w:t>(Binkley &amp; Matson, 1983)</w:t>
      </w:r>
      <w:r w:rsidR="00656D6B" w:rsidRPr="00D56539">
        <w:rPr>
          <w:rFonts w:ascii="Times New Roman" w:hAnsi="Times New Roman" w:cs="Times New Roman"/>
          <w:sz w:val="24"/>
          <w:szCs w:val="24"/>
        </w:rPr>
        <w:fldChar w:fldCharType="end"/>
      </w:r>
      <w:r w:rsidR="008870ED" w:rsidRPr="00D56539">
        <w:rPr>
          <w:rFonts w:ascii="Times New Roman" w:hAnsi="Times New Roman" w:cs="Times New Roman"/>
          <w:sz w:val="24"/>
          <w:szCs w:val="24"/>
        </w:rPr>
        <w:t xml:space="preserve">. </w:t>
      </w:r>
      <w:r w:rsidR="00D2344E" w:rsidRPr="00D56539">
        <w:rPr>
          <w:rFonts w:ascii="Times New Roman" w:hAnsi="Times New Roman" w:cs="Times New Roman"/>
          <w:sz w:val="24"/>
          <w:szCs w:val="24"/>
        </w:rPr>
        <w:t>Six</w:t>
      </w:r>
      <w:r w:rsidR="008870ED" w:rsidRPr="00D56539">
        <w:rPr>
          <w:rFonts w:ascii="Times New Roman" w:hAnsi="Times New Roman" w:cs="Times New Roman"/>
          <w:sz w:val="24"/>
          <w:szCs w:val="24"/>
        </w:rPr>
        <w:t xml:space="preserve"> IER</w:t>
      </w:r>
      <w:r w:rsidR="004D1E5B" w:rsidRPr="00D56539">
        <w:rPr>
          <w:rFonts w:ascii="Times New Roman" w:hAnsi="Times New Roman" w:cs="Times New Roman"/>
          <w:sz w:val="24"/>
          <w:szCs w:val="24"/>
        </w:rPr>
        <w:t xml:space="preserve"> </w:t>
      </w:r>
      <w:r w:rsidR="00D2344E" w:rsidRPr="00D56539">
        <w:rPr>
          <w:rFonts w:ascii="Times New Roman" w:hAnsi="Times New Roman" w:cs="Times New Roman"/>
          <w:sz w:val="24"/>
          <w:szCs w:val="24"/>
        </w:rPr>
        <w:t xml:space="preserve">bags </w:t>
      </w:r>
      <w:r w:rsidR="004D1E5B" w:rsidRPr="00D56539">
        <w:rPr>
          <w:rFonts w:ascii="Times New Roman" w:hAnsi="Times New Roman" w:cs="Times New Roman"/>
          <w:sz w:val="24"/>
          <w:szCs w:val="24"/>
        </w:rPr>
        <w:t xml:space="preserve">were </w:t>
      </w:r>
      <w:r w:rsidR="00BB3DB7" w:rsidRPr="00D56539">
        <w:rPr>
          <w:rFonts w:ascii="Times New Roman" w:hAnsi="Times New Roman" w:cs="Times New Roman"/>
          <w:sz w:val="24"/>
          <w:szCs w:val="24"/>
        </w:rPr>
        <w:t>buried at 5</w:t>
      </w:r>
      <w:r w:rsidR="008870ED" w:rsidRPr="00D56539">
        <w:rPr>
          <w:rFonts w:ascii="Times New Roman" w:hAnsi="Times New Roman" w:cs="Times New Roman"/>
          <w:sz w:val="24"/>
          <w:szCs w:val="24"/>
        </w:rPr>
        <w:t xml:space="preserve"> cm </w:t>
      </w:r>
      <w:r w:rsidR="00BB3DB7" w:rsidRPr="00D56539">
        <w:rPr>
          <w:rFonts w:ascii="Times New Roman" w:hAnsi="Times New Roman" w:cs="Times New Roman"/>
          <w:sz w:val="24"/>
          <w:szCs w:val="24"/>
        </w:rPr>
        <w:t>depth</w:t>
      </w:r>
      <w:r w:rsidR="008870ED" w:rsidRPr="00D56539">
        <w:rPr>
          <w:rFonts w:ascii="Times New Roman" w:hAnsi="Times New Roman" w:cs="Times New Roman"/>
          <w:sz w:val="24"/>
          <w:szCs w:val="24"/>
        </w:rPr>
        <w:t xml:space="preserve"> in </w:t>
      </w:r>
      <w:r w:rsidR="00721FA6" w:rsidRPr="00D56539">
        <w:rPr>
          <w:rFonts w:ascii="Times New Roman" w:hAnsi="Times New Roman" w:cs="Times New Roman"/>
          <w:sz w:val="24"/>
          <w:szCs w:val="24"/>
        </w:rPr>
        <w:t xml:space="preserve">the </w:t>
      </w:r>
      <w:r w:rsidR="008870ED" w:rsidRPr="00D56539">
        <w:rPr>
          <w:rFonts w:ascii="Times New Roman" w:hAnsi="Times New Roman" w:cs="Times New Roman"/>
          <w:sz w:val="24"/>
          <w:szCs w:val="24"/>
        </w:rPr>
        <w:t xml:space="preserve">mineral soil at each </w:t>
      </w:r>
      <w:r w:rsidR="00ED7FF3" w:rsidRPr="00D56539">
        <w:rPr>
          <w:rFonts w:ascii="Times New Roman" w:hAnsi="Times New Roman" w:cs="Times New Roman"/>
          <w:sz w:val="24"/>
          <w:szCs w:val="24"/>
        </w:rPr>
        <w:t>topographic position</w:t>
      </w:r>
      <w:r w:rsidR="00721FA6" w:rsidRPr="00D56539">
        <w:rPr>
          <w:rFonts w:ascii="Times New Roman" w:hAnsi="Times New Roman" w:cs="Times New Roman"/>
          <w:sz w:val="24"/>
          <w:szCs w:val="24"/>
        </w:rPr>
        <w:t xml:space="preserve"> (i.e., 2 IER</w:t>
      </w:r>
      <w:r w:rsidR="00ED7FF3" w:rsidRPr="00D56539">
        <w:rPr>
          <w:rFonts w:ascii="Times New Roman" w:hAnsi="Times New Roman" w:cs="Times New Roman"/>
          <w:sz w:val="24"/>
          <w:szCs w:val="24"/>
        </w:rPr>
        <w:t xml:space="preserve"> bags at each of the 3 plot replicates</w:t>
      </w:r>
      <w:r w:rsidR="00721FA6" w:rsidRPr="00D56539">
        <w:rPr>
          <w:rFonts w:ascii="Times New Roman" w:hAnsi="Times New Roman" w:cs="Times New Roman"/>
          <w:sz w:val="24"/>
          <w:szCs w:val="24"/>
        </w:rPr>
        <w:t>)</w:t>
      </w:r>
      <w:r w:rsidR="008870ED" w:rsidRPr="00D56539">
        <w:rPr>
          <w:rFonts w:ascii="Times New Roman" w:hAnsi="Times New Roman" w:cs="Times New Roman"/>
          <w:sz w:val="24"/>
          <w:szCs w:val="24"/>
        </w:rPr>
        <w:t>. We included two deployment periods –</w:t>
      </w:r>
      <w:r w:rsidR="00ED7FF3" w:rsidRPr="00D56539">
        <w:rPr>
          <w:rFonts w:ascii="Times New Roman" w:hAnsi="Times New Roman" w:cs="Times New Roman"/>
          <w:sz w:val="24"/>
          <w:szCs w:val="24"/>
        </w:rPr>
        <w:t xml:space="preserve"> </w:t>
      </w:r>
      <w:r w:rsidR="008870ED" w:rsidRPr="00D56539">
        <w:rPr>
          <w:rFonts w:ascii="Times New Roman" w:hAnsi="Times New Roman" w:cs="Times New Roman"/>
          <w:sz w:val="24"/>
          <w:szCs w:val="24"/>
        </w:rPr>
        <w:t xml:space="preserve">May 2019 to October 2019 </w:t>
      </w:r>
      <w:r w:rsidR="00BB3DB7" w:rsidRPr="00D56539">
        <w:rPr>
          <w:rFonts w:ascii="Times New Roman" w:hAnsi="Times New Roman" w:cs="Times New Roman"/>
          <w:sz w:val="24"/>
          <w:szCs w:val="24"/>
        </w:rPr>
        <w:t>and</w:t>
      </w:r>
      <w:r w:rsidR="008870ED" w:rsidRPr="00D56539">
        <w:rPr>
          <w:rFonts w:ascii="Times New Roman" w:hAnsi="Times New Roman" w:cs="Times New Roman"/>
          <w:sz w:val="24"/>
          <w:szCs w:val="24"/>
        </w:rPr>
        <w:t xml:space="preserve"> October 2019 to May 2020</w:t>
      </w:r>
      <w:r w:rsidR="00BB3DB7" w:rsidRPr="00D56539">
        <w:rPr>
          <w:rFonts w:ascii="Times New Roman" w:hAnsi="Times New Roman" w:cs="Times New Roman"/>
          <w:sz w:val="24"/>
          <w:szCs w:val="24"/>
        </w:rPr>
        <w:t xml:space="preserve"> which were respectively defined as summer and winter deployments</w:t>
      </w:r>
      <w:r w:rsidR="008870ED" w:rsidRPr="00D56539">
        <w:rPr>
          <w:rFonts w:ascii="Times New Roman" w:hAnsi="Times New Roman" w:cs="Times New Roman"/>
          <w:sz w:val="24"/>
          <w:szCs w:val="24"/>
        </w:rPr>
        <w:t xml:space="preserve">. </w:t>
      </w:r>
      <w:r w:rsidR="004D1E5B" w:rsidRPr="00D56539">
        <w:rPr>
          <w:rFonts w:ascii="Times New Roman" w:hAnsi="Times New Roman" w:cs="Times New Roman"/>
          <w:sz w:val="24"/>
          <w:szCs w:val="24"/>
        </w:rPr>
        <w:t>At the end of the incubation perio</w:t>
      </w:r>
      <w:r w:rsidR="008870ED" w:rsidRPr="00D56539">
        <w:rPr>
          <w:rFonts w:ascii="Times New Roman" w:hAnsi="Times New Roman" w:cs="Times New Roman"/>
          <w:sz w:val="24"/>
          <w:szCs w:val="24"/>
        </w:rPr>
        <w:t xml:space="preserve">d, removed resins were </w:t>
      </w:r>
      <w:r w:rsidR="004D1E5B" w:rsidRPr="00D56539">
        <w:rPr>
          <w:rFonts w:ascii="Times New Roman" w:hAnsi="Times New Roman" w:cs="Times New Roman"/>
          <w:sz w:val="24"/>
          <w:szCs w:val="24"/>
        </w:rPr>
        <w:t>extracted with 100 mL of 2M KCl</w:t>
      </w:r>
      <w:r w:rsidR="008870ED" w:rsidRPr="00D56539">
        <w:rPr>
          <w:rFonts w:ascii="Times New Roman" w:hAnsi="Times New Roman" w:cs="Times New Roman"/>
          <w:sz w:val="24"/>
          <w:szCs w:val="24"/>
        </w:rPr>
        <w:t>, shaken for 60 minutes, fil</w:t>
      </w:r>
      <w:r w:rsidR="00A80A19" w:rsidRPr="00D56539">
        <w:rPr>
          <w:rFonts w:ascii="Times New Roman" w:hAnsi="Times New Roman" w:cs="Times New Roman"/>
          <w:sz w:val="24"/>
          <w:szCs w:val="24"/>
        </w:rPr>
        <w:t>tered, and frozen until they were analyzed for</w:t>
      </w:r>
      <w:r w:rsidR="004D1E5B" w:rsidRPr="00D56539">
        <w:rPr>
          <w:rFonts w:ascii="Times New Roman" w:hAnsi="Times New Roman" w:cs="Times New Roman"/>
          <w:sz w:val="24"/>
          <w:szCs w:val="24"/>
        </w:rPr>
        <w:t xml:space="preserv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8870ED" w:rsidRPr="00D56539">
        <w:rPr>
          <w:rFonts w:ascii="Times New Roman" w:hAnsi="Times New Roman" w:cs="Times New Roman"/>
          <w:sz w:val="24"/>
          <w:szCs w:val="24"/>
        </w:rPr>
        <w:t xml:space="preserve">and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8870ED" w:rsidRPr="00D56539">
        <w:rPr>
          <w:rFonts w:ascii="Times New Roman" w:hAnsi="Times New Roman" w:cs="Times New Roman"/>
          <w:sz w:val="24"/>
          <w:szCs w:val="24"/>
        </w:rPr>
        <w:t>concentrations</w:t>
      </w:r>
      <w:r w:rsidR="00BB3DB7" w:rsidRPr="00D56539">
        <w:rPr>
          <w:rFonts w:ascii="Times New Roman" w:hAnsi="Times New Roman" w:cs="Times New Roman"/>
          <w:sz w:val="24"/>
          <w:szCs w:val="24"/>
        </w:rPr>
        <w:t xml:space="preserve"> </w:t>
      </w:r>
      <w:r w:rsidR="00ED7FF3" w:rsidRPr="00D56539">
        <w:rPr>
          <w:rFonts w:ascii="Times New Roman" w:hAnsi="Times New Roman" w:cs="Times New Roman"/>
          <w:sz w:val="24"/>
          <w:szCs w:val="24"/>
        </w:rPr>
        <w:t>as described above</w:t>
      </w:r>
      <w:r w:rsidR="00EB65E7" w:rsidRPr="00D56539">
        <w:rPr>
          <w:rFonts w:ascii="Times New Roman" w:hAnsi="Times New Roman" w:cs="Times New Roman"/>
          <w:sz w:val="24"/>
          <w:szCs w:val="24"/>
        </w:rPr>
        <w:t>.</w:t>
      </w:r>
    </w:p>
    <w:p w14:paraId="4D171E2E" w14:textId="5F91384C" w:rsidR="0086653F" w:rsidRPr="00D56539" w:rsidRDefault="00863F75" w:rsidP="00C00BE0">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ab/>
      </w:r>
      <w:r w:rsidR="001E0A0D" w:rsidRPr="000D6D98">
        <w:rPr>
          <w:rFonts w:ascii="Times New Roman" w:hAnsi="Times New Roman" w:cs="Times New Roman"/>
          <w:sz w:val="24"/>
          <w:szCs w:val="24"/>
        </w:rPr>
        <w:t xml:space="preserve">We measured volumetric moisture content (VMC) monthly from June to September of 2019 using a handheld time domain reflectometry </w:t>
      </w:r>
      <w:r w:rsidR="0084490D">
        <w:rPr>
          <w:rFonts w:ascii="Times New Roman" w:hAnsi="Times New Roman" w:cs="Times New Roman"/>
          <w:sz w:val="24"/>
          <w:szCs w:val="24"/>
        </w:rPr>
        <w:t xml:space="preserve">instrument with a 20 cm </w:t>
      </w:r>
      <w:r w:rsidR="001E0A0D" w:rsidRPr="000D6D98">
        <w:rPr>
          <w:rFonts w:ascii="Times New Roman" w:hAnsi="Times New Roman" w:cs="Times New Roman"/>
          <w:sz w:val="24"/>
          <w:szCs w:val="24"/>
        </w:rPr>
        <w:t xml:space="preserve">probe (CD 620, HydroSense Campbell Scientific, Logan UT). Three to four measurements were recorded at each plot replicate and VMC was averaged by plot. </w:t>
      </w:r>
    </w:p>
    <w:p w14:paraId="1026D12F" w14:textId="758F719D" w:rsidR="00AB5AC2" w:rsidRPr="00D56539" w:rsidRDefault="00217B8F" w:rsidP="00C00BE0">
      <w:pPr>
        <w:pStyle w:val="Heading2"/>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2.4</w:t>
      </w:r>
      <w:r w:rsidR="002431AD" w:rsidRPr="00D56539">
        <w:rPr>
          <w:rFonts w:ascii="Times New Roman" w:hAnsi="Times New Roman" w:cs="Times New Roman"/>
          <w:b/>
          <w:color w:val="auto"/>
          <w:sz w:val="24"/>
          <w:szCs w:val="24"/>
        </w:rPr>
        <w:t xml:space="preserve"> Water </w:t>
      </w:r>
      <w:r w:rsidR="00220293" w:rsidRPr="00D56539">
        <w:rPr>
          <w:rFonts w:ascii="Times New Roman" w:hAnsi="Times New Roman" w:cs="Times New Roman"/>
          <w:b/>
          <w:color w:val="auto"/>
          <w:sz w:val="24"/>
          <w:szCs w:val="24"/>
        </w:rPr>
        <w:t>sampling</w:t>
      </w:r>
      <w:r w:rsidR="002431AD" w:rsidRPr="00D56539">
        <w:rPr>
          <w:rFonts w:ascii="Times New Roman" w:hAnsi="Times New Roman" w:cs="Times New Roman"/>
          <w:b/>
          <w:color w:val="auto"/>
          <w:sz w:val="24"/>
          <w:szCs w:val="24"/>
        </w:rPr>
        <w:t xml:space="preserve">  </w:t>
      </w:r>
    </w:p>
    <w:p w14:paraId="34EFDD44" w14:textId="2C9CF626" w:rsidR="00ED7FF3"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3126" w:rsidRPr="00D56539">
        <w:rPr>
          <w:rFonts w:ascii="Times New Roman" w:hAnsi="Times New Roman" w:cs="Times New Roman"/>
          <w:sz w:val="24"/>
          <w:szCs w:val="24"/>
        </w:rPr>
        <w:t xml:space="preserve">We measured </w:t>
      </w:r>
      <w:r w:rsidR="00E33879" w:rsidRPr="00D56539">
        <w:rPr>
          <w:rFonts w:ascii="Times New Roman" w:hAnsi="Times New Roman" w:cs="Times New Roman"/>
          <w:sz w:val="24"/>
          <w:szCs w:val="24"/>
        </w:rPr>
        <w:t xml:space="preserve">surface and </w:t>
      </w:r>
      <w:r w:rsidR="008833B7">
        <w:rPr>
          <w:rFonts w:ascii="Times New Roman" w:hAnsi="Times New Roman" w:cs="Times New Roman"/>
          <w:sz w:val="24"/>
          <w:szCs w:val="24"/>
        </w:rPr>
        <w:t>shallow groundwater</w:t>
      </w:r>
      <w:r w:rsidR="00E33879" w:rsidRPr="00D56539">
        <w:rPr>
          <w:rFonts w:ascii="Times New Roman" w:hAnsi="Times New Roman" w:cs="Times New Roman"/>
          <w:sz w:val="24"/>
          <w:szCs w:val="24"/>
        </w:rPr>
        <w:t xml:space="preserve"> chemistry</w:t>
      </w:r>
      <w:r w:rsidR="008833B7">
        <w:rPr>
          <w:rFonts w:ascii="Times New Roman" w:hAnsi="Times New Roman" w:cs="Times New Roman"/>
          <w:sz w:val="24"/>
          <w:szCs w:val="24"/>
        </w:rPr>
        <w:t xml:space="preserve"> and water level</w:t>
      </w:r>
      <w:r w:rsidR="009A3126" w:rsidRPr="00D56539">
        <w:rPr>
          <w:rFonts w:ascii="Times New Roman" w:hAnsi="Times New Roman" w:cs="Times New Roman"/>
          <w:sz w:val="24"/>
          <w:szCs w:val="24"/>
        </w:rPr>
        <w:t xml:space="preserve"> </w:t>
      </w:r>
      <w:r w:rsidR="00E33879" w:rsidRPr="00D56539">
        <w:rPr>
          <w:rFonts w:ascii="Times New Roman" w:hAnsi="Times New Roman" w:cs="Times New Roman"/>
          <w:sz w:val="24"/>
          <w:szCs w:val="24"/>
        </w:rPr>
        <w:t>in two</w:t>
      </w:r>
      <w:r w:rsidR="00BF0C32" w:rsidRPr="00D56539">
        <w:rPr>
          <w:rFonts w:ascii="Times New Roman" w:hAnsi="Times New Roman" w:cs="Times New Roman"/>
          <w:sz w:val="24"/>
          <w:szCs w:val="24"/>
        </w:rPr>
        <w:t xml:space="preserve"> </w:t>
      </w:r>
      <w:r w:rsidR="00E33879" w:rsidRPr="00D56539">
        <w:rPr>
          <w:rFonts w:ascii="Times New Roman" w:hAnsi="Times New Roman" w:cs="Times New Roman"/>
          <w:sz w:val="24"/>
          <w:szCs w:val="24"/>
        </w:rPr>
        <w:t xml:space="preserve">burned (B1-2) and two </w:t>
      </w:r>
      <w:r w:rsidR="00BF0C32" w:rsidRPr="00D56539">
        <w:rPr>
          <w:rFonts w:ascii="Times New Roman" w:hAnsi="Times New Roman" w:cs="Times New Roman"/>
          <w:sz w:val="24"/>
          <w:szCs w:val="24"/>
        </w:rPr>
        <w:t xml:space="preserve">unburned (U1-2) </w:t>
      </w:r>
      <w:r w:rsidR="00E33879" w:rsidRPr="00D56539">
        <w:rPr>
          <w:rFonts w:ascii="Times New Roman" w:hAnsi="Times New Roman" w:cs="Times New Roman"/>
          <w:sz w:val="24"/>
          <w:szCs w:val="24"/>
        </w:rPr>
        <w:t>watersheds</w:t>
      </w:r>
      <w:r w:rsidR="0086653F" w:rsidRPr="00D56539">
        <w:rPr>
          <w:rFonts w:ascii="Times New Roman" w:hAnsi="Times New Roman" w:cs="Times New Roman"/>
          <w:sz w:val="24"/>
          <w:szCs w:val="24"/>
        </w:rPr>
        <w:t xml:space="preserve"> (</w:t>
      </w:r>
      <w:r w:rsidR="0086653F" w:rsidRPr="00D56539">
        <w:rPr>
          <w:rFonts w:ascii="Times New Roman" w:hAnsi="Times New Roman" w:cs="Times New Roman"/>
          <w:sz w:val="24"/>
          <w:szCs w:val="24"/>
        </w:rPr>
        <w:fldChar w:fldCharType="begin"/>
      </w:r>
      <w:r w:rsidR="0086653F" w:rsidRPr="00D56539">
        <w:rPr>
          <w:rFonts w:ascii="Times New Roman" w:hAnsi="Times New Roman" w:cs="Times New Roman"/>
          <w:sz w:val="24"/>
          <w:szCs w:val="24"/>
        </w:rPr>
        <w:instrText xml:space="preserve"> REF _Ref97207578 \h </w:instrText>
      </w:r>
      <w:r w:rsidR="00D56539" w:rsidRPr="00D56539">
        <w:rPr>
          <w:rFonts w:ascii="Times New Roman" w:hAnsi="Times New Roman" w:cs="Times New Roman"/>
          <w:sz w:val="24"/>
          <w:szCs w:val="24"/>
        </w:rPr>
        <w:instrText xml:space="preserve"> \* MERGEFORMAT </w:instrText>
      </w:r>
      <w:r w:rsidR="0086653F" w:rsidRPr="00D56539">
        <w:rPr>
          <w:rFonts w:ascii="Times New Roman" w:hAnsi="Times New Roman" w:cs="Times New Roman"/>
          <w:sz w:val="24"/>
          <w:szCs w:val="24"/>
        </w:rPr>
      </w:r>
      <w:r w:rsidR="0086653F"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1</w:t>
      </w:r>
      <w:r w:rsidR="0086653F" w:rsidRPr="00D56539">
        <w:rPr>
          <w:rFonts w:ascii="Times New Roman" w:hAnsi="Times New Roman" w:cs="Times New Roman"/>
          <w:sz w:val="24"/>
          <w:szCs w:val="24"/>
        </w:rPr>
        <w:fldChar w:fldCharType="end"/>
      </w:r>
      <w:r w:rsidR="00ED7FF3" w:rsidRPr="00D56539">
        <w:rPr>
          <w:rFonts w:ascii="Times New Roman" w:hAnsi="Times New Roman" w:cs="Times New Roman"/>
          <w:sz w:val="24"/>
          <w:szCs w:val="24"/>
        </w:rPr>
        <w:t>a</w:t>
      </w:r>
      <w:r w:rsidR="0086653F" w:rsidRPr="00D56539">
        <w:rPr>
          <w:rFonts w:ascii="Times New Roman" w:hAnsi="Times New Roman" w:cs="Times New Roman"/>
          <w:sz w:val="24"/>
          <w:szCs w:val="24"/>
        </w:rPr>
        <w:t>)</w:t>
      </w:r>
      <w:r w:rsidR="00E33879" w:rsidRPr="00D56539">
        <w:rPr>
          <w:rFonts w:ascii="Times New Roman" w:hAnsi="Times New Roman" w:cs="Times New Roman"/>
          <w:sz w:val="24"/>
          <w:szCs w:val="24"/>
        </w:rPr>
        <w:t>. We instrumented each</w:t>
      </w:r>
      <w:r w:rsidR="00ED7FF3" w:rsidRPr="00D56539">
        <w:rPr>
          <w:rFonts w:ascii="Times New Roman" w:hAnsi="Times New Roman" w:cs="Times New Roman"/>
          <w:sz w:val="24"/>
          <w:szCs w:val="24"/>
        </w:rPr>
        <w:t xml:space="preserve"> of these</w:t>
      </w:r>
      <w:r w:rsidR="00E33879" w:rsidRPr="00D56539">
        <w:rPr>
          <w:rFonts w:ascii="Times New Roman" w:hAnsi="Times New Roman" w:cs="Times New Roman"/>
          <w:sz w:val="24"/>
          <w:szCs w:val="24"/>
        </w:rPr>
        <w:t xml:space="preserve"> site</w:t>
      </w:r>
      <w:r w:rsidR="00ED7FF3" w:rsidRPr="00D56539">
        <w:rPr>
          <w:rFonts w:ascii="Times New Roman" w:hAnsi="Times New Roman" w:cs="Times New Roman"/>
          <w:sz w:val="24"/>
          <w:szCs w:val="24"/>
        </w:rPr>
        <w:t>s</w:t>
      </w:r>
      <w:r w:rsidR="00E33879" w:rsidRPr="00D56539">
        <w:rPr>
          <w:rFonts w:ascii="Times New Roman" w:hAnsi="Times New Roman" w:cs="Times New Roman"/>
          <w:sz w:val="24"/>
          <w:szCs w:val="24"/>
        </w:rPr>
        <w:t xml:space="preserve"> with a stream </w:t>
      </w:r>
      <w:r w:rsidR="0084490D">
        <w:rPr>
          <w:rFonts w:ascii="Times New Roman" w:hAnsi="Times New Roman" w:cs="Times New Roman"/>
          <w:sz w:val="24"/>
          <w:szCs w:val="24"/>
        </w:rPr>
        <w:t>monitoring station</w:t>
      </w:r>
      <w:r w:rsidR="00E33879" w:rsidRPr="00D56539">
        <w:rPr>
          <w:rFonts w:ascii="Times New Roman" w:hAnsi="Times New Roman" w:cs="Times New Roman"/>
          <w:sz w:val="24"/>
          <w:szCs w:val="24"/>
        </w:rPr>
        <w:t>,</w:t>
      </w:r>
      <w:r w:rsidR="00BF0C32" w:rsidRPr="00D56539">
        <w:rPr>
          <w:rFonts w:ascii="Times New Roman" w:hAnsi="Times New Roman" w:cs="Times New Roman"/>
          <w:sz w:val="24"/>
          <w:szCs w:val="24"/>
        </w:rPr>
        <w:t xml:space="preserve"> two </w:t>
      </w:r>
      <w:r w:rsidR="00ED7FF3" w:rsidRPr="00D56539">
        <w:rPr>
          <w:rFonts w:ascii="Times New Roman" w:hAnsi="Times New Roman" w:cs="Times New Roman"/>
          <w:sz w:val="24"/>
          <w:szCs w:val="24"/>
        </w:rPr>
        <w:t xml:space="preserve">riparian </w:t>
      </w:r>
      <w:r w:rsidR="00BF0C32" w:rsidRPr="00D56539">
        <w:rPr>
          <w:rFonts w:ascii="Times New Roman" w:hAnsi="Times New Roman" w:cs="Times New Roman"/>
          <w:sz w:val="24"/>
          <w:szCs w:val="24"/>
        </w:rPr>
        <w:t>groundwater wells</w:t>
      </w:r>
      <w:r w:rsidR="00E33879" w:rsidRPr="00D56539">
        <w:rPr>
          <w:rFonts w:ascii="Times New Roman" w:hAnsi="Times New Roman" w:cs="Times New Roman"/>
          <w:sz w:val="24"/>
          <w:szCs w:val="24"/>
        </w:rPr>
        <w:t>,</w:t>
      </w:r>
      <w:r w:rsidR="00BF0C32" w:rsidRPr="00D56539">
        <w:rPr>
          <w:rFonts w:ascii="Times New Roman" w:hAnsi="Times New Roman" w:cs="Times New Roman"/>
          <w:sz w:val="24"/>
          <w:szCs w:val="24"/>
        </w:rPr>
        <w:t xml:space="preserve"> two nested piezometers</w:t>
      </w:r>
      <w:r w:rsidR="00ED7FF3" w:rsidRPr="00D56539">
        <w:rPr>
          <w:rFonts w:ascii="Times New Roman" w:hAnsi="Times New Roman" w:cs="Times New Roman"/>
          <w:sz w:val="24"/>
          <w:szCs w:val="24"/>
        </w:rPr>
        <w:t>, and 14 tension lysimeters</w:t>
      </w:r>
      <w:r w:rsidR="0084490D">
        <w:rPr>
          <w:rFonts w:ascii="Times New Roman" w:hAnsi="Times New Roman" w:cs="Times New Roman"/>
          <w:sz w:val="24"/>
          <w:szCs w:val="24"/>
        </w:rPr>
        <w:t>.</w:t>
      </w:r>
      <w:r w:rsidR="00ED7435" w:rsidRPr="00D56539">
        <w:rPr>
          <w:rFonts w:ascii="Times New Roman" w:hAnsi="Times New Roman" w:cs="Times New Roman"/>
          <w:sz w:val="24"/>
          <w:szCs w:val="24"/>
        </w:rPr>
        <w:t xml:space="preserve"> </w:t>
      </w:r>
      <w:r w:rsidR="00A80A19" w:rsidRPr="00D56539">
        <w:rPr>
          <w:rFonts w:ascii="Times New Roman" w:hAnsi="Times New Roman" w:cs="Times New Roman"/>
          <w:sz w:val="24"/>
          <w:szCs w:val="24"/>
        </w:rPr>
        <w:t>The r</w:t>
      </w:r>
      <w:r w:rsidR="00ED7435" w:rsidRPr="00D56539">
        <w:rPr>
          <w:rFonts w:ascii="Times New Roman" w:hAnsi="Times New Roman" w:cs="Times New Roman"/>
          <w:sz w:val="24"/>
          <w:szCs w:val="24"/>
        </w:rPr>
        <w:t>iparian wells were installed</w:t>
      </w:r>
      <w:r w:rsidR="00131755" w:rsidRPr="00D56539">
        <w:rPr>
          <w:rFonts w:ascii="Times New Roman" w:hAnsi="Times New Roman" w:cs="Times New Roman"/>
          <w:sz w:val="24"/>
          <w:szCs w:val="24"/>
        </w:rPr>
        <w:t xml:space="preserve"> on both sides of the stream</w:t>
      </w:r>
      <w:r w:rsidR="007F7567" w:rsidRPr="00D56539">
        <w:rPr>
          <w:rFonts w:ascii="Times New Roman" w:hAnsi="Times New Roman" w:cs="Times New Roman"/>
          <w:sz w:val="24"/>
          <w:szCs w:val="24"/>
        </w:rPr>
        <w:t xml:space="preserve"> to a completion </w:t>
      </w:r>
      <w:r w:rsidR="00ED7435" w:rsidRPr="00D56539">
        <w:rPr>
          <w:rFonts w:ascii="Times New Roman" w:hAnsi="Times New Roman" w:cs="Times New Roman"/>
          <w:sz w:val="24"/>
          <w:szCs w:val="24"/>
        </w:rPr>
        <w:t>depth of 1 m</w:t>
      </w:r>
      <w:r w:rsidR="00D316C3" w:rsidRPr="00D56539">
        <w:rPr>
          <w:rFonts w:ascii="Times New Roman" w:hAnsi="Times New Roman" w:cs="Times New Roman"/>
          <w:sz w:val="24"/>
          <w:szCs w:val="24"/>
        </w:rPr>
        <w:t xml:space="preserve"> to sample riparian groundwater</w:t>
      </w:r>
      <w:r w:rsidR="00E33879" w:rsidRPr="00D56539">
        <w:rPr>
          <w:rFonts w:ascii="Times New Roman" w:hAnsi="Times New Roman" w:cs="Times New Roman"/>
          <w:sz w:val="24"/>
          <w:szCs w:val="24"/>
        </w:rPr>
        <w:t>. The n</w:t>
      </w:r>
      <w:r w:rsidR="00131755" w:rsidRPr="00D56539">
        <w:rPr>
          <w:rFonts w:ascii="Times New Roman" w:hAnsi="Times New Roman" w:cs="Times New Roman"/>
          <w:sz w:val="24"/>
          <w:szCs w:val="24"/>
        </w:rPr>
        <w:t>ested piezometers were in</w:t>
      </w:r>
      <w:r w:rsidR="00E33879" w:rsidRPr="00D56539">
        <w:rPr>
          <w:rFonts w:ascii="Times New Roman" w:hAnsi="Times New Roman" w:cs="Times New Roman"/>
          <w:sz w:val="24"/>
          <w:szCs w:val="24"/>
        </w:rPr>
        <w:t xml:space="preserve">stalled to </w:t>
      </w:r>
      <w:r w:rsidR="00131755" w:rsidRPr="00D56539">
        <w:rPr>
          <w:rFonts w:ascii="Times New Roman" w:hAnsi="Times New Roman" w:cs="Times New Roman"/>
          <w:sz w:val="24"/>
          <w:szCs w:val="24"/>
        </w:rPr>
        <w:t>depth</w:t>
      </w:r>
      <w:r w:rsidR="00E33879" w:rsidRPr="00D56539">
        <w:rPr>
          <w:rFonts w:ascii="Times New Roman" w:hAnsi="Times New Roman" w:cs="Times New Roman"/>
          <w:sz w:val="24"/>
          <w:szCs w:val="24"/>
        </w:rPr>
        <w:t>s</w:t>
      </w:r>
      <w:r w:rsidR="00131755" w:rsidRPr="00D56539">
        <w:rPr>
          <w:rFonts w:ascii="Times New Roman" w:hAnsi="Times New Roman" w:cs="Times New Roman"/>
          <w:sz w:val="24"/>
          <w:szCs w:val="24"/>
        </w:rPr>
        <w:t xml:space="preserve"> of 40 cm </w:t>
      </w:r>
      <w:r w:rsidR="00BF0C32" w:rsidRPr="00D56539">
        <w:rPr>
          <w:rFonts w:ascii="Times New Roman" w:hAnsi="Times New Roman" w:cs="Times New Roman"/>
          <w:sz w:val="24"/>
          <w:szCs w:val="24"/>
        </w:rPr>
        <w:t>and</w:t>
      </w:r>
      <w:r w:rsidR="00131755" w:rsidRPr="00D56539">
        <w:rPr>
          <w:rFonts w:ascii="Times New Roman" w:hAnsi="Times New Roman" w:cs="Times New Roman"/>
          <w:sz w:val="24"/>
          <w:szCs w:val="24"/>
        </w:rPr>
        <w:t xml:space="preserve"> 80 cm</w:t>
      </w:r>
      <w:r w:rsidR="00E33879" w:rsidRPr="00D56539">
        <w:rPr>
          <w:rFonts w:ascii="Times New Roman" w:hAnsi="Times New Roman" w:cs="Times New Roman"/>
          <w:sz w:val="24"/>
          <w:szCs w:val="24"/>
        </w:rPr>
        <w:t xml:space="preserve"> in the center of the stream bed</w:t>
      </w:r>
      <w:r w:rsidR="00D316C3" w:rsidRPr="00D56539">
        <w:rPr>
          <w:rFonts w:ascii="Times New Roman" w:hAnsi="Times New Roman" w:cs="Times New Roman"/>
          <w:sz w:val="24"/>
          <w:szCs w:val="24"/>
        </w:rPr>
        <w:t xml:space="preserve"> to sample hyporheic water</w:t>
      </w:r>
      <w:r w:rsidR="00E746CF" w:rsidRPr="00D56539">
        <w:rPr>
          <w:rFonts w:ascii="Times New Roman" w:hAnsi="Times New Roman" w:cs="Times New Roman"/>
          <w:sz w:val="24"/>
          <w:szCs w:val="24"/>
        </w:rPr>
        <w:t>.</w:t>
      </w:r>
      <w:r w:rsidR="00BD6CBA">
        <w:rPr>
          <w:rFonts w:ascii="Times New Roman" w:hAnsi="Times New Roman" w:cs="Times New Roman"/>
          <w:sz w:val="24"/>
          <w:szCs w:val="24"/>
        </w:rPr>
        <w:t xml:space="preserve"> </w:t>
      </w:r>
      <w:r w:rsidR="00D316C3" w:rsidRPr="00D56539">
        <w:rPr>
          <w:rFonts w:ascii="Times New Roman" w:hAnsi="Times New Roman" w:cs="Times New Roman"/>
          <w:sz w:val="24"/>
          <w:szCs w:val="24"/>
        </w:rPr>
        <w:t>Porous cup, t</w:t>
      </w:r>
      <w:r w:rsidR="007F7567" w:rsidRPr="00D56539">
        <w:rPr>
          <w:rFonts w:ascii="Times New Roman" w:hAnsi="Times New Roman" w:cs="Times New Roman"/>
          <w:sz w:val="24"/>
          <w:szCs w:val="24"/>
        </w:rPr>
        <w:t xml:space="preserve">ension lysimeters </w:t>
      </w:r>
      <w:r w:rsidR="00D316C3" w:rsidRPr="00D56539">
        <w:rPr>
          <w:rFonts w:ascii="Times New Roman" w:hAnsi="Times New Roman" w:cs="Times New Roman"/>
          <w:sz w:val="24"/>
          <w:szCs w:val="24"/>
        </w:rPr>
        <w:t xml:space="preserve">(Soil Moisture Corp, Goleta, CA) </w:t>
      </w:r>
      <w:r w:rsidR="007F7567" w:rsidRPr="00D56539">
        <w:rPr>
          <w:rFonts w:ascii="Times New Roman" w:hAnsi="Times New Roman" w:cs="Times New Roman"/>
          <w:sz w:val="24"/>
          <w:szCs w:val="24"/>
        </w:rPr>
        <w:t>were installed</w:t>
      </w:r>
      <w:r w:rsidR="00D316C3" w:rsidRPr="00D56539">
        <w:rPr>
          <w:rFonts w:ascii="Times New Roman" w:hAnsi="Times New Roman" w:cs="Times New Roman"/>
          <w:sz w:val="24"/>
          <w:szCs w:val="24"/>
        </w:rPr>
        <w:t xml:space="preserve"> to a depth of 30 cm </w:t>
      </w:r>
      <w:r>
        <w:rPr>
          <w:rFonts w:ascii="Times New Roman" w:hAnsi="Times New Roman" w:cs="Times New Roman"/>
          <w:sz w:val="24"/>
          <w:szCs w:val="24"/>
        </w:rPr>
        <w:t xml:space="preserve">to sample soil </w:t>
      </w:r>
      <w:r>
        <w:rPr>
          <w:rFonts w:ascii="Times New Roman" w:hAnsi="Times New Roman" w:cs="Times New Roman"/>
          <w:sz w:val="24"/>
          <w:szCs w:val="24"/>
        </w:rPr>
        <w:lastRenderedPageBreak/>
        <w:t xml:space="preserve">water leachate with </w:t>
      </w:r>
      <w:r w:rsidR="0079210D" w:rsidRPr="00D56539">
        <w:rPr>
          <w:rFonts w:ascii="Times New Roman" w:hAnsi="Times New Roman" w:cs="Times New Roman"/>
          <w:sz w:val="24"/>
          <w:szCs w:val="24"/>
        </w:rPr>
        <w:t xml:space="preserve">6 in the riparian </w:t>
      </w:r>
      <w:r w:rsidR="00E75AF4" w:rsidRPr="00D56539">
        <w:rPr>
          <w:rFonts w:ascii="Times New Roman" w:hAnsi="Times New Roman" w:cs="Times New Roman"/>
          <w:sz w:val="24"/>
          <w:szCs w:val="24"/>
        </w:rPr>
        <w:t>zone</w:t>
      </w:r>
      <w:r w:rsidR="0079210D" w:rsidRPr="00D56539">
        <w:rPr>
          <w:rFonts w:ascii="Times New Roman" w:hAnsi="Times New Roman" w:cs="Times New Roman"/>
          <w:sz w:val="24"/>
          <w:szCs w:val="24"/>
        </w:rPr>
        <w:t xml:space="preserve">, 6 in toeslope positions, 3 </w:t>
      </w:r>
      <w:r w:rsidR="00E75AF4" w:rsidRPr="00D56539">
        <w:rPr>
          <w:rFonts w:ascii="Times New Roman" w:hAnsi="Times New Roman" w:cs="Times New Roman"/>
          <w:sz w:val="24"/>
          <w:szCs w:val="24"/>
        </w:rPr>
        <w:t xml:space="preserve">in </w:t>
      </w:r>
      <w:r w:rsidR="0079210D" w:rsidRPr="00D56539">
        <w:rPr>
          <w:rFonts w:ascii="Times New Roman" w:hAnsi="Times New Roman" w:cs="Times New Roman"/>
          <w:sz w:val="24"/>
          <w:szCs w:val="24"/>
        </w:rPr>
        <w:t>midslope</w:t>
      </w:r>
      <w:r w:rsidR="00E75AF4" w:rsidRPr="00D56539">
        <w:rPr>
          <w:rFonts w:ascii="Times New Roman" w:hAnsi="Times New Roman" w:cs="Times New Roman"/>
          <w:sz w:val="24"/>
          <w:szCs w:val="24"/>
        </w:rPr>
        <w:t xml:space="preserve"> positions</w:t>
      </w:r>
      <w:r w:rsidR="0079210D" w:rsidRPr="00D56539">
        <w:rPr>
          <w:rFonts w:ascii="Times New Roman" w:hAnsi="Times New Roman" w:cs="Times New Roman"/>
          <w:sz w:val="24"/>
          <w:szCs w:val="24"/>
        </w:rPr>
        <w:t>, and none in the uplands</w:t>
      </w:r>
      <w:r w:rsidR="00D316C3" w:rsidRPr="00D56539">
        <w:rPr>
          <w:rFonts w:ascii="Times New Roman" w:hAnsi="Times New Roman" w:cs="Times New Roman"/>
          <w:sz w:val="24"/>
          <w:szCs w:val="24"/>
        </w:rPr>
        <w:t xml:space="preserve"> given the dry soil condition</w:t>
      </w:r>
      <w:r w:rsidR="0079210D" w:rsidRPr="00D56539">
        <w:rPr>
          <w:rFonts w:ascii="Times New Roman" w:hAnsi="Times New Roman" w:cs="Times New Roman"/>
          <w:sz w:val="24"/>
          <w:szCs w:val="24"/>
        </w:rPr>
        <w:t>s.</w:t>
      </w:r>
    </w:p>
    <w:p w14:paraId="2C5B762A" w14:textId="565258EE" w:rsidR="00D316C3"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316C3" w:rsidRPr="00D56539">
        <w:rPr>
          <w:rFonts w:ascii="Times New Roman" w:hAnsi="Times New Roman" w:cs="Times New Roman"/>
          <w:sz w:val="24"/>
          <w:szCs w:val="24"/>
        </w:rPr>
        <w:t>We</w:t>
      </w:r>
      <w:r w:rsidR="00131755" w:rsidRPr="00D56539">
        <w:rPr>
          <w:rFonts w:ascii="Times New Roman" w:hAnsi="Times New Roman" w:cs="Times New Roman"/>
          <w:sz w:val="24"/>
          <w:szCs w:val="24"/>
        </w:rPr>
        <w:t xml:space="preserve"> </w:t>
      </w:r>
      <w:r w:rsidR="008833B7">
        <w:rPr>
          <w:rFonts w:ascii="Times New Roman" w:hAnsi="Times New Roman" w:cs="Times New Roman"/>
          <w:sz w:val="24"/>
          <w:szCs w:val="24"/>
        </w:rPr>
        <w:t>sampled</w:t>
      </w:r>
      <w:r w:rsidR="00131755" w:rsidRPr="00D56539">
        <w:rPr>
          <w:rFonts w:ascii="Times New Roman" w:hAnsi="Times New Roman" w:cs="Times New Roman"/>
          <w:sz w:val="24"/>
          <w:szCs w:val="24"/>
        </w:rPr>
        <w:t xml:space="preserve"> stream water 1-2 times per month (5/13, 5/28, 6/12, 6/24, 7/8, 7/22, 8/3, 8/20, 9/14). </w:t>
      </w:r>
      <w:r w:rsidR="008833B7">
        <w:rPr>
          <w:rFonts w:ascii="Times New Roman" w:hAnsi="Times New Roman" w:cs="Times New Roman"/>
          <w:sz w:val="24"/>
          <w:szCs w:val="24"/>
        </w:rPr>
        <w:t>We sampled shallow groundwater from the riparian wells and nested piezometers on the same dates using</w:t>
      </w:r>
      <w:r w:rsidR="00BF0C32" w:rsidRPr="00D56539">
        <w:rPr>
          <w:rFonts w:ascii="Times New Roman" w:hAnsi="Times New Roman" w:cs="Times New Roman"/>
          <w:sz w:val="24"/>
          <w:szCs w:val="24"/>
        </w:rPr>
        <w:t xml:space="preserve"> a peristaltic pump that was purged with DI water and a sample rinse prior to each sample collection. </w:t>
      </w:r>
      <w:r w:rsidR="00E75AF4" w:rsidRPr="00D56539">
        <w:rPr>
          <w:rFonts w:ascii="Times New Roman" w:hAnsi="Times New Roman" w:cs="Times New Roman"/>
          <w:sz w:val="24"/>
          <w:szCs w:val="24"/>
        </w:rPr>
        <w:t xml:space="preserve">Soil water leachate was sampled throughout the summer (5/14, 5/29, 6/25, 7/17, 8/7, 9/15) using a hand pump following the same procedures. </w:t>
      </w:r>
      <w:r w:rsidR="00BF0C32" w:rsidRPr="00D56539">
        <w:rPr>
          <w:rFonts w:ascii="Times New Roman" w:hAnsi="Times New Roman" w:cs="Times New Roman"/>
          <w:sz w:val="24"/>
          <w:szCs w:val="24"/>
        </w:rPr>
        <w:t xml:space="preserve">All </w:t>
      </w:r>
      <w:r w:rsidR="00E33879" w:rsidRPr="00D56539">
        <w:rPr>
          <w:rFonts w:ascii="Times New Roman" w:hAnsi="Times New Roman" w:cs="Times New Roman"/>
          <w:sz w:val="24"/>
          <w:szCs w:val="24"/>
        </w:rPr>
        <w:t xml:space="preserve">water </w:t>
      </w:r>
      <w:r w:rsidR="00E75AF4" w:rsidRPr="00D56539">
        <w:rPr>
          <w:rFonts w:ascii="Times New Roman" w:hAnsi="Times New Roman" w:cs="Times New Roman"/>
          <w:sz w:val="24"/>
          <w:szCs w:val="24"/>
        </w:rPr>
        <w:t>samples were</w:t>
      </w:r>
      <w:r w:rsidR="00E33879" w:rsidRPr="00D56539">
        <w:rPr>
          <w:rFonts w:ascii="Times New Roman" w:hAnsi="Times New Roman" w:cs="Times New Roman"/>
          <w:sz w:val="24"/>
          <w:szCs w:val="24"/>
        </w:rPr>
        <w:t xml:space="preserve"> stored on ice in</w:t>
      </w:r>
      <w:r w:rsidR="00BF0C32" w:rsidRPr="00D56539">
        <w:rPr>
          <w:rFonts w:ascii="Times New Roman" w:hAnsi="Times New Roman" w:cs="Times New Roman"/>
          <w:sz w:val="24"/>
          <w:szCs w:val="24"/>
        </w:rPr>
        <w:t xml:space="preserve"> acid-washed HDPE plastic bottles</w:t>
      </w:r>
      <w:r w:rsidR="00E33879" w:rsidRPr="00D56539">
        <w:rPr>
          <w:rFonts w:ascii="Times New Roman" w:hAnsi="Times New Roman" w:cs="Times New Roman"/>
          <w:sz w:val="24"/>
          <w:szCs w:val="24"/>
        </w:rPr>
        <w:t xml:space="preserve"> </w:t>
      </w:r>
      <w:r w:rsidR="00837C38" w:rsidRPr="00D56539">
        <w:rPr>
          <w:rFonts w:ascii="Times New Roman" w:hAnsi="Times New Roman" w:cs="Times New Roman"/>
          <w:sz w:val="24"/>
          <w:szCs w:val="24"/>
        </w:rPr>
        <w:t xml:space="preserve">and filtered through 0.45 µm filters (Millipore Durapore PVDF, Billerica, MA).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837C38" w:rsidRPr="00D56539">
        <w:rPr>
          <w:rFonts w:ascii="Times New Roman" w:hAnsi="Times New Roman" w:cs="Times New Roman"/>
          <w:sz w:val="24"/>
          <w:szCs w:val="24"/>
        </w:rPr>
        <w:t xml:space="preserve">and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837C38" w:rsidRPr="00D56539">
        <w:rPr>
          <w:rFonts w:ascii="Times New Roman" w:hAnsi="Times New Roman" w:cs="Times New Roman"/>
          <w:sz w:val="24"/>
          <w:szCs w:val="24"/>
        </w:rPr>
        <w:t xml:space="preserve">concentrations were measured with ion chromatography </w:t>
      </w:r>
      <w:r w:rsidR="00E33879" w:rsidRPr="00D56539">
        <w:rPr>
          <w:rFonts w:ascii="Times New Roman" w:hAnsi="Times New Roman" w:cs="Times New Roman"/>
          <w:sz w:val="24"/>
          <w:szCs w:val="24"/>
        </w:rPr>
        <w:t>(Dionex Corp., Sunnyvale, CA). D</w:t>
      </w:r>
      <w:r w:rsidR="00837C38" w:rsidRPr="00D56539">
        <w:rPr>
          <w:rFonts w:ascii="Times New Roman" w:hAnsi="Times New Roman" w:cs="Times New Roman"/>
          <w:sz w:val="24"/>
          <w:szCs w:val="24"/>
        </w:rPr>
        <w:t>etection l</w:t>
      </w:r>
      <w:r w:rsidR="00632D08" w:rsidRPr="00D56539">
        <w:rPr>
          <w:rFonts w:ascii="Times New Roman" w:hAnsi="Times New Roman" w:cs="Times New Roman"/>
          <w:sz w:val="24"/>
          <w:szCs w:val="24"/>
        </w:rPr>
        <w:t>imits were 0.01 mg/L for both and c</w:t>
      </w:r>
      <w:r w:rsidR="00837C38" w:rsidRPr="00D56539">
        <w:rPr>
          <w:rFonts w:ascii="Times New Roman" w:hAnsi="Times New Roman" w:cs="Times New Roman"/>
          <w:sz w:val="24"/>
          <w:szCs w:val="24"/>
        </w:rPr>
        <w:t xml:space="preserve">oncentrations that fell below detection limits were replaced by one half the detection limit concentration (0.005 mg/L). </w:t>
      </w:r>
      <w:r w:rsidR="00E75AF4" w:rsidRPr="00D56539">
        <w:rPr>
          <w:rFonts w:ascii="Times New Roman" w:hAnsi="Times New Roman" w:cs="Times New Roman"/>
          <w:sz w:val="24"/>
          <w:szCs w:val="24"/>
        </w:rPr>
        <w:t xml:space="preserve">This was only common for lysimeter samples were sample volumes were so low, were required to run dilutions. </w:t>
      </w:r>
    </w:p>
    <w:p w14:paraId="0A7B6689" w14:textId="33C988FA" w:rsidR="00D316C3"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D316C3" w:rsidRPr="00D56539">
        <w:rPr>
          <w:rFonts w:ascii="Times New Roman" w:hAnsi="Times New Roman" w:cs="Times New Roman"/>
          <w:sz w:val="24"/>
          <w:szCs w:val="24"/>
        </w:rPr>
        <w:t>TruTrack capacitance rods (Intech Instruments Ltd. New Zealand) were installed in all streams, wells, and piezometers to record stage every 15 minutes from May to October of 2019. These data were averaged by day to reduce noise and converted to station-specific z scores to allow for comparisons between stations. Manual water level measurements were also recorded biweekly throughout the summer field season to check continuously recorded water levels.</w:t>
      </w:r>
    </w:p>
    <w:p w14:paraId="5A11C368" w14:textId="3EA74E0B" w:rsidR="00004F6C" w:rsidRPr="00D56539" w:rsidRDefault="00004F6C" w:rsidP="00C00BE0">
      <w:pPr>
        <w:pStyle w:val="Heading2"/>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2.5 Statistical analysis</w:t>
      </w:r>
    </w:p>
    <w:p w14:paraId="30512F6A" w14:textId="5404D494" w:rsidR="00004F6C"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04F6C" w:rsidRPr="00D56539">
        <w:rPr>
          <w:rFonts w:ascii="Times New Roman" w:hAnsi="Times New Roman" w:cs="Times New Roman"/>
          <w:sz w:val="24"/>
          <w:szCs w:val="24"/>
        </w:rPr>
        <w:t>All measured variables were screened for outliers and averaged at the plot level. Subsequent analyses we</w:t>
      </w:r>
      <w:r w:rsidR="002A78FA" w:rsidRPr="00D56539">
        <w:rPr>
          <w:rFonts w:ascii="Times New Roman" w:hAnsi="Times New Roman" w:cs="Times New Roman"/>
          <w:sz w:val="24"/>
          <w:szCs w:val="24"/>
        </w:rPr>
        <w:t>re conducted on the plot means</w:t>
      </w:r>
      <w:r w:rsidR="00004F6C" w:rsidRPr="00D56539">
        <w:rPr>
          <w:rFonts w:ascii="Times New Roman" w:hAnsi="Times New Roman" w:cs="Times New Roman"/>
          <w:sz w:val="24"/>
          <w:szCs w:val="24"/>
        </w:rPr>
        <w:t xml:space="preserve">. T-tests were used to determine whether </w:t>
      </w:r>
      <w:r w:rsidR="00FD7507" w:rsidRPr="00D56539">
        <w:rPr>
          <w:rFonts w:ascii="Times New Roman" w:hAnsi="Times New Roman" w:cs="Times New Roman"/>
          <w:sz w:val="24"/>
          <w:szCs w:val="24"/>
        </w:rPr>
        <w:t>measured soil, vegetation, and water properties</w:t>
      </w:r>
      <w:r w:rsidR="00004F6C" w:rsidRPr="00D56539">
        <w:rPr>
          <w:rFonts w:ascii="Times New Roman" w:hAnsi="Times New Roman" w:cs="Times New Roman"/>
          <w:sz w:val="24"/>
          <w:szCs w:val="24"/>
        </w:rPr>
        <w:t xml:space="preserve"> varied with burn condition while stratifying by </w:t>
      </w:r>
      <w:r w:rsidR="00FD7507" w:rsidRPr="00D56539">
        <w:rPr>
          <w:rFonts w:ascii="Times New Roman" w:hAnsi="Times New Roman" w:cs="Times New Roman"/>
          <w:sz w:val="24"/>
          <w:szCs w:val="24"/>
        </w:rPr>
        <w:t>topographic</w:t>
      </w:r>
      <w:r w:rsidR="00004F6C" w:rsidRPr="00D56539">
        <w:rPr>
          <w:rFonts w:ascii="Times New Roman" w:hAnsi="Times New Roman" w:cs="Times New Roman"/>
          <w:sz w:val="24"/>
          <w:szCs w:val="24"/>
        </w:rPr>
        <w:t xml:space="preserve"> position. ANOVA was used to determine if these parameters varied with </w:t>
      </w:r>
      <w:r w:rsidR="00FD7507" w:rsidRPr="00D56539">
        <w:rPr>
          <w:rFonts w:ascii="Times New Roman" w:hAnsi="Times New Roman" w:cs="Times New Roman"/>
          <w:sz w:val="24"/>
          <w:szCs w:val="24"/>
        </w:rPr>
        <w:t>topographic</w:t>
      </w:r>
      <w:r w:rsidR="00004F6C" w:rsidRPr="00D56539">
        <w:rPr>
          <w:rFonts w:ascii="Times New Roman" w:hAnsi="Times New Roman" w:cs="Times New Roman"/>
          <w:sz w:val="24"/>
          <w:szCs w:val="24"/>
        </w:rPr>
        <w:t xml:space="preserve"> </w:t>
      </w:r>
      <w:r w:rsidR="00004F6C" w:rsidRPr="00D56539">
        <w:rPr>
          <w:rFonts w:ascii="Times New Roman" w:hAnsi="Times New Roman" w:cs="Times New Roman"/>
          <w:sz w:val="24"/>
          <w:szCs w:val="24"/>
        </w:rPr>
        <w:lastRenderedPageBreak/>
        <w:t>position while stratifying by burn condition All statistical analyses were conducted in R (R Development Core Team) and significance was determined at the α = 0.05 level.</w:t>
      </w:r>
    </w:p>
    <w:p w14:paraId="4189A689" w14:textId="542993A3" w:rsidR="00D550C1" w:rsidRPr="00D56539" w:rsidRDefault="00D550C1" w:rsidP="00C00BE0">
      <w:pPr>
        <w:pStyle w:val="Heading1"/>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3 Results</w:t>
      </w:r>
    </w:p>
    <w:p w14:paraId="12DFDA94" w14:textId="0B0023DA" w:rsidR="0051312E" w:rsidRDefault="0051312E" w:rsidP="0038229D">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3.1 </w:t>
      </w:r>
      <w:r w:rsidR="00251F23">
        <w:rPr>
          <w:rFonts w:ascii="Times New Roman" w:hAnsi="Times New Roman" w:cs="Times New Roman"/>
          <w:b/>
          <w:color w:val="auto"/>
          <w:sz w:val="24"/>
          <w:szCs w:val="24"/>
        </w:rPr>
        <w:t>Seasonal moisture dynamics</w:t>
      </w:r>
    </w:p>
    <w:p w14:paraId="2CB3A7C5" w14:textId="12821F91" w:rsidR="0051312E" w:rsidRPr="0051312E" w:rsidRDefault="0051312E" w:rsidP="0051312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D56539">
        <w:rPr>
          <w:rFonts w:ascii="Times New Roman" w:hAnsi="Times New Roman" w:cs="Times New Roman"/>
          <w:sz w:val="24"/>
          <w:szCs w:val="24"/>
        </w:rPr>
        <w:t xml:space="preserve">Over the course of the 2019 water year, </w:t>
      </w:r>
      <w:r w:rsidR="007E7719">
        <w:rPr>
          <w:rFonts w:ascii="Times New Roman" w:hAnsi="Times New Roman" w:cs="Times New Roman"/>
          <w:sz w:val="24"/>
          <w:szCs w:val="24"/>
        </w:rPr>
        <w:t xml:space="preserve">the Cheesman </w:t>
      </w:r>
      <w:r>
        <w:rPr>
          <w:rFonts w:ascii="Times New Roman" w:hAnsi="Times New Roman" w:cs="Times New Roman"/>
          <w:sz w:val="24"/>
          <w:szCs w:val="24"/>
        </w:rPr>
        <w:t>weather</w:t>
      </w:r>
      <w:r w:rsidR="007E7719">
        <w:rPr>
          <w:rFonts w:ascii="Times New Roman" w:hAnsi="Times New Roman" w:cs="Times New Roman"/>
          <w:sz w:val="24"/>
          <w:szCs w:val="24"/>
        </w:rPr>
        <w:t xml:space="preserve"> station</w:t>
      </w:r>
      <w:r w:rsidRPr="00D56539">
        <w:rPr>
          <w:rFonts w:ascii="Times New Roman" w:hAnsi="Times New Roman" w:cs="Times New Roman"/>
          <w:sz w:val="24"/>
          <w:szCs w:val="24"/>
        </w:rPr>
        <w:t xml:space="preserve"> recorded 16.7 cm of rainfall </w:t>
      </w:r>
      <w:r w:rsidR="007E7719">
        <w:rPr>
          <w:rFonts w:ascii="Times New Roman" w:hAnsi="Times New Roman" w:cs="Times New Roman"/>
          <w:sz w:val="24"/>
          <w:szCs w:val="24"/>
        </w:rPr>
        <w:fldChar w:fldCharType="begin" w:fldLock="1"/>
      </w:r>
      <w:r w:rsidR="007E7719">
        <w:rPr>
          <w:rFonts w:ascii="Times New Roman" w:hAnsi="Times New Roman" w:cs="Times New Roman"/>
          <w:sz w:val="24"/>
          <w:szCs w:val="24"/>
        </w:rPr>
        <w:instrText>ADDIN CSL_CITATION {"citationItems":[{"id":"ITEM-1","itemData":{"URL":"https://wrcc.dri.edu/cgi-bin/rawMAIN.pl?coCCHE","author":[{"dropping-particle":"","family":"WRCC","given":"","non-dropping-particle":"","parse-names":false,"suffix":""}],"id":"ITEM-1","issued":{"date-parts":[["2021"]]},"title":"Daily Total Precipitation Cheesman, Colorado (Station 053102)","type":"webpage"},"uris":["http://www.mendeley.com/documents/?uuid=04e3c0fd-6400-49ab-a5bd-c489d6ab86f1"]}],"mendeley":{"formattedCitation":"(WRCC, 2021)","plainTextFormattedCitation":"(WRCC, 2021)","previouslyFormattedCitation":"(WRCC, 2021)"},"properties":{"noteIndex":0},"schema":"https://github.com/citation-style-language/schema/raw/master/csl-citation.json"}</w:instrText>
      </w:r>
      <w:r w:rsidR="007E7719">
        <w:rPr>
          <w:rFonts w:ascii="Times New Roman" w:hAnsi="Times New Roman" w:cs="Times New Roman"/>
          <w:sz w:val="24"/>
          <w:szCs w:val="24"/>
        </w:rPr>
        <w:fldChar w:fldCharType="separate"/>
      </w:r>
      <w:r w:rsidR="007E7719" w:rsidRPr="007E7719">
        <w:rPr>
          <w:rFonts w:ascii="Times New Roman" w:hAnsi="Times New Roman" w:cs="Times New Roman"/>
          <w:noProof/>
          <w:sz w:val="24"/>
          <w:szCs w:val="24"/>
        </w:rPr>
        <w:t>(WRCC, 2021)</w:t>
      </w:r>
      <w:r w:rsidR="007E7719">
        <w:rPr>
          <w:rFonts w:ascii="Times New Roman" w:hAnsi="Times New Roman" w:cs="Times New Roman"/>
          <w:sz w:val="24"/>
          <w:szCs w:val="24"/>
        </w:rPr>
        <w:fldChar w:fldCharType="end"/>
      </w:r>
      <w:r w:rsidR="007D0507">
        <w:rPr>
          <w:rFonts w:ascii="Times New Roman" w:hAnsi="Times New Roman" w:cs="Times New Roman"/>
          <w:sz w:val="24"/>
          <w:szCs w:val="24"/>
        </w:rPr>
        <w:t>. T</w:t>
      </w:r>
      <w:r w:rsidR="007E7719">
        <w:rPr>
          <w:rFonts w:ascii="Times New Roman" w:hAnsi="Times New Roman" w:cs="Times New Roman"/>
          <w:sz w:val="24"/>
          <w:szCs w:val="24"/>
        </w:rPr>
        <w:t xml:space="preserve">he Glen Cove SNOTEL station recorded </w:t>
      </w:r>
      <w:r w:rsidRPr="00D56539">
        <w:rPr>
          <w:rFonts w:ascii="Times New Roman" w:hAnsi="Times New Roman" w:cs="Times New Roman"/>
          <w:sz w:val="24"/>
          <w:szCs w:val="24"/>
        </w:rPr>
        <w:t>37.4 cm of snow water equivalent</w:t>
      </w:r>
      <w:r w:rsidR="007E7719">
        <w:rPr>
          <w:rFonts w:ascii="Times New Roman" w:hAnsi="Times New Roman" w:cs="Times New Roman"/>
          <w:sz w:val="24"/>
          <w:szCs w:val="24"/>
        </w:rPr>
        <w:t xml:space="preserve"> </w:t>
      </w:r>
      <w:r w:rsidR="007E7719">
        <w:rPr>
          <w:rFonts w:ascii="Times New Roman" w:hAnsi="Times New Roman" w:cs="Times New Roman"/>
          <w:sz w:val="24"/>
          <w:szCs w:val="24"/>
        </w:rPr>
        <w:fldChar w:fldCharType="begin" w:fldLock="1"/>
      </w:r>
      <w:r w:rsidR="007D0507">
        <w:rPr>
          <w:rFonts w:ascii="Times New Roman" w:hAnsi="Times New Roman" w:cs="Times New Roman"/>
          <w:sz w:val="24"/>
          <w:szCs w:val="24"/>
        </w:rPr>
        <w:instrText>ADDIN CSL_CITATION {"citationItems":[{"id":"ITEM-1","itemData":{"URL":"https://wcc.sc.egov.usda.gov/nwcc/site?sitenum=1057","author":[{"dropping-particle":"","family":"NRCS","given":"","non-dropping-particle":"","parse-names":false,"suffix":""}],"id":"ITEM-1","issued":{"date-parts":[["2021"]]},"title":"Daily Snow Water Equivalent Glen Cove, CO (Station 1057)","type":"webpage"},"uris":["http://www.mendeley.com/documents/?uuid=6f0c2ce4-6f6b-4f59-8d47-48fb93cbf508"]}],"mendeley":{"formattedCitation":"(NRCS, 2021)","plainTextFormattedCitation":"(NRCS, 2021)","previouslyFormattedCitation":"(NRCS, 2021)"},"properties":{"noteIndex":0},"schema":"https://github.com/citation-style-language/schema/raw/master/csl-citation.json"}</w:instrText>
      </w:r>
      <w:r w:rsidR="007E7719">
        <w:rPr>
          <w:rFonts w:ascii="Times New Roman" w:hAnsi="Times New Roman" w:cs="Times New Roman"/>
          <w:sz w:val="24"/>
          <w:szCs w:val="24"/>
        </w:rPr>
        <w:fldChar w:fldCharType="separate"/>
      </w:r>
      <w:r w:rsidR="007E7719" w:rsidRPr="007E7719">
        <w:rPr>
          <w:rFonts w:ascii="Times New Roman" w:hAnsi="Times New Roman" w:cs="Times New Roman"/>
          <w:noProof/>
          <w:sz w:val="24"/>
          <w:szCs w:val="24"/>
        </w:rPr>
        <w:t>(NRCS, 2021)</w:t>
      </w:r>
      <w:r w:rsidR="007E7719">
        <w:rPr>
          <w:rFonts w:ascii="Times New Roman" w:hAnsi="Times New Roman" w:cs="Times New Roman"/>
          <w:sz w:val="24"/>
          <w:szCs w:val="24"/>
        </w:rPr>
        <w:fldChar w:fldCharType="end"/>
      </w:r>
      <w:r w:rsidR="007D0507">
        <w:rPr>
          <w:rFonts w:ascii="Times New Roman" w:hAnsi="Times New Roman" w:cs="Times New Roman"/>
          <w:sz w:val="24"/>
          <w:szCs w:val="24"/>
        </w:rPr>
        <w:t>, but</w:t>
      </w:r>
      <w:r w:rsidRPr="00D56539">
        <w:rPr>
          <w:rFonts w:ascii="Times New Roman" w:hAnsi="Times New Roman" w:cs="Times New Roman"/>
          <w:sz w:val="24"/>
          <w:szCs w:val="24"/>
        </w:rPr>
        <w:t xml:space="preserve"> was located south of Hayman, near Pikes Peak at 3,500 m so the magnitude of snowfall was likely lower at our study sites where mean elevation was 2,500 m. Most snowfall occurred in March though snow storms continued through May and most rainfall peaked in July (</w:t>
      </w:r>
      <w:r w:rsidRPr="00D56539">
        <w:rPr>
          <w:rFonts w:ascii="Times New Roman" w:hAnsi="Times New Roman" w:cs="Times New Roman"/>
          <w:sz w:val="24"/>
          <w:szCs w:val="24"/>
        </w:rPr>
        <w:fldChar w:fldCharType="begin"/>
      </w:r>
      <w:r w:rsidRPr="00D56539">
        <w:rPr>
          <w:rFonts w:ascii="Times New Roman" w:hAnsi="Times New Roman" w:cs="Times New Roman"/>
          <w:sz w:val="24"/>
          <w:szCs w:val="24"/>
        </w:rPr>
        <w:instrText xml:space="preserve"> REF _Ref97208922 \h  \* MERGEFORMAT </w:instrText>
      </w:r>
      <w:r w:rsidRPr="00D56539">
        <w:rPr>
          <w:rFonts w:ascii="Times New Roman" w:hAnsi="Times New Roman" w:cs="Times New Roman"/>
          <w:sz w:val="24"/>
          <w:szCs w:val="24"/>
        </w:rPr>
      </w:r>
      <w:r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2</w:t>
      </w:r>
      <w:r w:rsidRPr="00D56539">
        <w:rPr>
          <w:rFonts w:ascii="Times New Roman" w:hAnsi="Times New Roman" w:cs="Times New Roman"/>
          <w:sz w:val="24"/>
          <w:szCs w:val="24"/>
        </w:rPr>
        <w:fldChar w:fldCharType="end"/>
      </w:r>
      <w:r w:rsidRPr="00D56539">
        <w:rPr>
          <w:rFonts w:ascii="Times New Roman" w:hAnsi="Times New Roman" w:cs="Times New Roman"/>
          <w:sz w:val="24"/>
          <w:szCs w:val="24"/>
        </w:rPr>
        <w:t xml:space="preserve">). The South Platte stream gauge </w:t>
      </w:r>
      <w:r w:rsidR="007D0507">
        <w:rPr>
          <w:rFonts w:ascii="Times New Roman" w:hAnsi="Times New Roman" w:cs="Times New Roman"/>
          <w:sz w:val="24"/>
          <w:szCs w:val="24"/>
        </w:rPr>
        <w:fldChar w:fldCharType="begin" w:fldLock="1"/>
      </w:r>
      <w:r w:rsidR="00CD53D7">
        <w:rPr>
          <w:rFonts w:ascii="Times New Roman" w:hAnsi="Times New Roman" w:cs="Times New Roman"/>
          <w:sz w:val="24"/>
          <w:szCs w:val="24"/>
        </w:rPr>
        <w:instrText>ADDIN CSL_CITATION {"citationItems":[{"id":"ITEM-1","itemData":{"URL":"https://waterdata.usgs.gov/co/nwis/uv/?site_no=06700000&amp;PARAmeter_cd=00065,00060","author":[{"dropping-particle":"","family":"USGS","given":"","non-dropping-particle":"","parse-names":false,"suffix":""}],"container-title":"2021","id":"ITEM-1","issued":{"date-parts":[["0"]]},"title":"USGS 06700000 SOUTH PLATTE RIVER ABOVE CHEESMAN LAKE, CO","type":"webpage"},"uris":["http://www.mendeley.com/documents/?uuid=bf010094-4632-4fa1-af8c-cef4d5886dd3"]}],"mendeley":{"formattedCitation":"(USGS, n.d.)","manualFormatting":"(USGS, 2021)","plainTextFormattedCitation":"(USGS, n.d.)","previouslyFormattedCitation":"(USGS, n.d.)"},"properties":{"noteIndex":0},"schema":"https://github.com/citation-style-language/schema/raw/master/csl-citation.json"}</w:instrText>
      </w:r>
      <w:r w:rsidR="007D0507">
        <w:rPr>
          <w:rFonts w:ascii="Times New Roman" w:hAnsi="Times New Roman" w:cs="Times New Roman"/>
          <w:sz w:val="24"/>
          <w:szCs w:val="24"/>
        </w:rPr>
        <w:fldChar w:fldCharType="separate"/>
      </w:r>
      <w:r w:rsidR="00A27316">
        <w:rPr>
          <w:rFonts w:ascii="Times New Roman" w:hAnsi="Times New Roman" w:cs="Times New Roman"/>
          <w:noProof/>
          <w:sz w:val="24"/>
          <w:szCs w:val="24"/>
        </w:rPr>
        <w:t>(USGS, 2021</w:t>
      </w:r>
      <w:r w:rsidR="007D0507" w:rsidRPr="007D0507">
        <w:rPr>
          <w:rFonts w:ascii="Times New Roman" w:hAnsi="Times New Roman" w:cs="Times New Roman"/>
          <w:noProof/>
          <w:sz w:val="24"/>
          <w:szCs w:val="24"/>
        </w:rPr>
        <w:t>)</w:t>
      </w:r>
      <w:r w:rsidR="007D0507">
        <w:rPr>
          <w:rFonts w:ascii="Times New Roman" w:hAnsi="Times New Roman" w:cs="Times New Roman"/>
          <w:sz w:val="24"/>
          <w:szCs w:val="24"/>
        </w:rPr>
        <w:fldChar w:fldCharType="end"/>
      </w:r>
      <w:r w:rsidR="007D0507">
        <w:rPr>
          <w:rFonts w:ascii="Times New Roman" w:hAnsi="Times New Roman" w:cs="Times New Roman"/>
          <w:sz w:val="24"/>
          <w:szCs w:val="24"/>
        </w:rPr>
        <w:t xml:space="preserve"> </w:t>
      </w:r>
      <w:r w:rsidRPr="00D56539">
        <w:rPr>
          <w:rFonts w:ascii="Times New Roman" w:hAnsi="Times New Roman" w:cs="Times New Roman"/>
          <w:sz w:val="24"/>
          <w:szCs w:val="24"/>
        </w:rPr>
        <w:t>demonstrated peak flows in late June during snowmelt though there were multiple rainfall-driven peaks throughout the season (</w:t>
      </w:r>
      <w:r w:rsidRPr="00D56539">
        <w:rPr>
          <w:rFonts w:ascii="Times New Roman" w:hAnsi="Times New Roman" w:cs="Times New Roman"/>
          <w:sz w:val="24"/>
          <w:szCs w:val="24"/>
        </w:rPr>
        <w:fldChar w:fldCharType="begin"/>
      </w:r>
      <w:r w:rsidRPr="00D56539">
        <w:rPr>
          <w:rFonts w:ascii="Times New Roman" w:hAnsi="Times New Roman" w:cs="Times New Roman"/>
          <w:sz w:val="24"/>
          <w:szCs w:val="24"/>
        </w:rPr>
        <w:instrText xml:space="preserve"> REF _Ref97208922 \h  \* MERGEFORMAT </w:instrText>
      </w:r>
      <w:r w:rsidRPr="00D56539">
        <w:rPr>
          <w:rFonts w:ascii="Times New Roman" w:hAnsi="Times New Roman" w:cs="Times New Roman"/>
          <w:sz w:val="24"/>
          <w:szCs w:val="24"/>
        </w:rPr>
      </w:r>
      <w:r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2</w:t>
      </w:r>
      <w:r w:rsidRPr="00D56539">
        <w:rPr>
          <w:rFonts w:ascii="Times New Roman" w:hAnsi="Times New Roman" w:cs="Times New Roman"/>
          <w:sz w:val="24"/>
          <w:szCs w:val="24"/>
        </w:rPr>
        <w:fldChar w:fldCharType="end"/>
      </w:r>
      <w:r w:rsidRPr="00D56539">
        <w:rPr>
          <w:rFonts w:ascii="Times New Roman" w:hAnsi="Times New Roman" w:cs="Times New Roman"/>
          <w:sz w:val="24"/>
          <w:szCs w:val="24"/>
        </w:rPr>
        <w:t>). Our study watersheds were much smaller (i.e., first order streams draining into the South Platte) and</w:t>
      </w:r>
      <w:r>
        <w:rPr>
          <w:rFonts w:ascii="Times New Roman" w:hAnsi="Times New Roman" w:cs="Times New Roman"/>
          <w:sz w:val="24"/>
          <w:szCs w:val="24"/>
        </w:rPr>
        <w:t xml:space="preserve"> </w:t>
      </w:r>
      <w:r w:rsidRPr="00D56539">
        <w:rPr>
          <w:rFonts w:ascii="Times New Roman" w:hAnsi="Times New Roman" w:cs="Times New Roman"/>
          <w:sz w:val="24"/>
          <w:szCs w:val="24"/>
        </w:rPr>
        <w:t>exhibit</w:t>
      </w:r>
      <w:r w:rsidR="008720D4">
        <w:rPr>
          <w:rFonts w:ascii="Times New Roman" w:hAnsi="Times New Roman" w:cs="Times New Roman"/>
          <w:sz w:val="24"/>
          <w:szCs w:val="24"/>
        </w:rPr>
        <w:t>ed</w:t>
      </w:r>
      <w:r w:rsidRPr="00D56539">
        <w:rPr>
          <w:rFonts w:ascii="Times New Roman" w:hAnsi="Times New Roman" w:cs="Times New Roman"/>
          <w:sz w:val="24"/>
          <w:szCs w:val="24"/>
        </w:rPr>
        <w:t xml:space="preserve"> similar, but muted seasonal trends in streamflow </w:t>
      </w:r>
      <w:r w:rsidR="00F41163">
        <w:rPr>
          <w:rFonts w:ascii="Times New Roman" w:hAnsi="Times New Roman" w:cs="Times New Roman"/>
          <w:sz w:val="24"/>
          <w:szCs w:val="24"/>
        </w:rPr>
        <w:t>(Supplemental Figure 1</w:t>
      </w:r>
      <w:r w:rsidRPr="00D56539">
        <w:rPr>
          <w:rFonts w:ascii="Times New Roman" w:hAnsi="Times New Roman" w:cs="Times New Roman"/>
          <w:sz w:val="24"/>
          <w:szCs w:val="24"/>
        </w:rPr>
        <w:t>).</w:t>
      </w:r>
      <w:r>
        <w:rPr>
          <w:rFonts w:ascii="Times New Roman" w:hAnsi="Times New Roman" w:cs="Times New Roman"/>
          <w:sz w:val="24"/>
          <w:szCs w:val="24"/>
        </w:rPr>
        <w:t xml:space="preserve"> The volumetric moisture content in the top 20 cm of mineral soils declined throug</w:t>
      </w:r>
      <w:r w:rsidR="008720D4">
        <w:rPr>
          <w:rFonts w:ascii="Times New Roman" w:hAnsi="Times New Roman" w:cs="Times New Roman"/>
          <w:sz w:val="24"/>
          <w:szCs w:val="24"/>
        </w:rPr>
        <w:t>hout the summer sampling period and moving from riparian to upland positions</w:t>
      </w:r>
      <w:r>
        <w:rPr>
          <w:rFonts w:ascii="Times New Roman" w:hAnsi="Times New Roman" w:cs="Times New Roman"/>
          <w:sz w:val="24"/>
          <w:szCs w:val="24"/>
        </w:rPr>
        <w:t>, but was generally similar in burned and unbur</w:t>
      </w:r>
      <w:r w:rsidR="00F41163">
        <w:rPr>
          <w:rFonts w:ascii="Times New Roman" w:hAnsi="Times New Roman" w:cs="Times New Roman"/>
          <w:sz w:val="24"/>
          <w:szCs w:val="24"/>
        </w:rPr>
        <w:t>ned soils (Supplemental Figure 2</w:t>
      </w:r>
      <w:r>
        <w:rPr>
          <w:rFonts w:ascii="Times New Roman" w:hAnsi="Times New Roman" w:cs="Times New Roman"/>
          <w:sz w:val="24"/>
          <w:szCs w:val="24"/>
        </w:rPr>
        <w:t xml:space="preserve">). </w:t>
      </w:r>
    </w:p>
    <w:p w14:paraId="00B12DA4" w14:textId="13504C64" w:rsidR="0038229D" w:rsidRPr="00D56539" w:rsidRDefault="0038229D" w:rsidP="0038229D">
      <w:pPr>
        <w:pStyle w:val="Heading2"/>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3.</w:t>
      </w:r>
      <w:r w:rsidR="0051312E">
        <w:rPr>
          <w:rFonts w:ascii="Times New Roman" w:hAnsi="Times New Roman" w:cs="Times New Roman"/>
          <w:b/>
          <w:color w:val="auto"/>
          <w:sz w:val="24"/>
          <w:szCs w:val="24"/>
        </w:rPr>
        <w:t>2</w:t>
      </w:r>
      <w:r w:rsidRPr="00D56539">
        <w:rPr>
          <w:rFonts w:ascii="Times New Roman" w:hAnsi="Times New Roman" w:cs="Times New Roman"/>
          <w:b/>
          <w:color w:val="auto"/>
          <w:sz w:val="24"/>
          <w:szCs w:val="24"/>
        </w:rPr>
        <w:t xml:space="preserve"> Vegetation cover </w:t>
      </w:r>
    </w:p>
    <w:p w14:paraId="28308A7A" w14:textId="7B045CF1" w:rsidR="0038229D" w:rsidRPr="00D56539" w:rsidRDefault="0038229D" w:rsidP="0038229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D56539">
        <w:rPr>
          <w:rFonts w:ascii="Times New Roman" w:hAnsi="Times New Roman" w:cs="Times New Roman"/>
          <w:sz w:val="24"/>
          <w:szCs w:val="24"/>
        </w:rPr>
        <w:t>Substrate cover only varied significantly with burn condition in upland positions where O horizon cover was lower and mineral soil and char cover were higher in burned compared to unburned plots (</w:t>
      </w:r>
      <w:r w:rsidR="00FD1A1C">
        <w:rPr>
          <w:rFonts w:ascii="Times New Roman" w:hAnsi="Times New Roman" w:cs="Times New Roman"/>
          <w:sz w:val="24"/>
          <w:szCs w:val="24"/>
        </w:rPr>
        <w:t>Figure 3</w:t>
      </w:r>
      <w:r w:rsidRPr="00D56539">
        <w:rPr>
          <w:rFonts w:ascii="Times New Roman" w:hAnsi="Times New Roman" w:cs="Times New Roman"/>
          <w:sz w:val="24"/>
          <w:szCs w:val="24"/>
        </w:rPr>
        <w:t>a). In burned plots, O horizon decreased and mineral soil cover increased with distance from stream (</w:t>
      </w:r>
      <w:r w:rsidR="00FD1A1C">
        <w:rPr>
          <w:rFonts w:ascii="Times New Roman" w:hAnsi="Times New Roman" w:cs="Times New Roman"/>
          <w:sz w:val="24"/>
          <w:szCs w:val="24"/>
        </w:rPr>
        <w:t>Figure 3</w:t>
      </w:r>
      <w:r w:rsidRPr="00D56539">
        <w:rPr>
          <w:rFonts w:ascii="Times New Roman" w:hAnsi="Times New Roman" w:cs="Times New Roman"/>
          <w:sz w:val="24"/>
          <w:szCs w:val="24"/>
        </w:rPr>
        <w:t>a).</w:t>
      </w:r>
      <w:r>
        <w:rPr>
          <w:rFonts w:ascii="Times New Roman" w:hAnsi="Times New Roman" w:cs="Times New Roman"/>
          <w:sz w:val="24"/>
          <w:szCs w:val="24"/>
        </w:rPr>
        <w:t xml:space="preserve"> Substrate cover did not vary much with landscape position in unburned plots. </w:t>
      </w:r>
      <w:r w:rsidRPr="00D56539">
        <w:rPr>
          <w:rFonts w:ascii="Times New Roman" w:hAnsi="Times New Roman" w:cs="Times New Roman"/>
          <w:sz w:val="24"/>
          <w:szCs w:val="24"/>
        </w:rPr>
        <w:t xml:space="preserve">Forb </w:t>
      </w:r>
      <w:r>
        <w:rPr>
          <w:rFonts w:ascii="Times New Roman" w:hAnsi="Times New Roman" w:cs="Times New Roman"/>
          <w:sz w:val="24"/>
          <w:szCs w:val="24"/>
        </w:rPr>
        <w:t xml:space="preserve">and graminoid cover were </w:t>
      </w:r>
      <w:r w:rsidRPr="00D56539">
        <w:rPr>
          <w:rFonts w:ascii="Times New Roman" w:hAnsi="Times New Roman" w:cs="Times New Roman"/>
          <w:sz w:val="24"/>
          <w:szCs w:val="24"/>
        </w:rPr>
        <w:t xml:space="preserve">generally higher in burned plots though </w:t>
      </w:r>
      <w:r>
        <w:rPr>
          <w:rFonts w:ascii="Times New Roman" w:hAnsi="Times New Roman" w:cs="Times New Roman"/>
          <w:sz w:val="24"/>
          <w:szCs w:val="24"/>
        </w:rPr>
        <w:lastRenderedPageBreak/>
        <w:t>statistical significance varied with topographic position</w:t>
      </w:r>
      <w:r w:rsidRPr="00D56539">
        <w:rPr>
          <w:rFonts w:ascii="Times New Roman" w:hAnsi="Times New Roman" w:cs="Times New Roman"/>
          <w:sz w:val="24"/>
          <w:szCs w:val="24"/>
        </w:rPr>
        <w:t xml:space="preserve"> (</w:t>
      </w:r>
      <w:r w:rsidR="00FD1A1C">
        <w:rPr>
          <w:rFonts w:ascii="Times New Roman" w:hAnsi="Times New Roman" w:cs="Times New Roman"/>
          <w:sz w:val="24"/>
          <w:szCs w:val="24"/>
        </w:rPr>
        <w:t>Figure 3</w:t>
      </w:r>
      <w:r w:rsidRPr="00D56539">
        <w:rPr>
          <w:rFonts w:ascii="Times New Roman" w:hAnsi="Times New Roman" w:cs="Times New Roman"/>
          <w:sz w:val="24"/>
          <w:szCs w:val="24"/>
        </w:rPr>
        <w:t xml:space="preserve">b). </w:t>
      </w:r>
      <w:r>
        <w:rPr>
          <w:rFonts w:ascii="Times New Roman" w:hAnsi="Times New Roman" w:cs="Times New Roman"/>
          <w:sz w:val="24"/>
          <w:szCs w:val="24"/>
        </w:rPr>
        <w:t>S</w:t>
      </w:r>
      <w:r w:rsidRPr="00D56539">
        <w:rPr>
          <w:rFonts w:ascii="Times New Roman" w:hAnsi="Times New Roman" w:cs="Times New Roman"/>
          <w:sz w:val="24"/>
          <w:szCs w:val="24"/>
        </w:rPr>
        <w:t xml:space="preserve">hrub cover was </w:t>
      </w:r>
      <w:r>
        <w:rPr>
          <w:rFonts w:ascii="Times New Roman" w:hAnsi="Times New Roman" w:cs="Times New Roman"/>
          <w:sz w:val="24"/>
          <w:szCs w:val="24"/>
        </w:rPr>
        <w:t xml:space="preserve">variable, but was </w:t>
      </w:r>
      <w:r w:rsidRPr="00D56539">
        <w:rPr>
          <w:rFonts w:ascii="Times New Roman" w:hAnsi="Times New Roman" w:cs="Times New Roman"/>
          <w:sz w:val="24"/>
          <w:szCs w:val="24"/>
        </w:rPr>
        <w:t>significantly higher in burned uplands than unburned uplands (</w:t>
      </w:r>
      <w:r w:rsidR="00F41163">
        <w:rPr>
          <w:rFonts w:ascii="Times New Roman" w:hAnsi="Times New Roman" w:cs="Times New Roman"/>
          <w:sz w:val="24"/>
          <w:szCs w:val="24"/>
        </w:rPr>
        <w:t xml:space="preserve">Figure </w:t>
      </w:r>
      <w:r w:rsidR="00FD1A1C">
        <w:rPr>
          <w:rFonts w:ascii="Times New Roman" w:hAnsi="Times New Roman" w:cs="Times New Roman"/>
          <w:sz w:val="24"/>
          <w:szCs w:val="24"/>
        </w:rPr>
        <w:t>3</w:t>
      </w:r>
      <w:r w:rsidRPr="00D56539">
        <w:rPr>
          <w:rFonts w:ascii="Times New Roman" w:hAnsi="Times New Roman" w:cs="Times New Roman"/>
          <w:sz w:val="24"/>
          <w:szCs w:val="24"/>
        </w:rPr>
        <w:t xml:space="preserve">b). </w:t>
      </w:r>
    </w:p>
    <w:p w14:paraId="6171E57E" w14:textId="08585261" w:rsidR="0038229D" w:rsidRPr="0038229D" w:rsidRDefault="0038229D" w:rsidP="00F4116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57D48">
        <w:rPr>
          <w:rFonts w:ascii="Times New Roman" w:hAnsi="Times New Roman" w:cs="Times New Roman"/>
          <w:sz w:val="24"/>
          <w:szCs w:val="24"/>
        </w:rPr>
        <w:t>Mean a</w:t>
      </w:r>
      <w:r w:rsidR="003E67D7">
        <w:rPr>
          <w:rFonts w:ascii="Times New Roman" w:hAnsi="Times New Roman" w:cs="Times New Roman"/>
          <w:sz w:val="24"/>
          <w:szCs w:val="24"/>
        </w:rPr>
        <w:t xml:space="preserve">nnual </w:t>
      </w:r>
      <w:r w:rsidR="00F57D48">
        <w:rPr>
          <w:rFonts w:ascii="Times New Roman" w:hAnsi="Times New Roman" w:cs="Times New Roman"/>
          <w:sz w:val="24"/>
          <w:szCs w:val="24"/>
        </w:rPr>
        <w:t>NPP</w:t>
      </w:r>
      <w:r w:rsidR="003E67D7">
        <w:rPr>
          <w:rFonts w:ascii="Times New Roman" w:hAnsi="Times New Roman" w:cs="Times New Roman"/>
          <w:sz w:val="24"/>
          <w:szCs w:val="24"/>
        </w:rPr>
        <w:t xml:space="preserve"> was 5,666 and 4,669 </w:t>
      </w:r>
      <w:r w:rsidR="00F57D48">
        <w:rPr>
          <w:rFonts w:ascii="Times New Roman" w:hAnsi="Times New Roman" w:cs="Times New Roman"/>
          <w:sz w:val="24"/>
          <w:szCs w:val="24"/>
        </w:rPr>
        <w:t xml:space="preserve">kg C/m2 </w:t>
      </w:r>
      <w:r w:rsidR="003E67D7">
        <w:rPr>
          <w:rFonts w:ascii="Times New Roman" w:hAnsi="Times New Roman" w:cs="Times New Roman"/>
          <w:sz w:val="24"/>
          <w:szCs w:val="24"/>
        </w:rPr>
        <w:t xml:space="preserve">in unburned riparian corridors and uplands and 1,750 and 1,351 kg C/m2 in burned riparian corridors and uplands. Thus, </w:t>
      </w:r>
      <w:r w:rsidR="009566D0">
        <w:rPr>
          <w:rFonts w:ascii="Times New Roman" w:hAnsi="Times New Roman" w:cs="Times New Roman"/>
          <w:sz w:val="24"/>
          <w:szCs w:val="24"/>
        </w:rPr>
        <w:t>unburned forests</w:t>
      </w:r>
      <w:r w:rsidR="00C4508B">
        <w:rPr>
          <w:rFonts w:ascii="Times New Roman" w:hAnsi="Times New Roman" w:cs="Times New Roman"/>
          <w:sz w:val="24"/>
          <w:szCs w:val="24"/>
        </w:rPr>
        <w:t xml:space="preserve"> had </w:t>
      </w:r>
      <w:r w:rsidR="00F57D48">
        <w:rPr>
          <w:rFonts w:ascii="Times New Roman" w:hAnsi="Times New Roman" w:cs="Times New Roman"/>
          <w:sz w:val="24"/>
          <w:szCs w:val="24"/>
        </w:rPr>
        <w:t>three</w:t>
      </w:r>
      <w:r w:rsidR="003E67D7">
        <w:rPr>
          <w:rFonts w:ascii="Times New Roman" w:hAnsi="Times New Roman" w:cs="Times New Roman"/>
          <w:sz w:val="24"/>
          <w:szCs w:val="24"/>
        </w:rPr>
        <w:t xml:space="preserve">-times greater </w:t>
      </w:r>
      <w:r w:rsidR="00F41163">
        <w:rPr>
          <w:rFonts w:ascii="Times New Roman" w:hAnsi="Times New Roman" w:cs="Times New Roman"/>
          <w:sz w:val="24"/>
          <w:szCs w:val="24"/>
        </w:rPr>
        <w:t>vegetation N demand</w:t>
      </w:r>
      <w:r w:rsidR="003E67D7">
        <w:rPr>
          <w:rFonts w:ascii="Times New Roman" w:hAnsi="Times New Roman" w:cs="Times New Roman"/>
          <w:sz w:val="24"/>
          <w:szCs w:val="24"/>
        </w:rPr>
        <w:t xml:space="preserve"> compared to shrub-dominated, burned plots</w:t>
      </w:r>
      <w:r w:rsidR="00F41163">
        <w:rPr>
          <w:rFonts w:ascii="Times New Roman" w:hAnsi="Times New Roman" w:cs="Times New Roman"/>
          <w:sz w:val="24"/>
          <w:szCs w:val="24"/>
        </w:rPr>
        <w:t xml:space="preserve"> (Figure 3</w:t>
      </w:r>
      <w:r w:rsidR="00504C07">
        <w:rPr>
          <w:rFonts w:ascii="Times New Roman" w:hAnsi="Times New Roman" w:cs="Times New Roman"/>
          <w:sz w:val="24"/>
          <w:szCs w:val="24"/>
        </w:rPr>
        <w:t>b)</w:t>
      </w:r>
      <w:r w:rsidR="003E67D7">
        <w:rPr>
          <w:rFonts w:ascii="Times New Roman" w:hAnsi="Times New Roman" w:cs="Times New Roman"/>
          <w:sz w:val="24"/>
          <w:szCs w:val="24"/>
        </w:rPr>
        <w:t xml:space="preserve">. </w:t>
      </w:r>
      <w:r w:rsidR="00F41163">
        <w:rPr>
          <w:rFonts w:ascii="Times New Roman" w:hAnsi="Times New Roman" w:cs="Times New Roman"/>
          <w:sz w:val="24"/>
          <w:szCs w:val="24"/>
        </w:rPr>
        <w:t xml:space="preserve">Unburned uplands </w:t>
      </w:r>
      <w:r w:rsidR="00F41163" w:rsidRPr="00D56539">
        <w:rPr>
          <w:rFonts w:ascii="Times New Roman" w:hAnsi="Times New Roman" w:cs="Times New Roman"/>
          <w:sz w:val="24"/>
          <w:szCs w:val="24"/>
        </w:rPr>
        <w:t xml:space="preserve">were dominated by ponderosa pine and Douglas Fir </w:t>
      </w:r>
      <w:r w:rsidR="00F41163">
        <w:rPr>
          <w:rFonts w:ascii="Times New Roman" w:hAnsi="Times New Roman" w:cs="Times New Roman"/>
          <w:sz w:val="24"/>
          <w:szCs w:val="24"/>
        </w:rPr>
        <w:t>though</w:t>
      </w:r>
      <w:r w:rsidR="00F41163" w:rsidRPr="00D56539">
        <w:rPr>
          <w:rFonts w:ascii="Times New Roman" w:hAnsi="Times New Roman" w:cs="Times New Roman"/>
          <w:sz w:val="24"/>
          <w:szCs w:val="24"/>
        </w:rPr>
        <w:t xml:space="preserve"> aspen were also found in </w:t>
      </w:r>
      <w:r w:rsidR="00F41163">
        <w:rPr>
          <w:rFonts w:ascii="Times New Roman" w:hAnsi="Times New Roman" w:cs="Times New Roman"/>
          <w:sz w:val="24"/>
          <w:szCs w:val="24"/>
        </w:rPr>
        <w:t xml:space="preserve">the </w:t>
      </w:r>
      <w:r w:rsidR="00F41163" w:rsidRPr="00D56539">
        <w:rPr>
          <w:rFonts w:ascii="Times New Roman" w:hAnsi="Times New Roman" w:cs="Times New Roman"/>
          <w:sz w:val="24"/>
          <w:szCs w:val="24"/>
        </w:rPr>
        <w:t>toeslope</w:t>
      </w:r>
      <w:r w:rsidR="00F41163">
        <w:rPr>
          <w:rFonts w:ascii="Times New Roman" w:hAnsi="Times New Roman" w:cs="Times New Roman"/>
          <w:sz w:val="24"/>
          <w:szCs w:val="24"/>
        </w:rPr>
        <w:t>s</w:t>
      </w:r>
      <w:r w:rsidR="00F41163" w:rsidRPr="00D56539">
        <w:rPr>
          <w:rFonts w:ascii="Times New Roman" w:hAnsi="Times New Roman" w:cs="Times New Roman"/>
          <w:sz w:val="24"/>
          <w:szCs w:val="24"/>
        </w:rPr>
        <w:t xml:space="preserve">. </w:t>
      </w:r>
      <w:r w:rsidR="00F41163">
        <w:rPr>
          <w:rFonts w:ascii="Times New Roman" w:hAnsi="Times New Roman" w:cs="Times New Roman"/>
          <w:sz w:val="24"/>
          <w:szCs w:val="24"/>
        </w:rPr>
        <w:t>No burned plots had live conifers though half of the burned toeslope plots had some aspen regeneration.</w:t>
      </w:r>
    </w:p>
    <w:p w14:paraId="58C6AE7C" w14:textId="36E7AAE3" w:rsidR="000B228B" w:rsidRDefault="00D550C1" w:rsidP="00C00BE0">
      <w:pPr>
        <w:pStyle w:val="Heading2"/>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3</w:t>
      </w:r>
      <w:r w:rsidR="0051312E">
        <w:rPr>
          <w:rFonts w:ascii="Times New Roman" w:hAnsi="Times New Roman" w:cs="Times New Roman"/>
          <w:b/>
          <w:color w:val="auto"/>
          <w:sz w:val="24"/>
          <w:szCs w:val="24"/>
        </w:rPr>
        <w:t>.3</w:t>
      </w:r>
      <w:r w:rsidRPr="00D56539">
        <w:rPr>
          <w:rFonts w:ascii="Times New Roman" w:hAnsi="Times New Roman" w:cs="Times New Roman"/>
          <w:b/>
          <w:color w:val="auto"/>
          <w:sz w:val="24"/>
          <w:szCs w:val="24"/>
        </w:rPr>
        <w:t xml:space="preserve"> </w:t>
      </w:r>
      <w:r w:rsidR="002A5FD2" w:rsidRPr="00D56539">
        <w:rPr>
          <w:rFonts w:ascii="Times New Roman" w:hAnsi="Times New Roman" w:cs="Times New Roman"/>
          <w:b/>
          <w:color w:val="auto"/>
          <w:sz w:val="24"/>
          <w:szCs w:val="24"/>
        </w:rPr>
        <w:t xml:space="preserve">Soil </w:t>
      </w:r>
      <w:r w:rsidR="00980FD3">
        <w:rPr>
          <w:rFonts w:ascii="Times New Roman" w:hAnsi="Times New Roman" w:cs="Times New Roman"/>
          <w:b/>
          <w:color w:val="auto"/>
          <w:sz w:val="24"/>
          <w:szCs w:val="24"/>
        </w:rPr>
        <w:t>C and N stocks</w:t>
      </w:r>
    </w:p>
    <w:p w14:paraId="65052639" w14:textId="6F1B3D9E" w:rsidR="00DD0022"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7D587E">
        <w:rPr>
          <w:rFonts w:ascii="Times New Roman" w:hAnsi="Times New Roman" w:cs="Times New Roman"/>
          <w:sz w:val="24"/>
          <w:szCs w:val="24"/>
        </w:rPr>
        <w:t>M</w:t>
      </w:r>
      <w:r w:rsidR="00412698" w:rsidRPr="00D56539">
        <w:rPr>
          <w:rFonts w:ascii="Times New Roman" w:hAnsi="Times New Roman" w:cs="Times New Roman"/>
          <w:sz w:val="24"/>
          <w:szCs w:val="24"/>
        </w:rPr>
        <w:t>ean</w:t>
      </w:r>
      <w:r w:rsidR="009C2646" w:rsidRPr="00D56539">
        <w:rPr>
          <w:rFonts w:ascii="Times New Roman" w:hAnsi="Times New Roman" w:cs="Times New Roman"/>
          <w:sz w:val="24"/>
          <w:szCs w:val="24"/>
        </w:rPr>
        <w:t xml:space="preserve"> C </w:t>
      </w:r>
      <w:r w:rsidR="001C133B" w:rsidRPr="00D56539">
        <w:rPr>
          <w:rFonts w:ascii="Times New Roman" w:hAnsi="Times New Roman" w:cs="Times New Roman"/>
          <w:sz w:val="24"/>
          <w:szCs w:val="24"/>
        </w:rPr>
        <w:t>conte</w:t>
      </w:r>
      <w:r w:rsidR="00412698" w:rsidRPr="00D56539">
        <w:rPr>
          <w:rFonts w:ascii="Times New Roman" w:hAnsi="Times New Roman" w:cs="Times New Roman"/>
          <w:sz w:val="24"/>
          <w:szCs w:val="24"/>
        </w:rPr>
        <w:t>nt</w:t>
      </w:r>
      <w:r w:rsidR="001C133B" w:rsidRPr="00D56539">
        <w:rPr>
          <w:rFonts w:ascii="Times New Roman" w:hAnsi="Times New Roman" w:cs="Times New Roman"/>
          <w:sz w:val="24"/>
          <w:szCs w:val="24"/>
        </w:rPr>
        <w:t xml:space="preserve"> </w:t>
      </w:r>
      <w:r w:rsidR="009C2646" w:rsidRPr="00D56539">
        <w:rPr>
          <w:rFonts w:ascii="Times New Roman" w:hAnsi="Times New Roman" w:cs="Times New Roman"/>
          <w:sz w:val="24"/>
          <w:szCs w:val="24"/>
        </w:rPr>
        <w:t xml:space="preserve">ranged from </w:t>
      </w:r>
      <w:r w:rsidR="00773460">
        <w:rPr>
          <w:rFonts w:ascii="Times New Roman" w:hAnsi="Times New Roman" w:cs="Times New Roman"/>
          <w:sz w:val="24"/>
          <w:szCs w:val="24"/>
        </w:rPr>
        <w:t>1.6% to 33</w:t>
      </w:r>
      <w:r w:rsidR="001C133B" w:rsidRPr="00D56539">
        <w:rPr>
          <w:rFonts w:ascii="Times New Roman" w:hAnsi="Times New Roman" w:cs="Times New Roman"/>
          <w:sz w:val="24"/>
          <w:szCs w:val="24"/>
        </w:rPr>
        <w:t xml:space="preserve">% </w:t>
      </w:r>
      <w:r w:rsidR="00CD33CC">
        <w:rPr>
          <w:rFonts w:ascii="Times New Roman" w:hAnsi="Times New Roman" w:cs="Times New Roman"/>
          <w:sz w:val="24"/>
          <w:szCs w:val="24"/>
        </w:rPr>
        <w:t>and was an order of magnitude higher in O horizon samples compared to mineral soils</w:t>
      </w:r>
      <w:r w:rsidR="00773460">
        <w:rPr>
          <w:rFonts w:ascii="Times New Roman" w:hAnsi="Times New Roman" w:cs="Times New Roman"/>
          <w:sz w:val="24"/>
          <w:szCs w:val="24"/>
        </w:rPr>
        <w:t xml:space="preserve"> (Table 1)</w:t>
      </w:r>
      <w:r w:rsidR="001C133B" w:rsidRPr="00D56539">
        <w:rPr>
          <w:rFonts w:ascii="Times New Roman" w:hAnsi="Times New Roman" w:cs="Times New Roman"/>
          <w:sz w:val="24"/>
          <w:szCs w:val="24"/>
        </w:rPr>
        <w:t xml:space="preserve">. </w:t>
      </w:r>
      <w:r w:rsidR="002A5FD2" w:rsidRPr="00D56539">
        <w:rPr>
          <w:rFonts w:ascii="Times New Roman" w:hAnsi="Times New Roman" w:cs="Times New Roman"/>
          <w:sz w:val="24"/>
          <w:szCs w:val="24"/>
        </w:rPr>
        <w:t>T</w:t>
      </w:r>
      <w:r w:rsidR="00921F0D">
        <w:rPr>
          <w:rFonts w:ascii="Times New Roman" w:hAnsi="Times New Roman" w:cs="Times New Roman"/>
          <w:sz w:val="24"/>
          <w:szCs w:val="24"/>
        </w:rPr>
        <w:t>he t</w:t>
      </w:r>
      <w:r w:rsidR="002A5FD2" w:rsidRPr="00D56539">
        <w:rPr>
          <w:rFonts w:ascii="Times New Roman" w:hAnsi="Times New Roman" w:cs="Times New Roman"/>
          <w:sz w:val="24"/>
          <w:szCs w:val="24"/>
        </w:rPr>
        <w:t>otal C content of</w:t>
      </w:r>
      <w:r w:rsidR="00146313" w:rsidRPr="00D56539">
        <w:rPr>
          <w:rFonts w:ascii="Times New Roman" w:hAnsi="Times New Roman" w:cs="Times New Roman"/>
          <w:sz w:val="24"/>
          <w:szCs w:val="24"/>
        </w:rPr>
        <w:t xml:space="preserve"> unburned</w:t>
      </w:r>
      <w:r w:rsidR="002614F3" w:rsidRPr="00D56539">
        <w:rPr>
          <w:rFonts w:ascii="Times New Roman" w:hAnsi="Times New Roman" w:cs="Times New Roman"/>
          <w:sz w:val="24"/>
          <w:szCs w:val="24"/>
        </w:rPr>
        <w:t xml:space="preserve"> mineral</w:t>
      </w:r>
      <w:r w:rsidR="002A5FD2" w:rsidRPr="00D56539">
        <w:rPr>
          <w:rFonts w:ascii="Times New Roman" w:hAnsi="Times New Roman" w:cs="Times New Roman"/>
          <w:sz w:val="24"/>
          <w:szCs w:val="24"/>
        </w:rPr>
        <w:t xml:space="preserve"> </w:t>
      </w:r>
      <w:r w:rsidR="001C133B" w:rsidRPr="00D56539">
        <w:rPr>
          <w:rFonts w:ascii="Times New Roman" w:hAnsi="Times New Roman" w:cs="Times New Roman"/>
          <w:sz w:val="24"/>
          <w:szCs w:val="24"/>
        </w:rPr>
        <w:t>soil</w:t>
      </w:r>
      <w:r w:rsidR="001E0A0D">
        <w:rPr>
          <w:rFonts w:ascii="Times New Roman" w:hAnsi="Times New Roman" w:cs="Times New Roman"/>
          <w:sz w:val="24"/>
          <w:szCs w:val="24"/>
        </w:rPr>
        <w:t>s</w:t>
      </w:r>
      <w:r w:rsidR="001C133B" w:rsidRPr="00D56539">
        <w:rPr>
          <w:rFonts w:ascii="Times New Roman" w:hAnsi="Times New Roman" w:cs="Times New Roman"/>
          <w:sz w:val="24"/>
          <w:szCs w:val="24"/>
        </w:rPr>
        <w:t xml:space="preserve"> </w:t>
      </w:r>
      <w:r w:rsidR="00146313" w:rsidRPr="00D56539">
        <w:rPr>
          <w:rFonts w:ascii="Times New Roman" w:hAnsi="Times New Roman" w:cs="Times New Roman"/>
          <w:sz w:val="24"/>
          <w:szCs w:val="24"/>
        </w:rPr>
        <w:t xml:space="preserve">was generally </w:t>
      </w:r>
      <w:r w:rsidR="007D587E">
        <w:rPr>
          <w:rFonts w:ascii="Times New Roman" w:hAnsi="Times New Roman" w:cs="Times New Roman"/>
          <w:sz w:val="24"/>
          <w:szCs w:val="24"/>
        </w:rPr>
        <w:t>greater</w:t>
      </w:r>
      <w:r w:rsidR="00292A5D" w:rsidRPr="00D56539">
        <w:rPr>
          <w:rFonts w:ascii="Times New Roman" w:hAnsi="Times New Roman" w:cs="Times New Roman"/>
          <w:sz w:val="24"/>
          <w:szCs w:val="24"/>
        </w:rPr>
        <w:t xml:space="preserve"> than</w:t>
      </w:r>
      <w:r w:rsidR="00146313" w:rsidRPr="00D56539">
        <w:rPr>
          <w:rFonts w:ascii="Times New Roman" w:hAnsi="Times New Roman" w:cs="Times New Roman"/>
          <w:sz w:val="24"/>
          <w:szCs w:val="24"/>
        </w:rPr>
        <w:t>, though not significantly different</w:t>
      </w:r>
      <w:r w:rsidR="00292A5D" w:rsidRPr="00D56539">
        <w:rPr>
          <w:rFonts w:ascii="Times New Roman" w:hAnsi="Times New Roman" w:cs="Times New Roman"/>
          <w:sz w:val="24"/>
          <w:szCs w:val="24"/>
        </w:rPr>
        <w:t xml:space="preserve"> from</w:t>
      </w:r>
      <w:r w:rsidR="001C133B" w:rsidRPr="00D56539">
        <w:rPr>
          <w:rFonts w:ascii="Times New Roman" w:hAnsi="Times New Roman" w:cs="Times New Roman"/>
          <w:sz w:val="24"/>
          <w:szCs w:val="24"/>
        </w:rPr>
        <w:t xml:space="preserve">, burned </w:t>
      </w:r>
      <w:r w:rsidR="00146313" w:rsidRPr="00D56539">
        <w:rPr>
          <w:rFonts w:ascii="Times New Roman" w:hAnsi="Times New Roman" w:cs="Times New Roman"/>
          <w:sz w:val="24"/>
          <w:szCs w:val="24"/>
        </w:rPr>
        <w:t>soils</w:t>
      </w:r>
      <w:r w:rsidR="00773460">
        <w:rPr>
          <w:rFonts w:ascii="Times New Roman" w:hAnsi="Times New Roman" w:cs="Times New Roman"/>
          <w:sz w:val="24"/>
          <w:szCs w:val="24"/>
        </w:rPr>
        <w:t xml:space="preserve">. </w:t>
      </w:r>
      <w:r w:rsidR="007D587E">
        <w:rPr>
          <w:rFonts w:ascii="Times New Roman" w:hAnsi="Times New Roman" w:cs="Times New Roman"/>
          <w:sz w:val="24"/>
          <w:szCs w:val="24"/>
        </w:rPr>
        <w:t xml:space="preserve">Mean </w:t>
      </w:r>
      <w:r w:rsidR="00773460">
        <w:rPr>
          <w:rFonts w:ascii="Times New Roman" w:hAnsi="Times New Roman" w:cs="Times New Roman"/>
          <w:sz w:val="24"/>
          <w:szCs w:val="24"/>
        </w:rPr>
        <w:t xml:space="preserve">C stocks in the top </w:t>
      </w:r>
      <w:r w:rsidR="007D587E" w:rsidRPr="00D56539">
        <w:rPr>
          <w:rFonts w:ascii="Times New Roman" w:hAnsi="Times New Roman" w:cs="Times New Roman"/>
          <w:sz w:val="24"/>
          <w:szCs w:val="24"/>
        </w:rPr>
        <w:t xml:space="preserve">5 cm of mineral soils were </w:t>
      </w:r>
      <w:r w:rsidR="00773460">
        <w:rPr>
          <w:rFonts w:ascii="Times New Roman" w:hAnsi="Times New Roman" w:cs="Times New Roman"/>
          <w:sz w:val="24"/>
          <w:szCs w:val="24"/>
        </w:rPr>
        <w:t xml:space="preserve">2,027 </w:t>
      </w:r>
      <w:r w:rsidR="007D587E" w:rsidRPr="00D56539">
        <w:rPr>
          <w:rFonts w:ascii="Times New Roman" w:hAnsi="Times New Roman" w:cs="Times New Roman"/>
          <w:sz w:val="24"/>
          <w:szCs w:val="24"/>
        </w:rPr>
        <w:t>g C/m</w:t>
      </w:r>
      <w:r w:rsidR="007D587E" w:rsidRPr="00D56539">
        <w:rPr>
          <w:rFonts w:ascii="Times New Roman" w:hAnsi="Times New Roman" w:cs="Times New Roman"/>
          <w:sz w:val="24"/>
          <w:szCs w:val="24"/>
          <w:vertAlign w:val="superscript"/>
        </w:rPr>
        <w:t>2</w:t>
      </w:r>
      <w:r w:rsidR="007D587E" w:rsidRPr="00D56539">
        <w:rPr>
          <w:rFonts w:ascii="Times New Roman" w:hAnsi="Times New Roman" w:cs="Times New Roman"/>
          <w:sz w:val="24"/>
          <w:szCs w:val="24"/>
        </w:rPr>
        <w:t xml:space="preserve"> in unburned </w:t>
      </w:r>
      <w:r w:rsidR="00921F0D">
        <w:rPr>
          <w:rFonts w:ascii="Times New Roman" w:hAnsi="Times New Roman" w:cs="Times New Roman"/>
          <w:sz w:val="24"/>
          <w:szCs w:val="24"/>
        </w:rPr>
        <w:t>plots</w:t>
      </w:r>
      <w:r w:rsidR="00773460">
        <w:rPr>
          <w:rFonts w:ascii="Times New Roman" w:hAnsi="Times New Roman" w:cs="Times New Roman"/>
          <w:sz w:val="24"/>
          <w:szCs w:val="24"/>
        </w:rPr>
        <w:t xml:space="preserve"> and 1,914 </w:t>
      </w:r>
      <w:r w:rsidR="007D587E" w:rsidRPr="00D56539">
        <w:rPr>
          <w:rFonts w:ascii="Times New Roman" w:hAnsi="Times New Roman" w:cs="Times New Roman"/>
          <w:sz w:val="24"/>
          <w:szCs w:val="24"/>
        </w:rPr>
        <w:t>g C/m</w:t>
      </w:r>
      <w:r w:rsidR="007D587E" w:rsidRPr="00D56539">
        <w:rPr>
          <w:rFonts w:ascii="Times New Roman" w:hAnsi="Times New Roman" w:cs="Times New Roman"/>
          <w:sz w:val="24"/>
          <w:szCs w:val="24"/>
          <w:vertAlign w:val="superscript"/>
        </w:rPr>
        <w:t>2</w:t>
      </w:r>
      <w:r w:rsidR="007D587E" w:rsidRPr="00D56539">
        <w:rPr>
          <w:rFonts w:ascii="Times New Roman" w:hAnsi="Times New Roman" w:cs="Times New Roman"/>
          <w:sz w:val="24"/>
          <w:szCs w:val="24"/>
        </w:rPr>
        <w:t xml:space="preserve"> in burned </w:t>
      </w:r>
      <w:r w:rsidR="00921F0D">
        <w:rPr>
          <w:rFonts w:ascii="Times New Roman" w:hAnsi="Times New Roman" w:cs="Times New Roman"/>
          <w:sz w:val="24"/>
          <w:szCs w:val="24"/>
        </w:rPr>
        <w:t>plots</w:t>
      </w:r>
      <w:r w:rsidR="00773460">
        <w:rPr>
          <w:rFonts w:ascii="Times New Roman" w:hAnsi="Times New Roman" w:cs="Times New Roman"/>
          <w:sz w:val="24"/>
          <w:szCs w:val="24"/>
        </w:rPr>
        <w:t xml:space="preserve"> which represents a</w:t>
      </w:r>
      <w:r w:rsidR="00C4508B">
        <w:rPr>
          <w:rFonts w:ascii="Times New Roman" w:hAnsi="Times New Roman" w:cs="Times New Roman"/>
          <w:sz w:val="24"/>
          <w:szCs w:val="24"/>
        </w:rPr>
        <w:t>n average</w:t>
      </w:r>
      <w:r w:rsidR="00773460">
        <w:rPr>
          <w:rFonts w:ascii="Times New Roman" w:hAnsi="Times New Roman" w:cs="Times New Roman"/>
          <w:sz w:val="24"/>
          <w:szCs w:val="24"/>
        </w:rPr>
        <w:t xml:space="preserve"> post-fire loss of 6%</w:t>
      </w:r>
      <w:r w:rsidR="007D587E" w:rsidRPr="00D56539">
        <w:rPr>
          <w:rFonts w:ascii="Times New Roman" w:hAnsi="Times New Roman" w:cs="Times New Roman"/>
          <w:sz w:val="24"/>
          <w:szCs w:val="24"/>
        </w:rPr>
        <w:t>.</w:t>
      </w:r>
      <w:r w:rsidR="007D587E" w:rsidRPr="007D587E">
        <w:rPr>
          <w:rFonts w:ascii="Times New Roman" w:hAnsi="Times New Roman" w:cs="Times New Roman"/>
          <w:sz w:val="24"/>
          <w:szCs w:val="24"/>
        </w:rPr>
        <w:t xml:space="preserve"> </w:t>
      </w:r>
      <w:r w:rsidR="001340EE">
        <w:rPr>
          <w:rFonts w:ascii="Times New Roman" w:hAnsi="Times New Roman" w:cs="Times New Roman"/>
          <w:sz w:val="24"/>
          <w:szCs w:val="24"/>
        </w:rPr>
        <w:t>Mineral soil C stocks were the highest in toeslope positions and lowest in upland positions (Ta</w:t>
      </w:r>
      <w:r w:rsidR="00DD0022">
        <w:rPr>
          <w:rFonts w:ascii="Times New Roman" w:hAnsi="Times New Roman" w:cs="Times New Roman"/>
          <w:sz w:val="24"/>
          <w:szCs w:val="24"/>
        </w:rPr>
        <w:t>ble 1).</w:t>
      </w:r>
      <w:r w:rsidR="00DD0022">
        <w:rPr>
          <w:rFonts w:ascii="Times New Roman" w:hAnsi="Times New Roman" w:cs="Times New Roman"/>
          <w:sz w:val="24"/>
        </w:rPr>
        <w:t xml:space="preserve"> Total C was 1,620 g C/m</w:t>
      </w:r>
      <w:r w:rsidR="00DD0022" w:rsidRPr="005F2A3E">
        <w:rPr>
          <w:rFonts w:ascii="Times New Roman" w:hAnsi="Times New Roman" w:cs="Times New Roman"/>
          <w:sz w:val="24"/>
          <w:vertAlign w:val="superscript"/>
        </w:rPr>
        <w:t>2</w:t>
      </w:r>
      <w:r w:rsidR="00DD0022">
        <w:rPr>
          <w:rFonts w:ascii="Times New Roman" w:hAnsi="Times New Roman" w:cs="Times New Roman"/>
          <w:sz w:val="24"/>
        </w:rPr>
        <w:t xml:space="preserve"> lower in burned than unburned uplands when summed across the top 5 cm of mineral soils (108 g C/m</w:t>
      </w:r>
      <w:r w:rsidR="00DD0022" w:rsidRPr="005F2A3E">
        <w:rPr>
          <w:rFonts w:ascii="Times New Roman" w:hAnsi="Times New Roman" w:cs="Times New Roman"/>
          <w:sz w:val="24"/>
          <w:vertAlign w:val="superscript"/>
        </w:rPr>
        <w:t>2</w:t>
      </w:r>
      <w:r w:rsidR="00DD0022">
        <w:rPr>
          <w:rFonts w:ascii="Times New Roman" w:hAnsi="Times New Roman" w:cs="Times New Roman"/>
          <w:sz w:val="24"/>
        </w:rPr>
        <w:t xml:space="preserve"> lost) and the O horizon (1,512 g C/m</w:t>
      </w:r>
      <w:r w:rsidR="00DD0022" w:rsidRPr="005F2A3E">
        <w:rPr>
          <w:rFonts w:ascii="Times New Roman" w:hAnsi="Times New Roman" w:cs="Times New Roman"/>
          <w:sz w:val="24"/>
          <w:vertAlign w:val="superscript"/>
        </w:rPr>
        <w:t>2</w:t>
      </w:r>
      <w:r w:rsidR="00DD0022">
        <w:rPr>
          <w:rFonts w:ascii="Times New Roman" w:hAnsi="Times New Roman" w:cs="Times New Roman"/>
          <w:sz w:val="24"/>
        </w:rPr>
        <w:t xml:space="preserve"> lost) which is similar to previously reported losses of 1,900 g C/m2 (Bormann 2008).</w:t>
      </w:r>
      <w:r w:rsidR="001340EE">
        <w:rPr>
          <w:rFonts w:ascii="Times New Roman" w:hAnsi="Times New Roman" w:cs="Times New Roman"/>
          <w:sz w:val="24"/>
          <w:szCs w:val="24"/>
        </w:rPr>
        <w:tab/>
      </w:r>
    </w:p>
    <w:p w14:paraId="47342A32" w14:textId="32BF0530" w:rsidR="001C133B" w:rsidRPr="00D56539" w:rsidRDefault="00DD0022"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21F0D">
        <w:rPr>
          <w:rFonts w:ascii="Times New Roman" w:hAnsi="Times New Roman" w:cs="Times New Roman"/>
          <w:sz w:val="24"/>
          <w:szCs w:val="24"/>
        </w:rPr>
        <w:t>Mean</w:t>
      </w:r>
      <w:r w:rsidR="00292A5D" w:rsidRPr="00D56539">
        <w:rPr>
          <w:rFonts w:ascii="Times New Roman" w:hAnsi="Times New Roman" w:cs="Times New Roman"/>
          <w:sz w:val="24"/>
          <w:szCs w:val="24"/>
        </w:rPr>
        <w:t xml:space="preserve"> N content </w:t>
      </w:r>
      <w:r w:rsidR="001C133B" w:rsidRPr="00D56539">
        <w:rPr>
          <w:rFonts w:ascii="Times New Roman" w:hAnsi="Times New Roman" w:cs="Times New Roman"/>
          <w:sz w:val="24"/>
          <w:szCs w:val="24"/>
        </w:rPr>
        <w:t xml:space="preserve">ranged from 0.07% </w:t>
      </w:r>
      <w:r w:rsidR="00921F0D">
        <w:rPr>
          <w:rFonts w:ascii="Times New Roman" w:hAnsi="Times New Roman" w:cs="Times New Roman"/>
          <w:sz w:val="24"/>
          <w:szCs w:val="24"/>
        </w:rPr>
        <w:t>to 0.87</w:t>
      </w:r>
      <w:r w:rsidR="001C133B" w:rsidRPr="00D56539">
        <w:rPr>
          <w:rFonts w:ascii="Times New Roman" w:hAnsi="Times New Roman" w:cs="Times New Roman"/>
          <w:sz w:val="24"/>
          <w:szCs w:val="24"/>
        </w:rPr>
        <w:t xml:space="preserve">% </w:t>
      </w:r>
      <w:r w:rsidR="00CD33CC">
        <w:rPr>
          <w:rFonts w:ascii="Times New Roman" w:hAnsi="Times New Roman" w:cs="Times New Roman"/>
          <w:sz w:val="24"/>
          <w:szCs w:val="24"/>
        </w:rPr>
        <w:t>and</w:t>
      </w:r>
      <w:r w:rsidR="00921F0D">
        <w:rPr>
          <w:rFonts w:ascii="Times New Roman" w:hAnsi="Times New Roman" w:cs="Times New Roman"/>
          <w:sz w:val="24"/>
          <w:szCs w:val="24"/>
        </w:rPr>
        <w:t xml:space="preserve"> was generally similar in burned and unburned mineral soils (Table 1). </w:t>
      </w:r>
      <w:r w:rsidR="001340EE">
        <w:rPr>
          <w:rFonts w:ascii="Times New Roman" w:hAnsi="Times New Roman" w:cs="Times New Roman"/>
          <w:sz w:val="24"/>
          <w:szCs w:val="24"/>
        </w:rPr>
        <w:t>N stocks were 102</w:t>
      </w:r>
      <w:r w:rsidR="00921F0D" w:rsidRPr="00D56539">
        <w:rPr>
          <w:rFonts w:ascii="Times New Roman" w:hAnsi="Times New Roman" w:cs="Times New Roman"/>
          <w:sz w:val="24"/>
          <w:szCs w:val="24"/>
        </w:rPr>
        <w:t xml:space="preserve"> g N/m</w:t>
      </w:r>
      <w:r w:rsidR="00921F0D" w:rsidRPr="00D56539">
        <w:rPr>
          <w:rFonts w:ascii="Times New Roman" w:hAnsi="Times New Roman" w:cs="Times New Roman"/>
          <w:sz w:val="24"/>
          <w:szCs w:val="24"/>
          <w:vertAlign w:val="superscript"/>
        </w:rPr>
        <w:t>2</w:t>
      </w:r>
      <w:r w:rsidR="00921F0D" w:rsidRPr="00D56539">
        <w:rPr>
          <w:rFonts w:ascii="Times New Roman" w:hAnsi="Times New Roman" w:cs="Times New Roman"/>
          <w:sz w:val="24"/>
          <w:szCs w:val="24"/>
        </w:rPr>
        <w:t xml:space="preserve"> in </w:t>
      </w:r>
      <w:r w:rsidR="001340EE">
        <w:rPr>
          <w:rFonts w:ascii="Times New Roman" w:hAnsi="Times New Roman" w:cs="Times New Roman"/>
          <w:sz w:val="24"/>
          <w:szCs w:val="24"/>
        </w:rPr>
        <w:t xml:space="preserve">top </w:t>
      </w:r>
      <w:r w:rsidR="00CD33CC">
        <w:rPr>
          <w:rFonts w:ascii="Times New Roman" w:hAnsi="Times New Roman" w:cs="Times New Roman"/>
          <w:sz w:val="24"/>
          <w:szCs w:val="24"/>
        </w:rPr>
        <w:t xml:space="preserve">5 cm of </w:t>
      </w:r>
      <w:r w:rsidR="00921F0D" w:rsidRPr="00D56539">
        <w:rPr>
          <w:rFonts w:ascii="Times New Roman" w:hAnsi="Times New Roman" w:cs="Times New Roman"/>
          <w:sz w:val="24"/>
          <w:szCs w:val="24"/>
        </w:rPr>
        <w:t>unburned</w:t>
      </w:r>
      <w:r w:rsidR="001340EE">
        <w:rPr>
          <w:rFonts w:ascii="Times New Roman" w:hAnsi="Times New Roman" w:cs="Times New Roman"/>
          <w:sz w:val="24"/>
          <w:szCs w:val="24"/>
        </w:rPr>
        <w:t xml:space="preserve"> mineral soils and 105</w:t>
      </w:r>
      <w:r w:rsidR="00921F0D" w:rsidRPr="00D56539">
        <w:rPr>
          <w:rFonts w:ascii="Times New Roman" w:hAnsi="Times New Roman" w:cs="Times New Roman"/>
          <w:sz w:val="24"/>
          <w:szCs w:val="24"/>
        </w:rPr>
        <w:t xml:space="preserve"> g N/m</w:t>
      </w:r>
      <w:r w:rsidR="00921F0D" w:rsidRPr="00D56539">
        <w:rPr>
          <w:rFonts w:ascii="Times New Roman" w:hAnsi="Times New Roman" w:cs="Times New Roman"/>
          <w:sz w:val="24"/>
          <w:szCs w:val="24"/>
          <w:vertAlign w:val="superscript"/>
        </w:rPr>
        <w:t>2</w:t>
      </w:r>
      <w:r w:rsidR="00921F0D" w:rsidRPr="00D56539">
        <w:rPr>
          <w:rFonts w:ascii="Times New Roman" w:hAnsi="Times New Roman" w:cs="Times New Roman"/>
          <w:sz w:val="24"/>
          <w:szCs w:val="24"/>
        </w:rPr>
        <w:t xml:space="preserve"> in burned</w:t>
      </w:r>
      <w:r w:rsidR="00C4508B">
        <w:rPr>
          <w:rFonts w:ascii="Times New Roman" w:hAnsi="Times New Roman" w:cs="Times New Roman"/>
          <w:sz w:val="24"/>
          <w:szCs w:val="24"/>
        </w:rPr>
        <w:t xml:space="preserve"> mineral soils, representing a 3</w:t>
      </w:r>
      <w:r w:rsidR="00921F0D" w:rsidRPr="00D56539">
        <w:rPr>
          <w:rFonts w:ascii="Times New Roman" w:hAnsi="Times New Roman" w:cs="Times New Roman"/>
          <w:sz w:val="24"/>
          <w:szCs w:val="24"/>
        </w:rPr>
        <w:t xml:space="preserve">% </w:t>
      </w:r>
      <w:r w:rsidR="001340EE">
        <w:rPr>
          <w:rFonts w:ascii="Times New Roman" w:hAnsi="Times New Roman" w:cs="Times New Roman"/>
          <w:sz w:val="24"/>
          <w:szCs w:val="24"/>
        </w:rPr>
        <w:t>increase</w:t>
      </w:r>
      <w:r w:rsidR="00921F0D" w:rsidRPr="00D56539">
        <w:rPr>
          <w:rFonts w:ascii="Times New Roman" w:hAnsi="Times New Roman" w:cs="Times New Roman"/>
          <w:sz w:val="24"/>
          <w:szCs w:val="24"/>
        </w:rPr>
        <w:t xml:space="preserve">. </w:t>
      </w:r>
      <w:r w:rsidR="001340EE">
        <w:rPr>
          <w:rFonts w:ascii="Times New Roman" w:hAnsi="Times New Roman" w:cs="Times New Roman"/>
          <w:sz w:val="24"/>
          <w:szCs w:val="24"/>
        </w:rPr>
        <w:t xml:space="preserve">Mineral soil N stocks were also </w:t>
      </w:r>
      <w:r w:rsidR="00C4508B">
        <w:rPr>
          <w:rFonts w:ascii="Times New Roman" w:hAnsi="Times New Roman" w:cs="Times New Roman"/>
          <w:sz w:val="24"/>
          <w:szCs w:val="24"/>
        </w:rPr>
        <w:t xml:space="preserve">the </w:t>
      </w:r>
      <w:r w:rsidR="001340EE">
        <w:rPr>
          <w:rFonts w:ascii="Times New Roman" w:hAnsi="Times New Roman" w:cs="Times New Roman"/>
          <w:sz w:val="24"/>
          <w:szCs w:val="24"/>
        </w:rPr>
        <w:t xml:space="preserve">highest in toeslope positions and lowest in upland positions (Table 1). </w:t>
      </w:r>
      <w:r>
        <w:rPr>
          <w:rFonts w:ascii="Times New Roman" w:hAnsi="Times New Roman" w:cs="Times New Roman"/>
          <w:sz w:val="24"/>
        </w:rPr>
        <w:t xml:space="preserve">Mineral soil total N was reduced by 45 g N/m2 in burned uplands when summed across the top 5 cm of mineral soils </w:t>
      </w:r>
      <w:r>
        <w:rPr>
          <w:rFonts w:ascii="Times New Roman" w:hAnsi="Times New Roman" w:cs="Times New Roman"/>
          <w:sz w:val="24"/>
        </w:rPr>
        <w:lastRenderedPageBreak/>
        <w:t>(10 g N/m2 increase) and O horizon (55 g N/m2 loss) which again is similar to previously reported losses of 55 g N/m2 (Bormann 2008).</w:t>
      </w:r>
      <w:r w:rsidR="00921F0D" w:rsidRPr="00D56539">
        <w:rPr>
          <w:rFonts w:ascii="Times New Roman" w:hAnsi="Times New Roman" w:cs="Times New Roman"/>
          <w:sz w:val="24"/>
          <w:szCs w:val="24"/>
        </w:rPr>
        <w:t xml:space="preserve"> </w:t>
      </w:r>
    </w:p>
    <w:p w14:paraId="275BD69B" w14:textId="5BC92EDE" w:rsidR="00D550C1" w:rsidRPr="00D56539" w:rsidRDefault="0051312E" w:rsidP="00C00BE0">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3.4</w:t>
      </w:r>
      <w:r w:rsidR="00980FD3">
        <w:rPr>
          <w:rFonts w:ascii="Times New Roman" w:hAnsi="Times New Roman" w:cs="Times New Roman"/>
          <w:b/>
          <w:color w:val="auto"/>
          <w:sz w:val="24"/>
          <w:szCs w:val="24"/>
        </w:rPr>
        <w:t xml:space="preserve"> Mineral s</w:t>
      </w:r>
      <w:r w:rsidR="00D550C1" w:rsidRPr="00D56539">
        <w:rPr>
          <w:rFonts w:ascii="Times New Roman" w:hAnsi="Times New Roman" w:cs="Times New Roman"/>
          <w:b/>
          <w:color w:val="auto"/>
          <w:sz w:val="24"/>
          <w:szCs w:val="24"/>
        </w:rPr>
        <w:t xml:space="preserve">oil </w:t>
      </w:r>
      <w:r w:rsidR="00980FD3">
        <w:rPr>
          <w:rFonts w:ascii="Times New Roman" w:hAnsi="Times New Roman" w:cs="Times New Roman"/>
          <w:b/>
          <w:color w:val="auto"/>
          <w:sz w:val="24"/>
          <w:szCs w:val="24"/>
        </w:rPr>
        <w:t xml:space="preserve">inorganic </w:t>
      </w:r>
      <w:r w:rsidR="00A31208" w:rsidRPr="00D56539">
        <w:rPr>
          <w:rFonts w:ascii="Times New Roman" w:hAnsi="Times New Roman" w:cs="Times New Roman"/>
          <w:b/>
          <w:color w:val="auto"/>
          <w:sz w:val="24"/>
          <w:szCs w:val="24"/>
        </w:rPr>
        <w:t xml:space="preserve">N </w:t>
      </w:r>
    </w:p>
    <w:p w14:paraId="486FC09F" w14:textId="4F25A9E7" w:rsidR="00CA2E7F"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67B27" w:rsidRPr="00D56539">
        <w:rPr>
          <w:rFonts w:ascii="Times New Roman" w:hAnsi="Times New Roman" w:cs="Times New Roman"/>
          <w:sz w:val="24"/>
          <w:szCs w:val="24"/>
        </w:rPr>
        <w:t xml:space="preserve">Mean soil extractable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EC12CE" w:rsidRPr="00D56539">
        <w:rPr>
          <w:rFonts w:ascii="Times New Roman" w:hAnsi="Times New Roman" w:cs="Times New Roman"/>
          <w:sz w:val="24"/>
          <w:szCs w:val="24"/>
        </w:rPr>
        <w:t xml:space="preserve">concentrations were 1.75 mg/kg in burned </w:t>
      </w:r>
      <w:r w:rsidR="008F7F10">
        <w:rPr>
          <w:rFonts w:ascii="Times New Roman" w:hAnsi="Times New Roman" w:cs="Times New Roman"/>
          <w:sz w:val="24"/>
          <w:szCs w:val="24"/>
        </w:rPr>
        <w:t xml:space="preserve">mineral </w:t>
      </w:r>
      <w:r w:rsidR="00EC12CE" w:rsidRPr="00D56539">
        <w:rPr>
          <w:rFonts w:ascii="Times New Roman" w:hAnsi="Times New Roman" w:cs="Times New Roman"/>
          <w:sz w:val="24"/>
          <w:szCs w:val="24"/>
        </w:rPr>
        <w:t xml:space="preserve">soils and 0.64 mg/kg in unburned </w:t>
      </w:r>
      <w:r w:rsidR="00FD1A1C">
        <w:rPr>
          <w:rFonts w:ascii="Times New Roman" w:hAnsi="Times New Roman" w:cs="Times New Roman"/>
          <w:sz w:val="24"/>
          <w:szCs w:val="24"/>
        </w:rPr>
        <w:t>miner</w:t>
      </w:r>
      <w:r w:rsidR="008F7F10">
        <w:rPr>
          <w:rFonts w:ascii="Times New Roman" w:hAnsi="Times New Roman" w:cs="Times New Roman"/>
          <w:sz w:val="24"/>
          <w:szCs w:val="24"/>
        </w:rPr>
        <w:t xml:space="preserve">al </w:t>
      </w:r>
      <w:r w:rsidR="00EC12CE" w:rsidRPr="00D56539">
        <w:rPr>
          <w:rFonts w:ascii="Times New Roman" w:hAnsi="Times New Roman" w:cs="Times New Roman"/>
          <w:sz w:val="24"/>
          <w:szCs w:val="24"/>
        </w:rPr>
        <w:t>soils</w:t>
      </w:r>
      <w:r w:rsidR="00FD1A1C">
        <w:rPr>
          <w:rFonts w:ascii="Times New Roman" w:hAnsi="Times New Roman" w:cs="Times New Roman"/>
          <w:sz w:val="24"/>
          <w:szCs w:val="24"/>
        </w:rPr>
        <w:t xml:space="preserve"> (Figure 4a)</w:t>
      </w:r>
      <w:r w:rsidR="00CA2E7F" w:rsidRPr="00D56539">
        <w:rPr>
          <w:rFonts w:ascii="Times New Roman" w:hAnsi="Times New Roman" w:cs="Times New Roman"/>
          <w:sz w:val="24"/>
          <w:szCs w:val="24"/>
        </w:rPr>
        <w:t xml:space="preserve">. </w:t>
      </w:r>
      <w:r w:rsidR="00667B27" w:rsidRPr="00D56539">
        <w:rPr>
          <w:rFonts w:ascii="Times New Roman" w:hAnsi="Times New Roman" w:cs="Times New Roman"/>
          <w:sz w:val="24"/>
          <w:szCs w:val="24"/>
        </w:rPr>
        <w:t xml:space="preserve">While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CA2E7F" w:rsidRPr="00D56539">
        <w:rPr>
          <w:rFonts w:ascii="Times New Roman" w:hAnsi="Times New Roman" w:cs="Times New Roman"/>
          <w:sz w:val="24"/>
          <w:szCs w:val="24"/>
        </w:rPr>
        <w:t>concentrations did not vary significantly with burn condition, there was</w:t>
      </w:r>
      <w:r w:rsidR="00CB227A" w:rsidRPr="00D56539">
        <w:rPr>
          <w:rFonts w:ascii="Times New Roman" w:hAnsi="Times New Roman" w:cs="Times New Roman"/>
          <w:sz w:val="24"/>
          <w:szCs w:val="24"/>
        </w:rPr>
        <w:t xml:space="preserve"> on average</w:t>
      </w:r>
      <w:r w:rsidR="00667B27" w:rsidRPr="00D56539">
        <w:rPr>
          <w:rFonts w:ascii="Times New Roman" w:hAnsi="Times New Roman" w:cs="Times New Roman"/>
          <w:sz w:val="24"/>
          <w:szCs w:val="24"/>
        </w:rPr>
        <w:t xml:space="preserve"> 4-times more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04640A" w:rsidRPr="00D56539">
        <w:rPr>
          <w:rFonts w:ascii="Times New Roman" w:hAnsi="Times New Roman" w:cs="Times New Roman"/>
          <w:sz w:val="24"/>
          <w:szCs w:val="24"/>
        </w:rPr>
        <w:t>in burned mid</w:t>
      </w:r>
      <w:r w:rsidR="00CA2E7F" w:rsidRPr="00D56539">
        <w:rPr>
          <w:rFonts w:ascii="Times New Roman" w:hAnsi="Times New Roman" w:cs="Times New Roman"/>
          <w:sz w:val="24"/>
          <w:szCs w:val="24"/>
        </w:rPr>
        <w:t>slopes</w:t>
      </w:r>
      <w:r w:rsidR="0004640A" w:rsidRPr="00D56539">
        <w:rPr>
          <w:rFonts w:ascii="Times New Roman" w:hAnsi="Times New Roman" w:cs="Times New Roman"/>
          <w:sz w:val="24"/>
          <w:szCs w:val="24"/>
        </w:rPr>
        <w:t xml:space="preserve"> than unburned mid</w:t>
      </w:r>
      <w:r w:rsidR="00CA2E7F" w:rsidRPr="00D56539">
        <w:rPr>
          <w:rFonts w:ascii="Times New Roman" w:hAnsi="Times New Roman" w:cs="Times New Roman"/>
          <w:sz w:val="24"/>
          <w:szCs w:val="24"/>
        </w:rPr>
        <w:t>slopes (</w:t>
      </w:r>
      <w:r w:rsidR="00FD1A1C">
        <w:rPr>
          <w:rFonts w:ascii="Times New Roman" w:hAnsi="Times New Roman" w:cs="Times New Roman"/>
          <w:sz w:val="24"/>
          <w:szCs w:val="24"/>
        </w:rPr>
        <w:t>Figure 4a</w:t>
      </w:r>
      <w:r w:rsidR="00412698" w:rsidRPr="00D56539">
        <w:rPr>
          <w:rFonts w:ascii="Times New Roman" w:hAnsi="Times New Roman" w:cs="Times New Roman"/>
          <w:sz w:val="24"/>
          <w:szCs w:val="24"/>
        </w:rPr>
        <w:t>, p=0.06</w:t>
      </w:r>
      <w:r w:rsidR="00667B27" w:rsidRPr="00D56539">
        <w:rPr>
          <w:rFonts w:ascii="Times New Roman" w:hAnsi="Times New Roman" w:cs="Times New Roman"/>
          <w:sz w:val="24"/>
          <w:szCs w:val="24"/>
        </w:rPr>
        <w:t xml:space="preserve">). </w:t>
      </w:r>
      <w:r w:rsidR="0004640A" w:rsidRPr="00D56539">
        <w:rPr>
          <w:rFonts w:ascii="Times New Roman" w:hAnsi="Times New Roman" w:cs="Times New Roman"/>
          <w:sz w:val="24"/>
          <w:szCs w:val="24"/>
        </w:rPr>
        <w:t xml:space="preserve">Within burned sites, midslopes had </w:t>
      </w:r>
      <w:r w:rsidR="00D651FC">
        <w:rPr>
          <w:rFonts w:ascii="Times New Roman" w:hAnsi="Times New Roman" w:cs="Times New Roman"/>
          <w:sz w:val="24"/>
          <w:szCs w:val="24"/>
        </w:rPr>
        <w:t xml:space="preserve">the highest and uplands the lowest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D651FC">
        <w:rPr>
          <w:rFonts w:ascii="Times New Roman" w:hAnsi="Times New Roman" w:cs="Times New Roman"/>
          <w:sz w:val="24"/>
          <w:szCs w:val="24"/>
        </w:rPr>
        <w:t>concentrations</w:t>
      </w:r>
      <w:r w:rsidR="00653A02" w:rsidRPr="00D56539">
        <w:rPr>
          <w:rFonts w:ascii="Times New Roman" w:hAnsi="Times New Roman" w:cs="Times New Roman"/>
          <w:sz w:val="24"/>
          <w:szCs w:val="24"/>
        </w:rPr>
        <w:t xml:space="preserve"> </w:t>
      </w:r>
      <w:r w:rsidR="00D651FC">
        <w:rPr>
          <w:rFonts w:ascii="Times New Roman" w:hAnsi="Times New Roman" w:cs="Times New Roman"/>
          <w:sz w:val="24"/>
          <w:szCs w:val="24"/>
        </w:rPr>
        <w:t xml:space="preserve">whereas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D651FC">
        <w:rPr>
          <w:rFonts w:ascii="Times New Roman" w:hAnsi="Times New Roman" w:cs="Times New Roman"/>
          <w:sz w:val="24"/>
          <w:szCs w:val="24"/>
        </w:rPr>
        <w:t xml:space="preserve">did not vary with topographic position in unburned sites </w:t>
      </w:r>
      <w:r w:rsidR="0004640A" w:rsidRPr="00D56539">
        <w:rPr>
          <w:rFonts w:ascii="Times New Roman" w:hAnsi="Times New Roman" w:cs="Times New Roman"/>
          <w:sz w:val="24"/>
          <w:szCs w:val="24"/>
        </w:rPr>
        <w:t>(</w:t>
      </w:r>
      <w:r w:rsidR="00FD1A1C">
        <w:rPr>
          <w:rFonts w:ascii="Times New Roman" w:hAnsi="Times New Roman" w:cs="Times New Roman"/>
          <w:sz w:val="24"/>
          <w:szCs w:val="24"/>
        </w:rPr>
        <w:t>Figure 4a</w:t>
      </w:r>
      <w:r w:rsidR="00B5344E" w:rsidRPr="00D56539">
        <w:rPr>
          <w:rFonts w:ascii="Times New Roman" w:hAnsi="Times New Roman" w:cs="Times New Roman"/>
          <w:sz w:val="24"/>
          <w:szCs w:val="24"/>
        </w:rPr>
        <w:t>).</w:t>
      </w:r>
      <w:r w:rsidR="008F7F10">
        <w:rPr>
          <w:rFonts w:ascii="Times New Roman" w:hAnsi="Times New Roman" w:cs="Times New Roman"/>
          <w:sz w:val="24"/>
          <w:szCs w:val="24"/>
        </w:rPr>
        <w:t xml:space="preserve"> </w:t>
      </w:r>
      <w:r w:rsidR="00FD1A1C">
        <w:rPr>
          <w:rFonts w:ascii="Times New Roman" w:hAnsi="Times New Roman" w:cs="Times New Roman"/>
          <w:sz w:val="24"/>
          <w:szCs w:val="24"/>
        </w:rPr>
        <w:t>M</w:t>
      </w:r>
      <w:r w:rsidR="00667B27" w:rsidRPr="00D56539">
        <w:rPr>
          <w:rFonts w:ascii="Times New Roman" w:hAnsi="Times New Roman" w:cs="Times New Roman"/>
          <w:sz w:val="24"/>
          <w:szCs w:val="24"/>
        </w:rPr>
        <w:t xml:space="preserve">ean soil extractable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CC20B2" w:rsidRPr="00D56539">
        <w:rPr>
          <w:rFonts w:ascii="Times New Roman" w:hAnsi="Times New Roman" w:cs="Times New Roman"/>
          <w:sz w:val="24"/>
          <w:szCs w:val="24"/>
        </w:rPr>
        <w:t xml:space="preserve">concentration </w:t>
      </w:r>
      <w:r w:rsidR="00FD1A1C">
        <w:rPr>
          <w:rFonts w:ascii="Times New Roman" w:hAnsi="Times New Roman" w:cs="Times New Roman"/>
          <w:sz w:val="24"/>
          <w:szCs w:val="24"/>
        </w:rPr>
        <w:t xml:space="preserve">did not </w:t>
      </w:r>
      <w:r w:rsidR="008F7F10">
        <w:rPr>
          <w:rFonts w:ascii="Times New Roman" w:hAnsi="Times New Roman" w:cs="Times New Roman"/>
          <w:sz w:val="24"/>
          <w:szCs w:val="24"/>
        </w:rPr>
        <w:t>var</w:t>
      </w:r>
      <w:r w:rsidR="00FD1A1C">
        <w:rPr>
          <w:rFonts w:ascii="Times New Roman" w:hAnsi="Times New Roman" w:cs="Times New Roman"/>
          <w:sz w:val="24"/>
          <w:szCs w:val="24"/>
        </w:rPr>
        <w:t>y</w:t>
      </w:r>
      <w:r w:rsidR="008F7F10">
        <w:rPr>
          <w:rFonts w:ascii="Times New Roman" w:hAnsi="Times New Roman" w:cs="Times New Roman"/>
          <w:sz w:val="24"/>
          <w:szCs w:val="24"/>
        </w:rPr>
        <w:t xml:space="preserve"> significantly </w:t>
      </w:r>
      <w:r w:rsidR="00CB227A" w:rsidRPr="00D56539">
        <w:rPr>
          <w:rFonts w:ascii="Times New Roman" w:hAnsi="Times New Roman" w:cs="Times New Roman"/>
          <w:sz w:val="24"/>
          <w:szCs w:val="24"/>
        </w:rPr>
        <w:t xml:space="preserve">with burn condition or </w:t>
      </w:r>
      <w:r w:rsidR="008F7F10">
        <w:rPr>
          <w:rFonts w:ascii="Times New Roman" w:hAnsi="Times New Roman" w:cs="Times New Roman"/>
          <w:sz w:val="24"/>
          <w:szCs w:val="24"/>
        </w:rPr>
        <w:t>topogr</w:t>
      </w:r>
      <w:r w:rsidR="00FB273D">
        <w:rPr>
          <w:rFonts w:ascii="Times New Roman" w:hAnsi="Times New Roman" w:cs="Times New Roman"/>
          <w:sz w:val="24"/>
          <w:szCs w:val="24"/>
        </w:rPr>
        <w:t>ap</w:t>
      </w:r>
      <w:r w:rsidR="008F7F10">
        <w:rPr>
          <w:rFonts w:ascii="Times New Roman" w:hAnsi="Times New Roman" w:cs="Times New Roman"/>
          <w:sz w:val="24"/>
          <w:szCs w:val="24"/>
        </w:rPr>
        <w:t>hic</w:t>
      </w:r>
      <w:r w:rsidR="00CA2E7F" w:rsidRPr="00D56539">
        <w:rPr>
          <w:rFonts w:ascii="Times New Roman" w:hAnsi="Times New Roman" w:cs="Times New Roman"/>
          <w:sz w:val="24"/>
          <w:szCs w:val="24"/>
        </w:rPr>
        <w:t xml:space="preserve"> </w:t>
      </w:r>
      <w:r w:rsidR="00FB273D">
        <w:rPr>
          <w:rFonts w:ascii="Times New Roman" w:hAnsi="Times New Roman" w:cs="Times New Roman"/>
          <w:sz w:val="24"/>
          <w:szCs w:val="24"/>
        </w:rPr>
        <w:t>position (</w:t>
      </w:r>
      <w:r w:rsidR="00FD1A1C">
        <w:rPr>
          <w:rFonts w:ascii="Times New Roman" w:hAnsi="Times New Roman" w:cs="Times New Roman"/>
          <w:sz w:val="24"/>
          <w:szCs w:val="24"/>
        </w:rPr>
        <w:t>Figure 4b</w:t>
      </w:r>
      <w:r w:rsidR="00FB273D">
        <w:rPr>
          <w:rFonts w:ascii="Times New Roman" w:hAnsi="Times New Roman" w:cs="Times New Roman"/>
          <w:sz w:val="24"/>
          <w:szCs w:val="24"/>
        </w:rPr>
        <w:t>)</w:t>
      </w:r>
      <w:r w:rsidR="00CC20B2" w:rsidRPr="00D56539">
        <w:rPr>
          <w:rFonts w:ascii="Times New Roman" w:hAnsi="Times New Roman" w:cs="Times New Roman"/>
          <w:sz w:val="24"/>
          <w:szCs w:val="24"/>
        </w:rPr>
        <w:t xml:space="preserve">. </w:t>
      </w:r>
      <w:r w:rsidR="006E4CD4" w:rsidRPr="002A37EA">
        <w:rPr>
          <w:rFonts w:ascii="Times New Roman" w:hAnsi="Times New Roman" w:cs="Times New Roman"/>
          <w:sz w:val="24"/>
          <w:szCs w:val="24"/>
        </w:rPr>
        <w:t>NO</w:t>
      </w:r>
      <w:r w:rsidR="006E4CD4" w:rsidRPr="002A37EA">
        <w:rPr>
          <w:rFonts w:ascii="Times New Roman" w:hAnsi="Times New Roman" w:cs="Times New Roman"/>
          <w:sz w:val="24"/>
          <w:szCs w:val="24"/>
          <w:vertAlign w:val="subscript"/>
        </w:rPr>
        <w:t>3</w:t>
      </w:r>
      <w:r w:rsidR="006E4CD4" w:rsidRPr="002A37EA">
        <w:rPr>
          <w:rFonts w:ascii="Times New Roman" w:hAnsi="Times New Roman" w:cs="Times New Roman"/>
          <w:sz w:val="24"/>
          <w:szCs w:val="24"/>
          <w:vertAlign w:val="superscript"/>
        </w:rPr>
        <w:t>-</w:t>
      </w:r>
      <w:r w:rsidR="006E4CD4" w:rsidRPr="002A37EA">
        <w:rPr>
          <w:rFonts w:ascii="Times New Roman" w:hAnsi="Times New Roman" w:cs="Times New Roman"/>
          <w:sz w:val="24"/>
          <w:szCs w:val="24"/>
        </w:rPr>
        <w:t xml:space="preserve"> </w:t>
      </w:r>
      <w:r w:rsidR="002A37EA" w:rsidRPr="002A37EA">
        <w:rPr>
          <w:rFonts w:ascii="Times New Roman" w:hAnsi="Times New Roman" w:cs="Times New Roman"/>
          <w:sz w:val="24"/>
          <w:szCs w:val="24"/>
        </w:rPr>
        <w:t>comprised 51</w:t>
      </w:r>
      <w:r w:rsidR="00C11C1F" w:rsidRPr="002A37EA">
        <w:rPr>
          <w:rFonts w:ascii="Times New Roman" w:hAnsi="Times New Roman" w:cs="Times New Roman"/>
          <w:sz w:val="24"/>
          <w:szCs w:val="24"/>
        </w:rPr>
        <w:t>% of DIN o</w:t>
      </w:r>
      <w:r w:rsidR="002A37EA" w:rsidRPr="002A37EA">
        <w:rPr>
          <w:rFonts w:ascii="Times New Roman" w:hAnsi="Times New Roman" w:cs="Times New Roman"/>
          <w:sz w:val="24"/>
          <w:szCs w:val="24"/>
        </w:rPr>
        <w:t>n average in burned soils and 34</w:t>
      </w:r>
      <w:r w:rsidR="00C11C1F" w:rsidRPr="002A37EA">
        <w:rPr>
          <w:rFonts w:ascii="Times New Roman" w:hAnsi="Times New Roman" w:cs="Times New Roman"/>
          <w:sz w:val="24"/>
          <w:szCs w:val="24"/>
        </w:rPr>
        <w:t>% in unburned soils.</w:t>
      </w:r>
    </w:p>
    <w:p w14:paraId="2887849B" w14:textId="7B51C08D" w:rsidR="00FB273D"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05B08" w:rsidRPr="00D56539">
        <w:rPr>
          <w:rFonts w:ascii="Times New Roman" w:hAnsi="Times New Roman" w:cs="Times New Roman"/>
          <w:sz w:val="24"/>
          <w:szCs w:val="24"/>
        </w:rPr>
        <w:t xml:space="preserve">Over the winter, </w:t>
      </w:r>
      <w:r w:rsidR="00C11C1F">
        <w:rPr>
          <w:rFonts w:ascii="Times New Roman" w:hAnsi="Times New Roman" w:cs="Times New Roman"/>
          <w:sz w:val="24"/>
          <w:szCs w:val="24"/>
        </w:rPr>
        <w:t>resin-sorbed</w:t>
      </w:r>
      <w:r w:rsidR="00FB273D">
        <w:rPr>
          <w:rFonts w:ascii="Times New Roman" w:hAnsi="Times New Roman" w:cs="Times New Roman"/>
          <w:sz w:val="24"/>
          <w:szCs w:val="24"/>
        </w:rPr>
        <w:t xml:space="preserv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9C75A3">
        <w:rPr>
          <w:rFonts w:ascii="Times New Roman" w:hAnsi="Times New Roman" w:cs="Times New Roman"/>
          <w:sz w:val="24"/>
          <w:szCs w:val="24"/>
        </w:rPr>
        <w:t>was 2.4</w:t>
      </w:r>
      <w:r w:rsidR="00B455A0" w:rsidRPr="00D56539">
        <w:rPr>
          <w:rFonts w:ascii="Times New Roman" w:hAnsi="Times New Roman" w:cs="Times New Roman"/>
          <w:sz w:val="24"/>
          <w:szCs w:val="24"/>
        </w:rPr>
        <w:t xml:space="preserve">-times </w:t>
      </w:r>
      <w:r w:rsidR="00FB273D">
        <w:rPr>
          <w:rFonts w:ascii="Times New Roman" w:hAnsi="Times New Roman" w:cs="Times New Roman"/>
          <w:sz w:val="24"/>
          <w:szCs w:val="24"/>
        </w:rPr>
        <w:t>greater</w:t>
      </w:r>
      <w:r w:rsidR="00B455A0" w:rsidRPr="00D56539">
        <w:rPr>
          <w:rFonts w:ascii="Times New Roman" w:hAnsi="Times New Roman" w:cs="Times New Roman"/>
          <w:sz w:val="24"/>
          <w:szCs w:val="24"/>
        </w:rPr>
        <w:t xml:space="preserve"> </w:t>
      </w:r>
      <w:r w:rsidR="00FD0110" w:rsidRPr="00D56539">
        <w:rPr>
          <w:rFonts w:ascii="Times New Roman" w:hAnsi="Times New Roman" w:cs="Times New Roman"/>
          <w:sz w:val="24"/>
          <w:szCs w:val="24"/>
        </w:rPr>
        <w:t xml:space="preserve">in burned </w:t>
      </w:r>
      <w:r w:rsidR="00B455A0" w:rsidRPr="00D56539">
        <w:rPr>
          <w:rFonts w:ascii="Times New Roman" w:hAnsi="Times New Roman" w:cs="Times New Roman"/>
          <w:sz w:val="24"/>
          <w:szCs w:val="24"/>
        </w:rPr>
        <w:t xml:space="preserve">midslopes </w:t>
      </w:r>
      <w:r w:rsidR="00D07570" w:rsidRPr="00D56539">
        <w:rPr>
          <w:rFonts w:ascii="Times New Roman" w:hAnsi="Times New Roman" w:cs="Times New Roman"/>
          <w:sz w:val="24"/>
          <w:szCs w:val="24"/>
        </w:rPr>
        <w:t>compared to</w:t>
      </w:r>
      <w:r w:rsidR="008870ED" w:rsidRPr="00D56539">
        <w:rPr>
          <w:rFonts w:ascii="Times New Roman" w:hAnsi="Times New Roman" w:cs="Times New Roman"/>
          <w:sz w:val="24"/>
          <w:szCs w:val="24"/>
        </w:rPr>
        <w:t xml:space="preserve"> unburned </w:t>
      </w:r>
      <w:r w:rsidR="00B455A0" w:rsidRPr="00D56539">
        <w:rPr>
          <w:rFonts w:ascii="Times New Roman" w:hAnsi="Times New Roman" w:cs="Times New Roman"/>
          <w:sz w:val="24"/>
          <w:szCs w:val="24"/>
        </w:rPr>
        <w:t>midslopes</w:t>
      </w:r>
      <w:r w:rsidR="00005B08" w:rsidRPr="00D56539">
        <w:rPr>
          <w:rFonts w:ascii="Times New Roman" w:hAnsi="Times New Roman" w:cs="Times New Roman"/>
          <w:sz w:val="24"/>
          <w:szCs w:val="24"/>
        </w:rPr>
        <w:t xml:space="preserve"> </w:t>
      </w:r>
      <w:r w:rsidR="00506FA7" w:rsidRPr="00D56539">
        <w:rPr>
          <w:rFonts w:ascii="Times New Roman" w:hAnsi="Times New Roman" w:cs="Times New Roman"/>
          <w:sz w:val="24"/>
          <w:szCs w:val="24"/>
        </w:rPr>
        <w:t>(</w:t>
      </w:r>
      <w:r w:rsidR="00A719D9">
        <w:rPr>
          <w:rFonts w:ascii="Times New Roman" w:hAnsi="Times New Roman" w:cs="Times New Roman"/>
          <w:sz w:val="24"/>
          <w:szCs w:val="24"/>
        </w:rPr>
        <w:t>Figure 5a</w:t>
      </w:r>
      <w:r w:rsidR="00FD0110" w:rsidRPr="00D56539">
        <w:rPr>
          <w:rFonts w:ascii="Times New Roman" w:hAnsi="Times New Roman" w:cs="Times New Roman"/>
          <w:sz w:val="24"/>
          <w:szCs w:val="24"/>
        </w:rPr>
        <w:t>)</w:t>
      </w:r>
      <w:r w:rsidR="00506FA7" w:rsidRPr="00D56539">
        <w:rPr>
          <w:rFonts w:ascii="Times New Roman" w:hAnsi="Times New Roman" w:cs="Times New Roman"/>
          <w:sz w:val="24"/>
          <w:szCs w:val="24"/>
        </w:rPr>
        <w:t xml:space="preserve">. </w:t>
      </w:r>
      <w:r w:rsidR="00EC3CF1">
        <w:rPr>
          <w:rFonts w:ascii="Times New Roman" w:hAnsi="Times New Roman" w:cs="Times New Roman"/>
          <w:sz w:val="24"/>
          <w:szCs w:val="24"/>
        </w:rPr>
        <w:t xml:space="preserve">Winter </w:t>
      </w:r>
      <w:r w:rsidR="00C11C1F">
        <w:rPr>
          <w:rFonts w:ascii="Times New Roman" w:hAnsi="Times New Roman" w:cs="Times New Roman"/>
          <w:sz w:val="24"/>
          <w:szCs w:val="24"/>
        </w:rPr>
        <w:t xml:space="preserve">resin-sorbed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EC3CF1">
        <w:rPr>
          <w:rFonts w:ascii="Times New Roman" w:hAnsi="Times New Roman" w:cs="Times New Roman"/>
          <w:sz w:val="24"/>
          <w:szCs w:val="24"/>
        </w:rPr>
        <w:t>was also 2.</w:t>
      </w:r>
      <w:r w:rsidR="00C11C1F">
        <w:rPr>
          <w:rFonts w:ascii="Times New Roman" w:hAnsi="Times New Roman" w:cs="Times New Roman"/>
          <w:sz w:val="24"/>
          <w:szCs w:val="24"/>
        </w:rPr>
        <w:t xml:space="preserve">8-times greater than summer resin-sorbed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EC3CF1">
        <w:rPr>
          <w:rFonts w:ascii="Times New Roman" w:hAnsi="Times New Roman" w:cs="Times New Roman"/>
          <w:sz w:val="24"/>
          <w:szCs w:val="24"/>
        </w:rPr>
        <w:t xml:space="preserve">in burned midslopes. </w:t>
      </w:r>
      <w:r w:rsidR="00C11C1F">
        <w:rPr>
          <w:rFonts w:ascii="Times New Roman" w:hAnsi="Times New Roman" w:cs="Times New Roman"/>
          <w:sz w:val="24"/>
          <w:szCs w:val="24"/>
        </w:rPr>
        <w:t xml:space="preserve">Resin-sorbed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FD0110" w:rsidRPr="00D56539">
        <w:rPr>
          <w:rFonts w:ascii="Times New Roman" w:hAnsi="Times New Roman" w:cs="Times New Roman"/>
          <w:sz w:val="24"/>
          <w:szCs w:val="24"/>
        </w:rPr>
        <w:t xml:space="preserve">did not vary with burn condition in any other </w:t>
      </w:r>
      <w:r w:rsidR="00FB273D">
        <w:rPr>
          <w:rFonts w:ascii="Times New Roman" w:hAnsi="Times New Roman" w:cs="Times New Roman"/>
          <w:sz w:val="24"/>
          <w:szCs w:val="24"/>
        </w:rPr>
        <w:t>topographic position</w:t>
      </w:r>
      <w:r w:rsidR="00005B08" w:rsidRPr="00D56539">
        <w:rPr>
          <w:rFonts w:ascii="Times New Roman" w:hAnsi="Times New Roman" w:cs="Times New Roman"/>
          <w:sz w:val="24"/>
          <w:szCs w:val="24"/>
        </w:rPr>
        <w:t xml:space="preserve"> or over the summer deployment period</w:t>
      </w:r>
      <w:r w:rsidR="00FB273D">
        <w:rPr>
          <w:rFonts w:ascii="Times New Roman" w:hAnsi="Times New Roman" w:cs="Times New Roman"/>
          <w:sz w:val="24"/>
          <w:szCs w:val="24"/>
        </w:rPr>
        <w:t xml:space="preserve"> (</w:t>
      </w:r>
      <w:r w:rsidR="00FD1A1C">
        <w:rPr>
          <w:rFonts w:ascii="Times New Roman" w:hAnsi="Times New Roman" w:cs="Times New Roman"/>
          <w:sz w:val="24"/>
          <w:szCs w:val="24"/>
        </w:rPr>
        <w:t>Figure 5a</w:t>
      </w:r>
      <w:r w:rsidR="00FB273D">
        <w:rPr>
          <w:rFonts w:ascii="Times New Roman" w:hAnsi="Times New Roman" w:cs="Times New Roman"/>
          <w:sz w:val="24"/>
          <w:szCs w:val="24"/>
        </w:rPr>
        <w:t>)</w:t>
      </w:r>
      <w:r w:rsidR="00FD0110" w:rsidRPr="00D56539">
        <w:rPr>
          <w:rFonts w:ascii="Times New Roman" w:hAnsi="Times New Roman" w:cs="Times New Roman"/>
          <w:sz w:val="24"/>
          <w:szCs w:val="24"/>
        </w:rPr>
        <w:t xml:space="preserve">. </w:t>
      </w:r>
      <w:r w:rsidR="00C11C1F">
        <w:rPr>
          <w:rFonts w:ascii="Times New Roman" w:hAnsi="Times New Roman" w:cs="Times New Roman"/>
          <w:sz w:val="24"/>
          <w:szCs w:val="24"/>
        </w:rPr>
        <w:t xml:space="preserve">Resin-sorbed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D97FBA" w:rsidRPr="00D56539">
        <w:rPr>
          <w:rFonts w:ascii="Times New Roman" w:hAnsi="Times New Roman" w:cs="Times New Roman"/>
          <w:sz w:val="24"/>
          <w:szCs w:val="24"/>
        </w:rPr>
        <w:t>was higher</w:t>
      </w:r>
      <w:r w:rsidR="00AF3073" w:rsidRPr="00D56539">
        <w:rPr>
          <w:rFonts w:ascii="Times New Roman" w:hAnsi="Times New Roman" w:cs="Times New Roman"/>
          <w:sz w:val="24"/>
          <w:szCs w:val="24"/>
        </w:rPr>
        <w:t xml:space="preserve"> </w:t>
      </w:r>
      <w:r w:rsidR="00D97FBA" w:rsidRPr="00D56539">
        <w:rPr>
          <w:rFonts w:ascii="Times New Roman" w:hAnsi="Times New Roman" w:cs="Times New Roman"/>
          <w:sz w:val="24"/>
          <w:szCs w:val="24"/>
        </w:rPr>
        <w:t xml:space="preserve">in burned </w:t>
      </w:r>
      <w:r w:rsidR="00FB273D">
        <w:rPr>
          <w:rFonts w:ascii="Times New Roman" w:hAnsi="Times New Roman" w:cs="Times New Roman"/>
          <w:sz w:val="24"/>
          <w:szCs w:val="24"/>
        </w:rPr>
        <w:t xml:space="preserve">than unburned </w:t>
      </w:r>
      <w:r w:rsidR="00D97FBA" w:rsidRPr="00D56539">
        <w:rPr>
          <w:rFonts w:ascii="Times New Roman" w:hAnsi="Times New Roman" w:cs="Times New Roman"/>
          <w:sz w:val="24"/>
          <w:szCs w:val="24"/>
        </w:rPr>
        <w:t>soils</w:t>
      </w:r>
      <w:r w:rsidR="007870B6" w:rsidRPr="00D56539">
        <w:rPr>
          <w:rFonts w:ascii="Times New Roman" w:hAnsi="Times New Roman" w:cs="Times New Roman"/>
          <w:sz w:val="24"/>
          <w:szCs w:val="24"/>
        </w:rPr>
        <w:t xml:space="preserve">, </w:t>
      </w:r>
      <w:r w:rsidR="009C75A3">
        <w:rPr>
          <w:rFonts w:ascii="Times New Roman" w:hAnsi="Times New Roman" w:cs="Times New Roman"/>
          <w:sz w:val="24"/>
          <w:szCs w:val="24"/>
        </w:rPr>
        <w:t>with the exception of uplands</w:t>
      </w:r>
      <w:r w:rsidR="00D97FBA" w:rsidRPr="00D56539">
        <w:rPr>
          <w:rFonts w:ascii="Times New Roman" w:hAnsi="Times New Roman" w:cs="Times New Roman"/>
          <w:sz w:val="24"/>
          <w:szCs w:val="24"/>
        </w:rPr>
        <w:t xml:space="preserve"> (</w:t>
      </w:r>
      <w:r w:rsidR="00FD1A1C">
        <w:rPr>
          <w:rFonts w:ascii="Times New Roman" w:hAnsi="Times New Roman" w:cs="Times New Roman"/>
          <w:sz w:val="24"/>
          <w:szCs w:val="24"/>
        </w:rPr>
        <w:t>Figure 5</w:t>
      </w:r>
      <w:r w:rsidR="009C75A3">
        <w:rPr>
          <w:rFonts w:ascii="Times New Roman" w:hAnsi="Times New Roman" w:cs="Times New Roman"/>
          <w:sz w:val="24"/>
          <w:szCs w:val="24"/>
        </w:rPr>
        <w:t>b</w:t>
      </w:r>
      <w:r w:rsidR="00E073FF" w:rsidRPr="00D56539">
        <w:rPr>
          <w:rFonts w:ascii="Times New Roman" w:hAnsi="Times New Roman" w:cs="Times New Roman"/>
          <w:sz w:val="24"/>
          <w:szCs w:val="24"/>
        </w:rPr>
        <w:t xml:space="preserve">). </w:t>
      </w:r>
    </w:p>
    <w:p w14:paraId="5682975B" w14:textId="0BE7CBF4" w:rsidR="00F82615" w:rsidRPr="00D56539" w:rsidRDefault="0051312E" w:rsidP="00C00BE0">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3.5</w:t>
      </w:r>
      <w:r w:rsidR="00D550C1" w:rsidRPr="00D56539">
        <w:rPr>
          <w:rFonts w:ascii="Times New Roman" w:hAnsi="Times New Roman" w:cs="Times New Roman"/>
          <w:b/>
          <w:color w:val="auto"/>
          <w:sz w:val="24"/>
          <w:szCs w:val="24"/>
        </w:rPr>
        <w:t xml:space="preserve"> </w:t>
      </w:r>
      <w:r w:rsidR="00980FD3">
        <w:rPr>
          <w:rFonts w:ascii="Times New Roman" w:hAnsi="Times New Roman" w:cs="Times New Roman"/>
          <w:b/>
          <w:color w:val="auto"/>
          <w:sz w:val="24"/>
          <w:szCs w:val="24"/>
        </w:rPr>
        <w:t xml:space="preserve">Inorganic </w:t>
      </w:r>
      <w:r w:rsidR="00D550C1" w:rsidRPr="00D56539">
        <w:rPr>
          <w:rFonts w:ascii="Times New Roman" w:hAnsi="Times New Roman" w:cs="Times New Roman"/>
          <w:b/>
          <w:color w:val="auto"/>
          <w:sz w:val="24"/>
          <w:szCs w:val="24"/>
        </w:rPr>
        <w:t xml:space="preserve">N </w:t>
      </w:r>
      <w:r w:rsidR="00980FD3">
        <w:rPr>
          <w:rFonts w:ascii="Times New Roman" w:hAnsi="Times New Roman" w:cs="Times New Roman"/>
          <w:b/>
          <w:color w:val="auto"/>
          <w:sz w:val="24"/>
          <w:szCs w:val="24"/>
        </w:rPr>
        <w:t>production in mineral soils</w:t>
      </w:r>
    </w:p>
    <w:p w14:paraId="143313FB" w14:textId="6B4C264D" w:rsidR="002457D1" w:rsidRPr="00D56539"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672C6" w:rsidRPr="00D56539">
        <w:rPr>
          <w:rFonts w:ascii="Times New Roman" w:hAnsi="Times New Roman" w:cs="Times New Roman"/>
          <w:sz w:val="24"/>
          <w:szCs w:val="24"/>
        </w:rPr>
        <w:t xml:space="preserve">Net ammonification rates were negative or near zero across </w:t>
      </w:r>
      <w:r w:rsidR="00D07570" w:rsidRPr="00D56539">
        <w:rPr>
          <w:rFonts w:ascii="Times New Roman" w:hAnsi="Times New Roman" w:cs="Times New Roman"/>
          <w:sz w:val="24"/>
          <w:szCs w:val="24"/>
        </w:rPr>
        <w:t xml:space="preserve">all </w:t>
      </w:r>
      <w:r w:rsidR="002672C6" w:rsidRPr="00D56539">
        <w:rPr>
          <w:rFonts w:ascii="Times New Roman" w:hAnsi="Times New Roman" w:cs="Times New Roman"/>
          <w:sz w:val="24"/>
          <w:szCs w:val="24"/>
        </w:rPr>
        <w:t>landscape positions and burn conditions (</w:t>
      </w:r>
      <w:r w:rsidR="00FD1A1C">
        <w:rPr>
          <w:rFonts w:ascii="Times New Roman" w:hAnsi="Times New Roman" w:cs="Times New Roman"/>
          <w:sz w:val="24"/>
          <w:szCs w:val="24"/>
        </w:rPr>
        <w:t>Figure 6</w:t>
      </w:r>
      <w:r w:rsidR="002672C6" w:rsidRPr="00D56539">
        <w:rPr>
          <w:rFonts w:ascii="Times New Roman" w:hAnsi="Times New Roman" w:cs="Times New Roman"/>
          <w:sz w:val="24"/>
          <w:szCs w:val="24"/>
        </w:rPr>
        <w:t>). In contrast, net nitrification and mineralization rates were positive in all unburned soils and burned uplands</w:t>
      </w:r>
      <w:r w:rsidR="00D07570" w:rsidRPr="00D56539">
        <w:rPr>
          <w:rFonts w:ascii="Times New Roman" w:hAnsi="Times New Roman" w:cs="Times New Roman"/>
          <w:sz w:val="24"/>
          <w:szCs w:val="24"/>
        </w:rPr>
        <w:t xml:space="preserve"> (</w:t>
      </w:r>
      <w:r w:rsidR="00FD1A1C">
        <w:rPr>
          <w:rFonts w:ascii="Times New Roman" w:hAnsi="Times New Roman" w:cs="Times New Roman"/>
          <w:sz w:val="24"/>
          <w:szCs w:val="24"/>
        </w:rPr>
        <w:t>Figure 6</w:t>
      </w:r>
      <w:r w:rsidR="00D07570" w:rsidRPr="00D56539">
        <w:rPr>
          <w:rFonts w:ascii="Times New Roman" w:hAnsi="Times New Roman" w:cs="Times New Roman"/>
          <w:sz w:val="24"/>
          <w:szCs w:val="24"/>
        </w:rPr>
        <w:t>). Burned soils in l</w:t>
      </w:r>
      <w:r w:rsidR="002672C6" w:rsidRPr="00D56539">
        <w:rPr>
          <w:rFonts w:ascii="Times New Roman" w:hAnsi="Times New Roman" w:cs="Times New Roman"/>
          <w:sz w:val="24"/>
          <w:szCs w:val="24"/>
        </w:rPr>
        <w:t xml:space="preserve">ower </w:t>
      </w:r>
      <w:r w:rsidR="00EC3CF1">
        <w:rPr>
          <w:rFonts w:ascii="Times New Roman" w:hAnsi="Times New Roman" w:cs="Times New Roman"/>
          <w:sz w:val="24"/>
          <w:szCs w:val="24"/>
        </w:rPr>
        <w:t>topographic</w:t>
      </w:r>
      <w:r w:rsidR="002672C6" w:rsidRPr="00D56539">
        <w:rPr>
          <w:rFonts w:ascii="Times New Roman" w:hAnsi="Times New Roman" w:cs="Times New Roman"/>
          <w:sz w:val="24"/>
          <w:szCs w:val="24"/>
        </w:rPr>
        <w:t xml:space="preserve"> positions </w:t>
      </w:r>
      <w:r w:rsidR="00EC3CF1">
        <w:rPr>
          <w:rFonts w:ascii="Times New Roman" w:hAnsi="Times New Roman" w:cs="Times New Roman"/>
          <w:sz w:val="24"/>
          <w:szCs w:val="24"/>
        </w:rPr>
        <w:t>(i.e., riparian, toeslope, and</w:t>
      </w:r>
      <w:r w:rsidR="00D07C96" w:rsidRPr="00D56539">
        <w:rPr>
          <w:rFonts w:ascii="Times New Roman" w:hAnsi="Times New Roman" w:cs="Times New Roman"/>
          <w:sz w:val="24"/>
          <w:szCs w:val="24"/>
        </w:rPr>
        <w:t xml:space="preserve"> midslope) </w:t>
      </w:r>
      <w:r w:rsidR="002672C6" w:rsidRPr="00D56539">
        <w:rPr>
          <w:rFonts w:ascii="Times New Roman" w:hAnsi="Times New Roman" w:cs="Times New Roman"/>
          <w:sz w:val="24"/>
          <w:szCs w:val="24"/>
        </w:rPr>
        <w:t>exhibited negative or near zero nitrification and mineralization rates</w:t>
      </w:r>
      <w:r w:rsidR="00D07570" w:rsidRPr="00D56539">
        <w:rPr>
          <w:rFonts w:ascii="Times New Roman" w:hAnsi="Times New Roman" w:cs="Times New Roman"/>
          <w:sz w:val="24"/>
          <w:szCs w:val="24"/>
        </w:rPr>
        <w:t xml:space="preserve"> (</w:t>
      </w:r>
      <w:r w:rsidR="00FD1A1C">
        <w:rPr>
          <w:rFonts w:ascii="Times New Roman" w:hAnsi="Times New Roman" w:cs="Times New Roman"/>
          <w:sz w:val="24"/>
          <w:szCs w:val="24"/>
        </w:rPr>
        <w:t>Figure 6</w:t>
      </w:r>
      <w:r w:rsidR="00D07570" w:rsidRPr="00D56539">
        <w:rPr>
          <w:rFonts w:ascii="Times New Roman" w:hAnsi="Times New Roman" w:cs="Times New Roman"/>
          <w:sz w:val="24"/>
          <w:szCs w:val="24"/>
        </w:rPr>
        <w:t>)</w:t>
      </w:r>
      <w:r w:rsidR="002672C6" w:rsidRPr="00D56539">
        <w:rPr>
          <w:rFonts w:ascii="Times New Roman" w:hAnsi="Times New Roman" w:cs="Times New Roman"/>
          <w:sz w:val="24"/>
          <w:szCs w:val="24"/>
        </w:rPr>
        <w:t xml:space="preserve">. </w:t>
      </w:r>
      <w:r w:rsidR="00D07570" w:rsidRPr="00D56539">
        <w:rPr>
          <w:rFonts w:ascii="Times New Roman" w:hAnsi="Times New Roman" w:cs="Times New Roman"/>
          <w:sz w:val="24"/>
          <w:szCs w:val="24"/>
        </w:rPr>
        <w:t xml:space="preserve">Given the high observed variability, neither ammonification, nitrification, nor N </w:t>
      </w:r>
      <w:r w:rsidR="00D07570" w:rsidRPr="00D56539">
        <w:rPr>
          <w:rFonts w:ascii="Times New Roman" w:hAnsi="Times New Roman" w:cs="Times New Roman"/>
          <w:sz w:val="24"/>
          <w:szCs w:val="24"/>
        </w:rPr>
        <w:lastRenderedPageBreak/>
        <w:t>mineralization varied significantly with burn co</w:t>
      </w:r>
      <w:r w:rsidR="00FD1A1C">
        <w:rPr>
          <w:rFonts w:ascii="Times New Roman" w:hAnsi="Times New Roman" w:cs="Times New Roman"/>
          <w:sz w:val="24"/>
          <w:szCs w:val="24"/>
        </w:rPr>
        <w:t>ndition though nitrification rates were marginally lower in burned midslopes compared to unburned midslopes (p=0.08).</w:t>
      </w:r>
      <w:r w:rsidR="002457D1" w:rsidRPr="00D56539">
        <w:rPr>
          <w:rFonts w:ascii="Times New Roman" w:hAnsi="Times New Roman" w:cs="Times New Roman"/>
          <w:sz w:val="24"/>
          <w:szCs w:val="24"/>
        </w:rPr>
        <w:t xml:space="preserve"> </w:t>
      </w:r>
    </w:p>
    <w:p w14:paraId="26B01424" w14:textId="02A56889" w:rsidR="00217B8F" w:rsidRPr="00D56539" w:rsidRDefault="0051312E" w:rsidP="00C00BE0">
      <w:pPr>
        <w:pStyle w:val="Heading2"/>
        <w:spacing w:line="48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3.6</w:t>
      </w:r>
      <w:r w:rsidR="00217B8F" w:rsidRPr="00D56539">
        <w:rPr>
          <w:rFonts w:ascii="Times New Roman" w:hAnsi="Times New Roman" w:cs="Times New Roman"/>
          <w:b/>
          <w:color w:val="auto"/>
          <w:sz w:val="24"/>
          <w:szCs w:val="24"/>
        </w:rPr>
        <w:t xml:space="preserve"> Water N Concentrations</w:t>
      </w:r>
    </w:p>
    <w:p w14:paraId="0CC430CC" w14:textId="2162073C" w:rsidR="00660CDB" w:rsidRDefault="00863F75" w:rsidP="00C00BE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833B7">
        <w:rPr>
          <w:rFonts w:ascii="Times New Roman" w:hAnsi="Times New Roman" w:cs="Times New Roman"/>
          <w:sz w:val="24"/>
          <w:szCs w:val="24"/>
        </w:rPr>
        <w:t>Both stream and shallow groundwater had</w:t>
      </w:r>
      <w:r w:rsidR="00660CDB">
        <w:rPr>
          <w:rFonts w:ascii="Times New Roman" w:hAnsi="Times New Roman" w:cs="Times New Roman"/>
          <w:sz w:val="24"/>
          <w:szCs w:val="24"/>
        </w:rPr>
        <w:t xml:space="preserve"> high</w:t>
      </w:r>
      <w:r w:rsidR="008833B7">
        <w:rPr>
          <w:rFonts w:ascii="Times New Roman" w:hAnsi="Times New Roman" w:cs="Times New Roman"/>
          <w:sz w:val="24"/>
          <w:szCs w:val="24"/>
        </w:rPr>
        <w:t>er</w:t>
      </w:r>
      <w:r w:rsidR="00660CDB">
        <w:rPr>
          <w:rFonts w:ascii="Times New Roman" w:hAnsi="Times New Roman" w:cs="Times New Roman"/>
          <w:sz w:val="24"/>
          <w:szCs w:val="24"/>
        </w:rPr>
        <w:t xml:space="preserve">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660CDB">
        <w:rPr>
          <w:rFonts w:ascii="Times New Roman" w:hAnsi="Times New Roman" w:cs="Times New Roman"/>
          <w:sz w:val="24"/>
          <w:szCs w:val="24"/>
        </w:rPr>
        <w:t xml:space="preserve">concentrations </w:t>
      </w:r>
      <w:r w:rsidR="008833B7">
        <w:rPr>
          <w:rFonts w:ascii="Times New Roman" w:hAnsi="Times New Roman" w:cs="Times New Roman"/>
          <w:sz w:val="24"/>
          <w:szCs w:val="24"/>
        </w:rPr>
        <w:t xml:space="preserve">in burned </w:t>
      </w:r>
      <w:r w:rsidR="00660CDB">
        <w:rPr>
          <w:rFonts w:ascii="Times New Roman" w:hAnsi="Times New Roman" w:cs="Times New Roman"/>
          <w:sz w:val="24"/>
          <w:szCs w:val="24"/>
        </w:rPr>
        <w:t xml:space="preserve">compared to unburned </w:t>
      </w:r>
      <w:r w:rsidR="008833B7">
        <w:rPr>
          <w:rFonts w:ascii="Times New Roman" w:hAnsi="Times New Roman" w:cs="Times New Roman"/>
          <w:sz w:val="24"/>
          <w:szCs w:val="24"/>
        </w:rPr>
        <w:t xml:space="preserve">watersheds whereas </w:t>
      </w:r>
      <w:r w:rsidR="00660CDB">
        <w:rPr>
          <w:rFonts w:ascii="Times New Roman" w:hAnsi="Times New Roman" w:cs="Times New Roman"/>
          <w:sz w:val="24"/>
          <w:szCs w:val="24"/>
        </w:rPr>
        <w:t xml:space="preserve">soil water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660CDB">
        <w:rPr>
          <w:rFonts w:ascii="Times New Roman" w:hAnsi="Times New Roman" w:cs="Times New Roman"/>
          <w:sz w:val="24"/>
          <w:szCs w:val="24"/>
        </w:rPr>
        <w:t>was much lower in both burned and unburned watersheds (Figure 7). Mean s</w:t>
      </w:r>
      <w:r w:rsidR="00530C22">
        <w:rPr>
          <w:rFonts w:ascii="Times New Roman" w:hAnsi="Times New Roman" w:cs="Times New Roman"/>
          <w:sz w:val="24"/>
          <w:szCs w:val="24"/>
        </w:rPr>
        <w:t xml:space="preserve">oil water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660CDB">
        <w:rPr>
          <w:rFonts w:ascii="Times New Roman" w:hAnsi="Times New Roman" w:cs="Times New Roman"/>
          <w:sz w:val="24"/>
          <w:szCs w:val="24"/>
        </w:rPr>
        <w:t xml:space="preserve">was 0.21 mg/L in burned soils and 0.14 mg/L in unburned soils </w:t>
      </w:r>
      <w:r w:rsidR="00835410">
        <w:rPr>
          <w:rFonts w:ascii="Times New Roman" w:hAnsi="Times New Roman" w:cs="Times New Roman"/>
          <w:sz w:val="24"/>
          <w:szCs w:val="24"/>
        </w:rPr>
        <w:t xml:space="preserve">which is lower than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835410">
        <w:rPr>
          <w:rFonts w:ascii="Times New Roman" w:hAnsi="Times New Roman" w:cs="Times New Roman"/>
          <w:sz w:val="24"/>
          <w:szCs w:val="24"/>
        </w:rPr>
        <w:t xml:space="preserve">concentrations observed in other water bodies </w:t>
      </w:r>
      <w:r w:rsidR="00530C22">
        <w:rPr>
          <w:rFonts w:ascii="Times New Roman" w:hAnsi="Times New Roman" w:cs="Times New Roman"/>
          <w:sz w:val="24"/>
          <w:szCs w:val="24"/>
        </w:rPr>
        <w:t>(Figure 7a)</w:t>
      </w:r>
      <w:r w:rsidR="0037240C">
        <w:rPr>
          <w:rFonts w:ascii="Times New Roman" w:hAnsi="Times New Roman" w:cs="Times New Roman"/>
          <w:sz w:val="24"/>
          <w:szCs w:val="24"/>
        </w:rPr>
        <w:t xml:space="preserve">. </w:t>
      </w:r>
      <w:r w:rsidR="008833B7">
        <w:rPr>
          <w:rFonts w:ascii="Times New Roman" w:hAnsi="Times New Roman" w:cs="Times New Roman"/>
          <w:sz w:val="24"/>
          <w:szCs w:val="24"/>
        </w:rPr>
        <w:t>Shallow g</w:t>
      </w:r>
      <w:r w:rsidR="00217B8F" w:rsidRPr="00D56539">
        <w:rPr>
          <w:rFonts w:ascii="Times New Roman" w:hAnsi="Times New Roman" w:cs="Times New Roman"/>
          <w:sz w:val="24"/>
          <w:szCs w:val="24"/>
        </w:rPr>
        <w:t xml:space="preserve">roundwater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217B8F" w:rsidRPr="00D56539">
        <w:rPr>
          <w:rFonts w:ascii="Times New Roman" w:hAnsi="Times New Roman" w:cs="Times New Roman"/>
          <w:sz w:val="24"/>
          <w:szCs w:val="24"/>
        </w:rPr>
        <w:t xml:space="preserve">concentrations from the riparian wells </w:t>
      </w:r>
      <w:r w:rsidR="008833B7">
        <w:rPr>
          <w:rFonts w:ascii="Times New Roman" w:hAnsi="Times New Roman" w:cs="Times New Roman"/>
          <w:sz w:val="24"/>
          <w:szCs w:val="24"/>
        </w:rPr>
        <w:t xml:space="preserve">and nested piezometers </w:t>
      </w:r>
      <w:r w:rsidR="009D6578" w:rsidRPr="00D56539">
        <w:rPr>
          <w:rFonts w:ascii="Times New Roman" w:hAnsi="Times New Roman" w:cs="Times New Roman"/>
          <w:sz w:val="24"/>
          <w:szCs w:val="24"/>
        </w:rPr>
        <w:t>were also consistently higher in burned (</w:t>
      </w:r>
      <w:r w:rsidR="008833B7">
        <w:rPr>
          <w:rFonts w:ascii="Times New Roman" w:hAnsi="Times New Roman" w:cs="Times New Roman"/>
          <w:sz w:val="24"/>
          <w:szCs w:val="24"/>
        </w:rPr>
        <w:t>0.64-4.07</w:t>
      </w:r>
      <w:r w:rsidR="00217B8F" w:rsidRPr="00D56539">
        <w:rPr>
          <w:rFonts w:ascii="Times New Roman" w:hAnsi="Times New Roman" w:cs="Times New Roman"/>
          <w:sz w:val="24"/>
          <w:szCs w:val="24"/>
        </w:rPr>
        <w:t xml:space="preserve"> mg/L</w:t>
      </w:r>
      <w:r w:rsidR="009D6578" w:rsidRPr="00D56539">
        <w:rPr>
          <w:rFonts w:ascii="Times New Roman" w:hAnsi="Times New Roman" w:cs="Times New Roman"/>
          <w:sz w:val="24"/>
          <w:szCs w:val="24"/>
        </w:rPr>
        <w:t>) compared to unburned watersheds (</w:t>
      </w:r>
      <w:r w:rsidR="008833B7">
        <w:rPr>
          <w:rFonts w:ascii="Times New Roman" w:hAnsi="Times New Roman" w:cs="Times New Roman"/>
          <w:sz w:val="24"/>
          <w:szCs w:val="24"/>
        </w:rPr>
        <w:t>0.01-3.42</w:t>
      </w:r>
      <w:r w:rsidR="00217B8F" w:rsidRPr="00D56539">
        <w:rPr>
          <w:rFonts w:ascii="Times New Roman" w:hAnsi="Times New Roman" w:cs="Times New Roman"/>
          <w:sz w:val="24"/>
          <w:szCs w:val="24"/>
        </w:rPr>
        <w:t xml:space="preserve"> mg/L</w:t>
      </w:r>
      <w:r w:rsidR="009D6578" w:rsidRPr="00D56539">
        <w:rPr>
          <w:rFonts w:ascii="Times New Roman" w:hAnsi="Times New Roman" w:cs="Times New Roman"/>
          <w:sz w:val="24"/>
          <w:szCs w:val="24"/>
        </w:rPr>
        <w:t>)</w:t>
      </w:r>
      <w:r w:rsidR="00217B8F" w:rsidRPr="00D56539">
        <w:rPr>
          <w:rFonts w:ascii="Times New Roman" w:hAnsi="Times New Roman" w:cs="Times New Roman"/>
          <w:sz w:val="24"/>
          <w:szCs w:val="24"/>
        </w:rPr>
        <w:t xml:space="preserve"> (</w:t>
      </w:r>
      <w:r w:rsidR="009D6578" w:rsidRPr="00D56539">
        <w:rPr>
          <w:rFonts w:ascii="Times New Roman" w:hAnsi="Times New Roman" w:cs="Times New Roman"/>
          <w:sz w:val="24"/>
          <w:szCs w:val="24"/>
        </w:rPr>
        <w:fldChar w:fldCharType="begin"/>
      </w:r>
      <w:r w:rsidR="009D6578" w:rsidRPr="00D56539">
        <w:rPr>
          <w:rFonts w:ascii="Times New Roman" w:hAnsi="Times New Roman" w:cs="Times New Roman"/>
          <w:sz w:val="24"/>
          <w:szCs w:val="24"/>
        </w:rPr>
        <w:instrText xml:space="preserve"> REF _Ref98862388 \h  \* MERGEFORMAT </w:instrText>
      </w:r>
      <w:r w:rsidR="009D6578" w:rsidRPr="00D56539">
        <w:rPr>
          <w:rFonts w:ascii="Times New Roman" w:hAnsi="Times New Roman" w:cs="Times New Roman"/>
          <w:sz w:val="24"/>
          <w:szCs w:val="24"/>
        </w:rPr>
      </w:r>
      <w:r w:rsidR="009D6578"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7</w:t>
      </w:r>
      <w:r w:rsidR="009D6578" w:rsidRPr="00D56539">
        <w:rPr>
          <w:rFonts w:ascii="Times New Roman" w:hAnsi="Times New Roman" w:cs="Times New Roman"/>
          <w:sz w:val="24"/>
          <w:szCs w:val="24"/>
        </w:rPr>
        <w:fldChar w:fldCharType="end"/>
      </w:r>
      <w:r w:rsidR="0037240C">
        <w:rPr>
          <w:rFonts w:ascii="Times New Roman" w:hAnsi="Times New Roman" w:cs="Times New Roman"/>
          <w:sz w:val="24"/>
          <w:szCs w:val="24"/>
        </w:rPr>
        <w:t>b</w:t>
      </w:r>
      <w:r w:rsidR="008833B7">
        <w:rPr>
          <w:rFonts w:ascii="Times New Roman" w:hAnsi="Times New Roman" w:cs="Times New Roman"/>
          <w:sz w:val="24"/>
          <w:szCs w:val="24"/>
        </w:rPr>
        <w:t>-c</w:t>
      </w:r>
      <w:r w:rsidR="00217B8F" w:rsidRPr="00D56539">
        <w:rPr>
          <w:rFonts w:ascii="Times New Roman" w:hAnsi="Times New Roman" w:cs="Times New Roman"/>
          <w:sz w:val="24"/>
          <w:szCs w:val="24"/>
        </w:rPr>
        <w:t xml:space="preserve">). </w:t>
      </w:r>
      <w:r w:rsidR="0037240C" w:rsidRPr="00D56539">
        <w:rPr>
          <w:rFonts w:ascii="Times New Roman" w:hAnsi="Times New Roman" w:cs="Times New Roman"/>
          <w:sz w:val="24"/>
          <w:szCs w:val="24"/>
        </w:rPr>
        <w:t xml:space="preserve">Stream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37240C" w:rsidRPr="00D56539">
        <w:rPr>
          <w:rFonts w:ascii="Times New Roman" w:hAnsi="Times New Roman" w:cs="Times New Roman"/>
          <w:sz w:val="24"/>
          <w:szCs w:val="24"/>
        </w:rPr>
        <w:t>concentrations were consistently higher in burned (0.67-4.25 mg/L) compared to unburned watersheds (0.01-0.59 mg/L) (</w:t>
      </w:r>
      <w:r w:rsidR="0037240C" w:rsidRPr="00D56539">
        <w:rPr>
          <w:rFonts w:ascii="Times New Roman" w:hAnsi="Times New Roman" w:cs="Times New Roman"/>
          <w:sz w:val="24"/>
          <w:szCs w:val="24"/>
        </w:rPr>
        <w:fldChar w:fldCharType="begin"/>
      </w:r>
      <w:r w:rsidR="0037240C" w:rsidRPr="00D56539">
        <w:rPr>
          <w:rFonts w:ascii="Times New Roman" w:hAnsi="Times New Roman" w:cs="Times New Roman"/>
          <w:sz w:val="24"/>
          <w:szCs w:val="24"/>
        </w:rPr>
        <w:instrText xml:space="preserve"> REF _Ref98862388 \h  \* MERGEFORMAT </w:instrText>
      </w:r>
      <w:r w:rsidR="0037240C" w:rsidRPr="00D56539">
        <w:rPr>
          <w:rFonts w:ascii="Times New Roman" w:hAnsi="Times New Roman" w:cs="Times New Roman"/>
          <w:sz w:val="24"/>
          <w:szCs w:val="24"/>
        </w:rPr>
      </w:r>
      <w:r w:rsidR="0037240C" w:rsidRPr="00D56539">
        <w:rPr>
          <w:rFonts w:ascii="Times New Roman" w:hAnsi="Times New Roman" w:cs="Times New Roman"/>
          <w:sz w:val="24"/>
          <w:szCs w:val="24"/>
        </w:rPr>
        <w:fldChar w:fldCharType="separate"/>
      </w:r>
      <w:r w:rsidR="00C30882" w:rsidRPr="00D56539">
        <w:rPr>
          <w:rFonts w:ascii="Times New Roman" w:hAnsi="Times New Roman" w:cs="Times New Roman"/>
          <w:sz w:val="24"/>
          <w:szCs w:val="24"/>
        </w:rPr>
        <w:t xml:space="preserve">Figure </w:t>
      </w:r>
      <w:r w:rsidR="00C30882">
        <w:rPr>
          <w:rFonts w:ascii="Times New Roman" w:hAnsi="Times New Roman" w:cs="Times New Roman"/>
          <w:noProof/>
          <w:sz w:val="24"/>
          <w:szCs w:val="24"/>
        </w:rPr>
        <w:t>7</w:t>
      </w:r>
      <w:r w:rsidR="0037240C" w:rsidRPr="00D56539">
        <w:rPr>
          <w:rFonts w:ascii="Times New Roman" w:hAnsi="Times New Roman" w:cs="Times New Roman"/>
          <w:sz w:val="24"/>
          <w:szCs w:val="24"/>
        </w:rPr>
        <w:fldChar w:fldCharType="end"/>
      </w:r>
      <w:r w:rsidR="0037240C">
        <w:rPr>
          <w:rFonts w:ascii="Times New Roman" w:hAnsi="Times New Roman" w:cs="Times New Roman"/>
          <w:sz w:val="24"/>
          <w:szCs w:val="24"/>
        </w:rPr>
        <w:t>d</w:t>
      </w:r>
      <w:r w:rsidR="0037240C" w:rsidRPr="00D56539">
        <w:rPr>
          <w:rFonts w:ascii="Times New Roman" w:hAnsi="Times New Roman" w:cs="Times New Roman"/>
          <w:sz w:val="24"/>
          <w:szCs w:val="24"/>
        </w:rPr>
        <w:t xml:space="preserve">).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217B8F" w:rsidRPr="00D56539">
        <w:rPr>
          <w:rFonts w:ascii="Times New Roman" w:hAnsi="Times New Roman" w:cs="Times New Roman"/>
          <w:sz w:val="24"/>
          <w:szCs w:val="24"/>
        </w:rPr>
        <w:t>concentration</w:t>
      </w:r>
      <w:r w:rsidR="009D6578" w:rsidRPr="00D56539">
        <w:rPr>
          <w:rFonts w:ascii="Times New Roman" w:hAnsi="Times New Roman" w:cs="Times New Roman"/>
          <w:sz w:val="24"/>
          <w:szCs w:val="24"/>
        </w:rPr>
        <w:t>s</w:t>
      </w:r>
      <w:r w:rsidR="00217B8F" w:rsidRPr="00D56539">
        <w:rPr>
          <w:rFonts w:ascii="Times New Roman" w:hAnsi="Times New Roman" w:cs="Times New Roman"/>
          <w:sz w:val="24"/>
          <w:szCs w:val="24"/>
        </w:rPr>
        <w:t xml:space="preserve"> </w:t>
      </w:r>
      <w:r w:rsidR="0037240C">
        <w:rPr>
          <w:rFonts w:ascii="Times New Roman" w:hAnsi="Times New Roman" w:cs="Times New Roman"/>
          <w:sz w:val="24"/>
          <w:szCs w:val="24"/>
        </w:rPr>
        <w:t xml:space="preserve">only </w:t>
      </w:r>
      <w:r w:rsidR="00217B8F" w:rsidRPr="00D56539">
        <w:rPr>
          <w:rFonts w:ascii="Times New Roman" w:hAnsi="Times New Roman" w:cs="Times New Roman"/>
          <w:sz w:val="24"/>
          <w:szCs w:val="24"/>
        </w:rPr>
        <w:t xml:space="preserve">ranged from 0.005 mg/L (i.e. detection limit) to 0.75 mg/L across all sampling locations and dates. On average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217B8F" w:rsidRPr="00D56539">
        <w:rPr>
          <w:rFonts w:ascii="Times New Roman" w:hAnsi="Times New Roman" w:cs="Times New Roman"/>
          <w:sz w:val="24"/>
          <w:szCs w:val="24"/>
        </w:rPr>
        <w:t xml:space="preserve">comprised 7% of DIN in unburned </w:t>
      </w:r>
      <w:r w:rsidR="00AF3073" w:rsidRPr="00D56539">
        <w:rPr>
          <w:rFonts w:ascii="Times New Roman" w:hAnsi="Times New Roman" w:cs="Times New Roman"/>
          <w:sz w:val="24"/>
          <w:szCs w:val="24"/>
        </w:rPr>
        <w:t xml:space="preserve">water </w:t>
      </w:r>
      <w:r w:rsidR="00217B8F" w:rsidRPr="00D56539">
        <w:rPr>
          <w:rFonts w:ascii="Times New Roman" w:hAnsi="Times New Roman" w:cs="Times New Roman"/>
          <w:sz w:val="24"/>
          <w:szCs w:val="24"/>
        </w:rPr>
        <w:t xml:space="preserve">samples and 1% of DIN in burned </w:t>
      </w:r>
      <w:r w:rsidR="00AF3073" w:rsidRPr="00D56539">
        <w:rPr>
          <w:rFonts w:ascii="Times New Roman" w:hAnsi="Times New Roman" w:cs="Times New Roman"/>
          <w:sz w:val="24"/>
          <w:szCs w:val="24"/>
        </w:rPr>
        <w:t xml:space="preserve">water </w:t>
      </w:r>
      <w:r w:rsidR="00F41163">
        <w:rPr>
          <w:rFonts w:ascii="Times New Roman" w:hAnsi="Times New Roman" w:cs="Times New Roman"/>
          <w:sz w:val="24"/>
          <w:szCs w:val="24"/>
        </w:rPr>
        <w:t xml:space="preserve">samples. </w:t>
      </w:r>
    </w:p>
    <w:p w14:paraId="02EA3441" w14:textId="787CDB0E" w:rsidR="000A20C1" w:rsidRDefault="008D0514" w:rsidP="001471E4">
      <w:pPr>
        <w:pStyle w:val="Heading1"/>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4 Discussion</w:t>
      </w:r>
    </w:p>
    <w:p w14:paraId="68EC9E65" w14:textId="643B58CA" w:rsidR="00EE5809" w:rsidRDefault="00EE5809" w:rsidP="00EE5809">
      <w:pPr>
        <w:spacing w:line="480" w:lineRule="auto"/>
        <w:rPr>
          <w:rFonts w:ascii="Times New Roman" w:hAnsi="Times New Roman" w:cs="Times New Roman"/>
          <w:sz w:val="24"/>
          <w:szCs w:val="24"/>
        </w:rPr>
      </w:pPr>
      <w:r>
        <w:tab/>
      </w:r>
      <w:r w:rsidR="00E46FEE" w:rsidRPr="00E46FEE">
        <w:rPr>
          <w:rFonts w:ascii="Times New Roman" w:hAnsi="Times New Roman" w:cs="Times New Roman"/>
          <w:sz w:val="24"/>
          <w:szCs w:val="24"/>
        </w:rPr>
        <w:t>Most ecosystems have substantial capacity to store added nitrogen in soils and vegetation (Chapin et al., 2005)</w:t>
      </w:r>
      <w:r w:rsidR="00E46FEE">
        <w:rPr>
          <w:rFonts w:ascii="Times New Roman" w:hAnsi="Times New Roman" w:cs="Times New Roman"/>
          <w:sz w:val="24"/>
          <w:szCs w:val="24"/>
        </w:rPr>
        <w:t xml:space="preserve">. However, there is evidence that severe wildfire reduces the capacity of forested watersheds to retain atmospheric N inputs. </w:t>
      </w:r>
      <w:r w:rsidRPr="00D56539">
        <w:rPr>
          <w:rFonts w:ascii="Times New Roman" w:hAnsi="Times New Roman" w:cs="Times New Roman"/>
          <w:sz w:val="24"/>
          <w:szCs w:val="24"/>
        </w:rPr>
        <w:t xml:space="preserve">It was estimated that 97% of pre-fire N inputs to </w:t>
      </w:r>
      <w:r>
        <w:rPr>
          <w:rFonts w:ascii="Times New Roman" w:hAnsi="Times New Roman" w:cs="Times New Roman"/>
          <w:sz w:val="24"/>
          <w:szCs w:val="24"/>
        </w:rPr>
        <w:t>forested headwater catchments</w:t>
      </w:r>
      <w:r w:rsidRPr="00D56539">
        <w:rPr>
          <w:rFonts w:ascii="Times New Roman" w:hAnsi="Times New Roman" w:cs="Times New Roman"/>
          <w:sz w:val="24"/>
          <w:szCs w:val="24"/>
        </w:rPr>
        <w:t xml:space="preserve"> were retained within vegetation and soils, but that value declined to &lt;50% </w:t>
      </w:r>
      <w:r>
        <w:rPr>
          <w:rFonts w:ascii="Times New Roman" w:hAnsi="Times New Roman" w:cs="Times New Roman"/>
          <w:sz w:val="24"/>
          <w:szCs w:val="24"/>
        </w:rPr>
        <w:t>after severe wildfire</w:t>
      </w:r>
      <w:r w:rsidRPr="00D56539">
        <w:rPr>
          <w:rFonts w:ascii="Times New Roman" w:hAnsi="Times New Roman" w:cs="Times New Roman"/>
          <w:sz w:val="24"/>
          <w:szCs w:val="24"/>
        </w:rPr>
        <w:t xml:space="preserve"> </w:t>
      </w:r>
      <w:r w:rsidRPr="00D56539">
        <w:rPr>
          <w:rFonts w:ascii="Times New Roman" w:hAnsi="Times New Roman" w:cs="Times New Roman"/>
          <w:sz w:val="24"/>
          <w:szCs w:val="24"/>
        </w:rPr>
        <w:fldChar w:fldCharType="begin" w:fldLock="1"/>
      </w:r>
      <w:r w:rsidRPr="00D56539">
        <w:rPr>
          <w:rFonts w:ascii="Times New Roman" w:hAnsi="Times New Roman" w:cs="Times New Roman"/>
          <w:sz w:val="24"/>
          <w:szCs w:val="24"/>
        </w:rPr>
        <w:instrText>ADDIN CSL_CITATION {"citationItems":[{"id":"ITEM-1","itemData":{"DOI":"10.1007/s10021-018-0293-6","ISSN":"14350629","abstract":"Large, high-severity wildfires alter the physical and biological conditions that determine how catchments retain and release nutrients and regulate streamwater quality. The short-term water quality impacts of severe wildfire are often dramatic, but the longer-term responses may better reflect terrestrial and aquatic ecosystem recovery. We followed streamwater chemistry for 14 years after the largest fire in recorded Colorado history, the 2002 Hayman Fire, to characterize patterns in nitrogen (N) and carbon (C) export. Throughout the post-fire period, stream nitrate and total dissolved N (TDN) remained elevated in 10 burned catchments relative to pre-burn periods and 4 unburned control catchments. Both the extent of fire in a catchment and wildfire severity influenced stream N concentrations. Nitrate was more than an order of magnitude higher in streams draining catchments that burned to a high extent (&gt; 60% of their areas) compared to unburned catchments. Unburned catchments retained more than 95% of atmospheric N inputs, but N retention in burned catchments was less than half of N inputs. Unlike N, stream C was elevated in catchments that burned to a lesser extent (30–60% of their areas burned), compared to either unburned or extensively burned catchments. Remotely sensed estimates of upland and riparian vegetation cover suggest that burned forests could require several more decades before forest cover and nutrient demand return to pre-fire levels. The persistent stream N increases we report are below drinking water thresholds, but exceed ecoregional reference concentrations for healthy stream ecosystems and indicate that extensively burned headwater catchments no longer function as strong sinks for atmospheric N. Combined with increasing trends in wildfire severity and elevated N deposition, our findings demonstrate the potential for substantial post-wildfire changes in ecosystem N retention and have implications for nutrient export to downstream waters.","author":[{"dropping-particle":"","family":"Rhoades","given":"Charles C.","non-dropping-particle":"","parse-names":false,"suffix":""},{"dropping-particle":"","family":"Chow","given":"Alex T.","non-dropping-particle":"","parse-names":false,"suffix":""},{"dropping-particle":"","family":"Covino","given":"Timothy P.","non-dropping-particle":"","parse-names":false,"suffix":""},{"dropping-particle":"","family":"Fegel","given":"Timothy S.","non-dropping-particle":"","parse-names":false,"suffix":""},{"dropping-particle":"","family":"Pierson","given":"Derek N.","non-dropping-particle":"","parse-names":false,"suffix":""},{"dropping-particle":"","family":"Rhea","given":"Allison E.","non-dropping-particle":"","parse-names":false,"suffix":""}],"container-title":"Ecosystems","id":"ITEM-1","issue":"3","issued":{"date-parts":[["2019"]]},"page":"643-657","publisher":"Springer US","title":"The Legacy of a Severe Wildfire on Stream Nitrogen and Carbon in Headwater Catchments","type":"article-journal","volume":"22"},"uris":["http://www.mendeley.com/documents/?uuid=d743479b-2ae3-4e94-8302-3e5370bd3bd7"]}],"mendeley":{"formattedCitation":"(Rhoades et al., 2019)","plainTextFormattedCitation":"(Rhoades et al., 2019)","previouslyFormattedCitation":"(Rhoades et al., 2019)"},"properties":{"noteIndex":0},"schema":"https://github.com/citation-style-language/schema/raw/master/csl-citation.json"}</w:instrText>
      </w:r>
      <w:r w:rsidRPr="00D56539">
        <w:rPr>
          <w:rFonts w:ascii="Times New Roman" w:hAnsi="Times New Roman" w:cs="Times New Roman"/>
          <w:sz w:val="24"/>
          <w:szCs w:val="24"/>
        </w:rPr>
        <w:fldChar w:fldCharType="separate"/>
      </w:r>
      <w:r w:rsidRPr="00D56539">
        <w:rPr>
          <w:rFonts w:ascii="Times New Roman" w:hAnsi="Times New Roman" w:cs="Times New Roman"/>
          <w:noProof/>
          <w:sz w:val="24"/>
          <w:szCs w:val="24"/>
        </w:rPr>
        <w:t>(Rhoades et al., 2019)</w:t>
      </w:r>
      <w:r w:rsidRPr="00D56539">
        <w:rPr>
          <w:rFonts w:ascii="Times New Roman" w:hAnsi="Times New Roman" w:cs="Times New Roman"/>
          <w:sz w:val="24"/>
          <w:szCs w:val="24"/>
        </w:rPr>
        <w:fldChar w:fldCharType="end"/>
      </w:r>
      <w:r w:rsidRPr="00D56539">
        <w:rPr>
          <w:rFonts w:ascii="Times New Roman" w:hAnsi="Times New Roman" w:cs="Times New Roman"/>
          <w:sz w:val="24"/>
          <w:szCs w:val="24"/>
        </w:rPr>
        <w:t xml:space="preserve">. </w:t>
      </w:r>
      <w:r>
        <w:rPr>
          <w:rFonts w:ascii="Times New Roman" w:hAnsi="Times New Roman" w:cs="Times New Roman"/>
          <w:sz w:val="24"/>
          <w:szCs w:val="24"/>
        </w:rPr>
        <w:t>We hypothesized that this post-fire loss of N retention capacity could be the product of</w:t>
      </w:r>
      <w:r w:rsidRPr="00EE5809">
        <w:rPr>
          <w:rFonts w:ascii="Times New Roman" w:hAnsi="Times New Roman" w:cs="Times New Roman"/>
          <w:sz w:val="24"/>
          <w:szCs w:val="24"/>
        </w:rPr>
        <w:t xml:space="preserve"> larger soil N pools </w:t>
      </w:r>
      <w:r w:rsidRPr="00EE5809">
        <w:rPr>
          <w:rFonts w:ascii="Times New Roman" w:hAnsi="Times New Roman" w:cs="Times New Roman"/>
          <w:sz w:val="24"/>
          <w:szCs w:val="24"/>
        </w:rPr>
        <w:fldChar w:fldCharType="begin" w:fldLock="1"/>
      </w:r>
      <w:r w:rsidR="005B5026">
        <w:rPr>
          <w:rFonts w:ascii="Times New Roman" w:hAnsi="Times New Roman" w:cs="Times New Roman"/>
          <w:sz w:val="24"/>
          <w:szCs w:val="24"/>
        </w:rPr>
        <w:instrText>ADDIN CSL_CITATION {"citationItems":[{"id":"ITEM-1","itemData":{"DOI":"10.1073/pnas.0700180104","ISSN":"00278424","abstract":"Understanding ecosystem processes as they relate to wildfire and vegetation dynamics is of growing importance as fire frequency and extent increase throughout the western United States. However, the effects of severe, stand-replacing wildfires are poorly understood. We studied inorganic nitrogen pools and mineralization rates after stand-replacing wildfires in the Greater Yellowstone Ecosystem, Wyoming. After fires that burned in summer 2000, soil ammonium concentration peaked in 2001 (33 mg NH4-N·kg soil-1); soil nitrate increased subsequently (2.7 mg NO3-N·kgsoil-1 in 2003) but was still low. However, annual net ammonification rates were largely negative from 2001 to 2004, indicating ammonium depletion. Thus, although net nitrification rates were positive, annual net nitrogen mineralization (net ammonification plus net nitrification) remained low. Aboveground net primary production (ANPP) increased from 0.25 to 1.6 Mg·ha-1·yr-1 from 2001 to 2004, but variation in ANPP among stands was not related to net nitrogen mineralization rates. Across a broader temporal gradient (stand age zero to &gt;250 yr), negative rates of net annual ammonification were especially pronounced in the first postfire year. Laboratory incubations using 15N isotope pool dilution revealed that gross production of ammonium was reduced and ammonium consumption greatly exceeded gross production during the initial postfire years. Our results suggest a microbial nitrogen sink for several years after severe, stand-replacing fire, confirming earlier hypotheses about postdisturbance succession and nutrient cycling in cold, fire-dominated coniferous forests. Postfire forests in Yellowstone seem to be highly conservative for nitrogen, and microbial immobilization of ammonium plays a key role during early succession. © 2007 by The National Academy of Sciences of the USA.","author":[{"dropping-particle":"","family":"Turner","given":"Monica G.","non-dropping-particle":"","parse-names":false,"suffix":""},{"dropping-particle":"","family":"Smithwick","given":"Erica A.H.","non-dropping-particle":"","parse-names":false,"suffix":""},{"dropping-particle":"","family":"Metzger","given":"Kristine L.","non-dropping-particle":"","parse-names":false,"suffix":""},{"dropping-particle":"","family":"Tinker","given":"Daniel B.","non-dropping-particle":"","parse-names":false,"suffix":""},{"dropping-particle":"","family":"Romme","given":"William H.","non-dropping-particle":"","parse-names":false,"suffix":""}],"container-title":"Proceedings of the National Academy of Sciences of the United States of America","id":"ITEM-1","issue":"12","issued":{"date-parts":[["2007"]]},"page":"4782-4789","title":"Inorganic nitrogen availability after severe stand-replacing fire in the Greater Yellowstone ecosystem","type":"article-journal","volume":"104"},"uris":["http://www.mendeley.com/documents/?uuid=bdbe7128-025e-4be3-8ec1-68226e156de1"]},{"id":"ITEM-2","itemData":{"DOI":"10.1007/s00442-004-1788-8","ISSN":"00298549","PMID":"15688212","abstract":"Many physical, chemical, mineralogical, and biological soil properties can be affected by forest fires. The effects are chiefly a result of burn severity, which consists of peak temperatures and duration of the fire. Climate, vegetation, and topography of the burnt area control the resilience of the soil system; some fire-induced changes can even be permanent. Low to moderate severity fires, such as most of those prescribed in forest management, promote renovation of the dominant vegetation through elimination of undesired species and transient increase of pH and available nutrients. No irreversible ecosystem change occurs, but the enhancement of hydrophobicity can render the soil less able to soak up water and more prone to erosion. Severe fires, such as wildfires, generally have several negative effects on soil. They cause significant removal of organic matter, deterioration of both structure and porosity, considerable loss of nutrients through volatilisation, ash entrapment in smoke columns, leaching and erosion, and marked alteration of both quantity and specific composition of microbial and soil-dwelling invertebrate communities. However, despite common perceptions, if plants succeed in promptly recolonising the burnt area, the pre-fire level of most properties can be recovered and even enhanced. This work is a review of the up-to-date literature dealing with changes imposed by fires on properties of forest soils. Ecological implications of these changes are described. © Springer-Verlag 2005.","author":[{"dropping-particle":"","family":"Certini","given":"Giacomo","non-dropping-particle":"","parse-names":false,"suffix":""}],"container-title":"Oecologia","id":"ITEM-2","issue":"1","issued":{"date-parts":[["2005"]]},"page":"1-10","title":"Effects of fire on properties of forest soils: A review","type":"article-journal","volume":"143"},"uris":["http://www.mendeley.com/documents/?uuid=9d86d559-ba22-4d6c-ad4c-a11d88fe62e3"]}],"mendeley":{"formattedCitation":"(Certini, 2005; Turner et al., 2007)","plainTextFormattedCitation":"(Certini, 2005; Turner et al., 2007)","previouslyFormattedCitation":"(Certini, 2005; Turner et al., 2007)"},"properties":{"noteIndex":0},"schema":"https://github.com/citation-style-language/schema/raw/master/csl-citation.json"}</w:instrText>
      </w:r>
      <w:r w:rsidRPr="00EE5809">
        <w:rPr>
          <w:rFonts w:ascii="Times New Roman" w:hAnsi="Times New Roman" w:cs="Times New Roman"/>
          <w:sz w:val="24"/>
          <w:szCs w:val="24"/>
        </w:rPr>
        <w:fldChar w:fldCharType="separate"/>
      </w:r>
      <w:r w:rsidRPr="00EE5809">
        <w:rPr>
          <w:rFonts w:ascii="Times New Roman" w:hAnsi="Times New Roman" w:cs="Times New Roman"/>
          <w:noProof/>
          <w:sz w:val="24"/>
          <w:szCs w:val="24"/>
        </w:rPr>
        <w:t>(Certini, 2005; Turner et al., 2007)</w:t>
      </w:r>
      <w:r w:rsidRPr="00EE5809">
        <w:rPr>
          <w:rFonts w:ascii="Times New Roman" w:hAnsi="Times New Roman" w:cs="Times New Roman"/>
          <w:sz w:val="24"/>
          <w:szCs w:val="24"/>
        </w:rPr>
        <w:fldChar w:fldCharType="end"/>
      </w:r>
      <w:r w:rsidRPr="00EE5809">
        <w:rPr>
          <w:rFonts w:ascii="Times New Roman" w:hAnsi="Times New Roman" w:cs="Times New Roman"/>
          <w:sz w:val="24"/>
          <w:szCs w:val="24"/>
        </w:rPr>
        <w:t xml:space="preserve">,  higher </w:t>
      </w:r>
      <w:r w:rsidR="00FC5C8E">
        <w:rPr>
          <w:rFonts w:ascii="Times New Roman" w:hAnsi="Times New Roman" w:cs="Times New Roman"/>
          <w:sz w:val="24"/>
          <w:szCs w:val="24"/>
        </w:rPr>
        <w:t>net N transformations</w:t>
      </w:r>
      <w:r w:rsidRPr="00EE5809">
        <w:rPr>
          <w:rFonts w:ascii="Times New Roman" w:hAnsi="Times New Roman" w:cs="Times New Roman"/>
          <w:sz w:val="24"/>
          <w:szCs w:val="24"/>
        </w:rPr>
        <w:t xml:space="preserve"> </w:t>
      </w:r>
      <w:r w:rsidRPr="00EE5809">
        <w:rPr>
          <w:rFonts w:ascii="Times New Roman" w:hAnsi="Times New Roman" w:cs="Times New Roman"/>
          <w:sz w:val="24"/>
          <w:szCs w:val="24"/>
        </w:rPr>
        <w:fldChar w:fldCharType="begin" w:fldLock="1"/>
      </w:r>
      <w:r w:rsidRPr="00EE5809">
        <w:rPr>
          <w:rFonts w:ascii="Times New Roman" w:hAnsi="Times New Roman" w:cs="Times New Roman"/>
          <w:sz w:val="24"/>
          <w:szCs w:val="24"/>
        </w:rPr>
        <w:instrText>ADDIN CSL_CITATION {"citationItems":[{"id":"ITEM-1","itemData":{"DOI":"10.1002/eap.2072","ISSN":"19395582","abstract":"During the past century, systematic wildfire suppression has decreased fire frequency and increased fire severity in the western United States of America. While this has resulted in large ecological changes aboveground such as altered tree species composition and increased forest density, little is known about the long-term, belowground implications of altered, ecologically novel, fire regimes, especially on soil biological processes. To better understand the long-term implications of ecologically novel, high-severity fire, we used a 44-yr high-severity fire chronosequence in the Sierra Nevada where forests were historically adapted to frequent, low-severity fire, but were fire suppressed for at least 70 yr. High-severity fire in the Sierra Nevada resulted in a long-term (44 +yr) decrease (&gt;50%, P &lt; 0.05) in soil extracellular enzyme activities, basal microbial respiration (56–72%, P &lt; 0.05), and organic carbon (&gt;50%, P &lt; 0.05) in the upper 5 cm compared to sites that had not been burned for at least 115 yr. However, nitrogen (N) processes were only affected in the most recent fire site (4 yr post-fire). Net nitrification increased by over 600% in the most recent fire site (P &lt; 0.001), but returned to similar levels as the unburned control in the 13-yr site. Contrary to previous studies, we did not find a consistent effect of plant cover type on soil biogeochemical processes in mid-successional (10–50 yr) forest soils. Rather, the 44-yr reduction in soil organic carbon (C) quantity correlated positively with dampened C cycling processes. Our results show the drastic and long-term implication of ecologically novel, high-severity fire on soil biogeochemistry and underscore the need for long-term fire ecological experiments.","author":[{"dropping-particle":"","family":"Dove","given":"Nicholas C.","non-dropping-particle":"","parse-names":false,"suffix":""},{"dropping-particle":"","family":"Safford","given":"Hugh D.","non-dropping-particle":"","parse-names":false,"suffix":""},{"dropping-particle":"","family":"Bohlman","given":"Gabrielle N.","non-dropping-particle":"","parse-names":false,"suffix":""},{"dropping-particle":"","family":"Estes","given":"Becky L.","non-dropping-particle":"","parse-names":false,"suffix":""},{"dropping-particle":"","family":"Hart","given":"Stephen C.","non-dropping-particle":"","parse-names":false,"suffix":""}],"container-title":"Ecological Applications","id":"ITEM-1","issue":"0","issued":{"date-parts":[["2020"]]},"page":"1-18","title":"High-severity wildfire leads to multi-decadal impacts on soil biogeochemistry in mixed-conifer forests","type":"article-journal","volume":"0"},"uris":["http://www.mendeley.com/documents/?uuid=d177e23c-0d70-4b60-b44b-83538a19b518"]},{"id":"ITEM-2","itemData":{"DOI":"10.1007/s00442-014-2906-x","ISSN":"00298549","PMID":"24549939","abstract":"Stand-replacing wildfires are a novel disturbance within ponderosa pine (Pinus ponderosa) forests of the southwestern United States, and they can convert forests to grasslands or shrublands for decades. While most research shows that soil inorganic N pools and fluxes return to pre-fire levels within a few years, we wondered if vegetation conversion (ponderosa pine to bunchgrass) following stand-replacing fires might be accompanied by a long-term shift in N cycling processes. Using a 34-year stand-replacing wildfire chronosequence with paired, adjacent unburned patches, we examined the long-term dynamics of net and gross nitrogen (N) transformations. We hypothesized that N availability in burned patches would become more similar to those in unburned patches over time after fire as these areas become re-vegetated. Burned patches had higher net and gross nitrification rates than unburned patches (P &lt; 0.01 for both), and nitrification accounted for a greater proportion of N mineralization in burned patches for both net (P &lt; 0.01) and gross (P &lt; 0.04) N transformation measurements. However, trends with time-after-fire were not observed for any other variables. Our findings contrast with previous work, which suggested that high nitrification rates are a short-term response to disturbance. Furthermore, high nitrification rates at our site were not simply correlated with the presence of herbaceous vegetation. Instead, we suggest that stand-replacing wildfire triggers a shift in N cycling that is maintained for at least three decades by various factors, including a shift from a woody to an herbaceous ecosystem and the presence of fire-deposited charcoal. © 2014 Springer-Verlag Berlin Heidelberg.","author":[{"dropping-particle":"","family":"Kurth","given":"Valerie J.","non-dropping-particle":"","parse-names":false,"suffix":""},{"dropping-particle":"","family":"Hart","given":"Stephen C.","non-dropping-particle":"","parse-names":false,"suffix":""},{"dropping-particle":"","family":"Ross","given":"Christopher S.","non-dropping-particle":"","parse-names":false,"suffix":""},{"dropping-particle":"","family":"Kaye","given":"Jason P.","non-dropping-particle":"","parse-names":false,"suffix":""},{"dropping-particle":"","family":"Fulé","given":"Peter Z.","non-dropping-particle":"","parse-names":false,"suffix":""}],"container-title":"Oecologia","id":"ITEM-2","issue":"1","issued":{"date-parts":[["2014"]]},"page":"395-407","title":"Stand-replacing wildfires increase nitrification for decades in southwestern ponderosa pine forests","type":"article-journal","volume":"175"},"uris":["http://www.mendeley.com/documents/?uuid=b6a9394c-d873-4d12-8f10-3fb96d4c27b3"]}],"mendeley":{"formattedCitation":"(Dove et al., 2020; Kurth et al., 2014)","plainTextFormattedCitation":"(Dove et al., 2020; Kurth et al., 2014)","previouslyFormattedCitation":"(Dove et al., 2020; Kurth et al., 2014)"},"properties":{"noteIndex":0},"schema":"https://github.com/citation-style-language/schema/raw/master/csl-citation.json"}</w:instrText>
      </w:r>
      <w:r w:rsidRPr="00EE5809">
        <w:rPr>
          <w:rFonts w:ascii="Times New Roman" w:hAnsi="Times New Roman" w:cs="Times New Roman"/>
          <w:sz w:val="24"/>
          <w:szCs w:val="24"/>
        </w:rPr>
        <w:fldChar w:fldCharType="separate"/>
      </w:r>
      <w:r w:rsidRPr="00EE5809">
        <w:rPr>
          <w:rFonts w:ascii="Times New Roman" w:hAnsi="Times New Roman" w:cs="Times New Roman"/>
          <w:noProof/>
          <w:sz w:val="24"/>
          <w:szCs w:val="24"/>
        </w:rPr>
        <w:t>(Dove et al., 2020; Kurth et al., 2014)</w:t>
      </w:r>
      <w:r w:rsidRPr="00EE5809">
        <w:rPr>
          <w:rFonts w:ascii="Times New Roman" w:hAnsi="Times New Roman" w:cs="Times New Roman"/>
          <w:sz w:val="24"/>
          <w:szCs w:val="24"/>
        </w:rPr>
        <w:fldChar w:fldCharType="end"/>
      </w:r>
      <w:r w:rsidRPr="00EE5809">
        <w:rPr>
          <w:rFonts w:ascii="Times New Roman" w:hAnsi="Times New Roman" w:cs="Times New Roman"/>
          <w:sz w:val="24"/>
          <w:szCs w:val="24"/>
        </w:rPr>
        <w:t xml:space="preserve">, lower plant demand </w:t>
      </w:r>
      <w:r w:rsidRPr="00EE5809">
        <w:rPr>
          <w:rFonts w:ascii="Times New Roman" w:hAnsi="Times New Roman" w:cs="Times New Roman"/>
          <w:sz w:val="24"/>
          <w:szCs w:val="24"/>
        </w:rPr>
        <w:fldChar w:fldCharType="begin" w:fldLock="1"/>
      </w:r>
      <w:r w:rsidRPr="00EE5809">
        <w:rPr>
          <w:rFonts w:ascii="Times New Roman" w:hAnsi="Times New Roman" w:cs="Times New Roman"/>
          <w:sz w:val="24"/>
          <w:szCs w:val="24"/>
        </w:rPr>
        <w:instrText>ADDIN CSL_CITATION {"citationItems":[{"id":"ITEM-1","itemData":{"DOI":"10.1016/j.foreco.2005.08.012","ISSN":"03781127","abstract":"Soil microorganisms have numerous functional roles in forest ecosystems, including: serving as sources and sinks of key nutrients and catalysts of nutrient transformations; acting as engineers and maintainers of soil structure; and forming mutualistic relationships with roots that improve plant fitness. Although both prescribed and wildland fires are common in temperate forests of North America, few studies have addressed the long-term influence of such disturbances on the soil microflora in these ecosystems. Fire alters the soil microbial community structure in the short-term primarily through heat-induced microbial mortality. Over the long-term, fire may modify soil communities by altering plant community composition via plant-induced changes in the soil environment. In this review, we summarize and synthesize the various studies that have assessed the effects of fire on forest soil microorganisms, emphasizing the mechanisms by which fire impacts these vital ecosystem engineers. The examples used in this paper are derived primarily from studies of ponderosa pine-dominated forests of the Inland West of the USA; these forests have some of the shortest historical fire-return intervals of any forest type, and thus the evolutionary role of fire in shaping these forests is likely the strongest. We argue that the short-term effects of fire on soil microflora and the processes they catalyze are transient, and suggest that more research be devoted to linking long-term plant community responses with those of the mutually dependent soil microflora. © 2005 Elsevier B.V. All rights reserved.","author":[{"dropping-particle":"","family":"Hart","given":"Stephen C.","non-dropping-particle":"","parse-names":false,"suffix":""},{"dropping-particle":"","family":"DeLuca","given":"Thomas H.","non-dropping-particle":"","parse-names":false,"suffix":""},{"dropping-particle":"","family":"Newman","given":"Gregory S.","non-dropping-particle":"","parse-names":false,"suffix":""},{"dropping-particle":"","family":"MacKenzie","given":"M. Derek","non-dropping-particle":"","parse-names":false,"suffix":""},{"dropping-particle":"","family":"Boyle","given":"Sarah I.","non-dropping-particle":"","parse-names":false,"suffix":""}],"container-title":"Forest Ecology and Management","id":"ITEM-1","issue":"1-3","issued":{"date-parts":[["2005"]]},"page":"166-184","title":"Post-fire vegetative dynamics as drivers of microbial community structure and function in forest soils","type":"article-journal","volume":"220"},"uris":["http://www.mendeley.com/documents/?uuid=a6e27001-7c61-44c1-b7d5-034e7af555c1"]}],"mendeley":{"formattedCitation":"(Stephen C. Hart et al., 2005)","manualFormatting":"(Hart et al., 2005)","plainTextFormattedCitation":"(Stephen C. Hart et al., 2005)","previouslyFormattedCitation":"(Stephen C. Hart et al., 2005)"},"properties":{"noteIndex":0},"schema":"https://github.com/citation-style-language/schema/raw/master/csl-citation.json"}</w:instrText>
      </w:r>
      <w:r w:rsidRPr="00EE5809">
        <w:rPr>
          <w:rFonts w:ascii="Times New Roman" w:hAnsi="Times New Roman" w:cs="Times New Roman"/>
          <w:sz w:val="24"/>
          <w:szCs w:val="24"/>
        </w:rPr>
        <w:fldChar w:fldCharType="separate"/>
      </w:r>
      <w:r w:rsidRPr="00EE5809">
        <w:rPr>
          <w:rFonts w:ascii="Times New Roman" w:hAnsi="Times New Roman" w:cs="Times New Roman"/>
          <w:noProof/>
          <w:sz w:val="24"/>
          <w:szCs w:val="24"/>
        </w:rPr>
        <w:t>(Hart et al., 2005)</w:t>
      </w:r>
      <w:r w:rsidRPr="00EE5809">
        <w:rPr>
          <w:rFonts w:ascii="Times New Roman" w:hAnsi="Times New Roman" w:cs="Times New Roman"/>
          <w:sz w:val="24"/>
          <w:szCs w:val="24"/>
        </w:rPr>
        <w:fldChar w:fldCharType="end"/>
      </w:r>
      <w:r w:rsidRPr="00EE5809">
        <w:rPr>
          <w:rFonts w:ascii="Times New Roman" w:hAnsi="Times New Roman" w:cs="Times New Roman"/>
          <w:sz w:val="24"/>
          <w:szCs w:val="24"/>
        </w:rPr>
        <w:t>, or some combination therein.</w:t>
      </w:r>
      <w:r w:rsidR="00F86B20">
        <w:rPr>
          <w:rFonts w:ascii="Times New Roman" w:hAnsi="Times New Roman" w:cs="Times New Roman"/>
          <w:sz w:val="24"/>
          <w:szCs w:val="24"/>
        </w:rPr>
        <w:t xml:space="preserve"> </w:t>
      </w:r>
      <w:r w:rsidR="00301F5B">
        <w:rPr>
          <w:rFonts w:ascii="Times New Roman" w:hAnsi="Times New Roman" w:cs="Times New Roman"/>
          <w:sz w:val="24"/>
          <w:szCs w:val="24"/>
        </w:rPr>
        <w:t>We</w:t>
      </w:r>
      <w:r>
        <w:rPr>
          <w:rFonts w:ascii="Times New Roman" w:hAnsi="Times New Roman" w:cs="Times New Roman"/>
          <w:sz w:val="24"/>
          <w:szCs w:val="24"/>
        </w:rPr>
        <w:t xml:space="preserve"> investigate these p</w:t>
      </w:r>
      <w:r w:rsidR="00FC5C8E">
        <w:rPr>
          <w:rFonts w:ascii="Times New Roman" w:hAnsi="Times New Roman" w:cs="Times New Roman"/>
          <w:sz w:val="24"/>
          <w:szCs w:val="24"/>
        </w:rPr>
        <w:t>otential drivers</w:t>
      </w:r>
      <w:r w:rsidR="00F86B20">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to improve our understanding </w:t>
      </w:r>
      <w:r w:rsidR="00F86B20">
        <w:rPr>
          <w:rFonts w:ascii="Times New Roman" w:hAnsi="Times New Roman" w:cs="Times New Roman"/>
          <w:sz w:val="24"/>
          <w:szCs w:val="24"/>
        </w:rPr>
        <w:t xml:space="preserve">long-term </w:t>
      </w:r>
      <w:r>
        <w:rPr>
          <w:rFonts w:ascii="Times New Roman" w:hAnsi="Times New Roman" w:cs="Times New Roman"/>
          <w:sz w:val="24"/>
          <w:szCs w:val="24"/>
        </w:rPr>
        <w:t>ecosystem resilience</w:t>
      </w:r>
      <w:r w:rsidR="00E46FEE">
        <w:rPr>
          <w:rFonts w:ascii="Times New Roman" w:hAnsi="Times New Roman" w:cs="Times New Roman"/>
          <w:sz w:val="24"/>
          <w:szCs w:val="24"/>
        </w:rPr>
        <w:t xml:space="preserve"> to severe wildfires that are becoming more frequent in the 21</w:t>
      </w:r>
      <w:r w:rsidR="00E46FEE" w:rsidRPr="00E46FEE">
        <w:rPr>
          <w:rFonts w:ascii="Times New Roman" w:hAnsi="Times New Roman" w:cs="Times New Roman"/>
          <w:sz w:val="24"/>
          <w:szCs w:val="24"/>
          <w:vertAlign w:val="superscript"/>
        </w:rPr>
        <w:t>st</w:t>
      </w:r>
      <w:r w:rsidR="00E46FEE">
        <w:rPr>
          <w:rFonts w:ascii="Times New Roman" w:hAnsi="Times New Roman" w:cs="Times New Roman"/>
          <w:sz w:val="24"/>
          <w:szCs w:val="24"/>
        </w:rPr>
        <w:t xml:space="preserve"> century. </w:t>
      </w:r>
    </w:p>
    <w:p w14:paraId="71088A4A" w14:textId="70CF0965" w:rsidR="00F86B20" w:rsidRPr="00B80004" w:rsidRDefault="00E46FEE" w:rsidP="00B80004">
      <w:pPr>
        <w:pStyle w:val="Heading2"/>
        <w:spacing w:after="240"/>
        <w:rPr>
          <w:rFonts w:ascii="Times New Roman" w:hAnsi="Times New Roman" w:cs="Times New Roman"/>
          <w:b/>
          <w:color w:val="auto"/>
          <w:sz w:val="24"/>
        </w:rPr>
      </w:pPr>
      <w:r w:rsidRPr="00B80004">
        <w:rPr>
          <w:rFonts w:ascii="Times New Roman" w:hAnsi="Times New Roman" w:cs="Times New Roman"/>
          <w:b/>
          <w:color w:val="auto"/>
          <w:sz w:val="24"/>
        </w:rPr>
        <w:t>4.1 Evaluating changes i</w:t>
      </w:r>
      <w:r w:rsidR="00F86B20" w:rsidRPr="00B80004">
        <w:rPr>
          <w:rFonts w:ascii="Times New Roman" w:hAnsi="Times New Roman" w:cs="Times New Roman"/>
          <w:b/>
          <w:color w:val="auto"/>
          <w:sz w:val="24"/>
        </w:rPr>
        <w:t xml:space="preserve">n soil N pools and </w:t>
      </w:r>
      <w:r w:rsidR="00301F5B">
        <w:rPr>
          <w:rFonts w:ascii="Times New Roman" w:hAnsi="Times New Roman" w:cs="Times New Roman"/>
          <w:b/>
          <w:color w:val="auto"/>
          <w:sz w:val="24"/>
        </w:rPr>
        <w:t>net transformation</w:t>
      </w:r>
      <w:r w:rsidR="00F86B20" w:rsidRPr="00B80004">
        <w:rPr>
          <w:rFonts w:ascii="Times New Roman" w:hAnsi="Times New Roman" w:cs="Times New Roman"/>
          <w:b/>
          <w:color w:val="auto"/>
          <w:sz w:val="24"/>
        </w:rPr>
        <w:t xml:space="preserve"> </w:t>
      </w:r>
    </w:p>
    <w:p w14:paraId="513E557A" w14:textId="137576E1" w:rsidR="00F920D8" w:rsidRDefault="00F86B20" w:rsidP="00BF0D8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D3574" w:rsidRPr="00EE5809">
        <w:rPr>
          <w:rFonts w:ascii="Times New Roman" w:hAnsi="Times New Roman" w:cs="Times New Roman"/>
          <w:sz w:val="24"/>
          <w:szCs w:val="24"/>
        </w:rPr>
        <w:t xml:space="preserve">Ecosystem C and N stocks </w:t>
      </w:r>
      <w:r w:rsidR="00A841E4" w:rsidRPr="00EE5809">
        <w:rPr>
          <w:rFonts w:ascii="Times New Roman" w:hAnsi="Times New Roman" w:cs="Times New Roman"/>
          <w:sz w:val="24"/>
          <w:szCs w:val="24"/>
        </w:rPr>
        <w:t>control</w:t>
      </w:r>
      <w:r w:rsidR="008D3574" w:rsidRPr="00EE5809">
        <w:rPr>
          <w:rFonts w:ascii="Times New Roman" w:hAnsi="Times New Roman" w:cs="Times New Roman"/>
          <w:sz w:val="24"/>
          <w:szCs w:val="24"/>
        </w:rPr>
        <w:t xml:space="preserve"> terrestrial productivity</w:t>
      </w:r>
      <w:r w:rsidR="00BD6CBA" w:rsidRPr="00EE5809">
        <w:rPr>
          <w:rFonts w:ascii="Times New Roman" w:hAnsi="Times New Roman" w:cs="Times New Roman"/>
          <w:sz w:val="24"/>
          <w:szCs w:val="24"/>
        </w:rPr>
        <w:t xml:space="preserve"> </w:t>
      </w:r>
      <w:r w:rsidR="00BD6CBA" w:rsidRPr="00EE5809">
        <w:rPr>
          <w:rFonts w:ascii="Times New Roman" w:hAnsi="Times New Roman" w:cs="Times New Roman"/>
          <w:sz w:val="24"/>
          <w:szCs w:val="24"/>
        </w:rPr>
        <w:fldChar w:fldCharType="begin" w:fldLock="1"/>
      </w:r>
      <w:r w:rsidR="00BD6CBA" w:rsidRPr="00EE5809">
        <w:rPr>
          <w:rFonts w:ascii="Times New Roman" w:hAnsi="Times New Roman" w:cs="Times New Roman"/>
          <w:sz w:val="24"/>
          <w:szCs w:val="24"/>
        </w:rPr>
        <w:instrText>ADDIN CSL_CITATION {"citationItems":[{"id":"ITEM-1","itemData":{"author":[{"dropping-particle":"","family":"Chapin","given":"F.S.","non-dropping-particle":"","parse-names":false,"suffix":""},{"dropping-particle":"","family":"Mooney","given":"H.A.","non-dropping-particle":"","parse-names":false,"suffix":""},{"dropping-particle":"","family":"Matson","given":"P.A.","non-dropping-particle":"","parse-names":false,"suffix":""}],"edition":"2nd","id":"ITEM-1","issued":{"date-parts":[["2011"]]},"publisher":"Springer","publisher-place":"New York, NY","title":"Principles of Terrestrial Ecosystem Ecology","type":"book"},"uris":["http://www.mendeley.com/documents/?uuid=701a23c0-7fe8-45ce-86bc-3f6a86f47cb3"]}],"mendeley":{"formattedCitation":"(Chapin et al., 2011)","plainTextFormattedCitation":"(Chapin et al., 2011)","previouslyFormattedCitation":"(Chapin et al., 2011)"},"properties":{"noteIndex":0},"schema":"https://github.com/citation-style-language/schema/raw/master/csl-citation.json"}</w:instrText>
      </w:r>
      <w:r w:rsidR="00BD6CBA" w:rsidRPr="00EE5809">
        <w:rPr>
          <w:rFonts w:ascii="Times New Roman" w:hAnsi="Times New Roman" w:cs="Times New Roman"/>
          <w:sz w:val="24"/>
          <w:szCs w:val="24"/>
        </w:rPr>
        <w:fldChar w:fldCharType="separate"/>
      </w:r>
      <w:r w:rsidR="00BD6CBA" w:rsidRPr="00EE5809">
        <w:rPr>
          <w:rFonts w:ascii="Times New Roman" w:hAnsi="Times New Roman" w:cs="Times New Roman"/>
          <w:noProof/>
          <w:sz w:val="24"/>
          <w:szCs w:val="24"/>
        </w:rPr>
        <w:t>(Chapin et al., 2011)</w:t>
      </w:r>
      <w:r w:rsidR="00BD6CBA" w:rsidRPr="00EE5809">
        <w:rPr>
          <w:rFonts w:ascii="Times New Roman" w:hAnsi="Times New Roman" w:cs="Times New Roman"/>
          <w:sz w:val="24"/>
          <w:szCs w:val="24"/>
        </w:rPr>
        <w:fldChar w:fldCharType="end"/>
      </w:r>
      <w:r w:rsidR="00BD6CBA" w:rsidRPr="00EE5809">
        <w:rPr>
          <w:rFonts w:ascii="Times New Roman" w:hAnsi="Times New Roman" w:cs="Times New Roman"/>
          <w:sz w:val="24"/>
          <w:szCs w:val="24"/>
        </w:rPr>
        <w:t xml:space="preserve"> </w:t>
      </w:r>
      <w:r w:rsidR="00A841E4" w:rsidRPr="00EE5809">
        <w:rPr>
          <w:rFonts w:ascii="Times New Roman" w:hAnsi="Times New Roman" w:cs="Times New Roman"/>
          <w:sz w:val="24"/>
          <w:szCs w:val="24"/>
        </w:rPr>
        <w:t xml:space="preserve">and can be </w:t>
      </w:r>
      <w:r w:rsidR="00301F5B">
        <w:rPr>
          <w:rFonts w:ascii="Times New Roman" w:hAnsi="Times New Roman" w:cs="Times New Roman"/>
          <w:sz w:val="24"/>
          <w:szCs w:val="24"/>
        </w:rPr>
        <w:t>substantially reduced</w:t>
      </w:r>
      <w:r w:rsidR="00A841E4" w:rsidRPr="00EE5809">
        <w:rPr>
          <w:rFonts w:ascii="Times New Roman" w:hAnsi="Times New Roman" w:cs="Times New Roman"/>
          <w:sz w:val="24"/>
          <w:szCs w:val="24"/>
        </w:rPr>
        <w:t xml:space="preserve"> by </w:t>
      </w:r>
      <w:r w:rsidR="00301F5B">
        <w:rPr>
          <w:rFonts w:ascii="Times New Roman" w:hAnsi="Times New Roman" w:cs="Times New Roman"/>
          <w:sz w:val="24"/>
          <w:szCs w:val="24"/>
        </w:rPr>
        <w:t xml:space="preserve">high severity </w:t>
      </w:r>
      <w:r w:rsidR="00A841E4" w:rsidRPr="00EE5809">
        <w:rPr>
          <w:rFonts w:ascii="Times New Roman" w:hAnsi="Times New Roman" w:cs="Times New Roman"/>
          <w:sz w:val="24"/>
          <w:szCs w:val="24"/>
        </w:rPr>
        <w:t>fire</w:t>
      </w:r>
      <w:r w:rsidR="00BD6CBA" w:rsidRPr="00EE5809">
        <w:rPr>
          <w:rFonts w:ascii="Times New Roman" w:hAnsi="Times New Roman" w:cs="Times New Roman"/>
          <w:sz w:val="24"/>
          <w:szCs w:val="24"/>
        </w:rPr>
        <w:t xml:space="preserve"> </w:t>
      </w:r>
      <w:r w:rsidR="00BD6CBA" w:rsidRPr="00EE5809">
        <w:rPr>
          <w:rFonts w:ascii="Times New Roman" w:hAnsi="Times New Roman" w:cs="Times New Roman"/>
          <w:sz w:val="24"/>
          <w:szCs w:val="24"/>
        </w:rPr>
        <w:fldChar w:fldCharType="begin" w:fldLock="1"/>
      </w:r>
      <w:r w:rsidR="000D72BF" w:rsidRPr="00EE5809">
        <w:rPr>
          <w:rFonts w:ascii="Times New Roman" w:hAnsi="Times New Roman" w:cs="Times New Roman"/>
          <w:sz w:val="24"/>
          <w:szCs w:val="24"/>
        </w:rPr>
        <w:instrText>ADDIN CSL_CITATION {"citationItems":[{"id":"ITEM-1","itemData":{"DOI":"10.1139/X08-136","ISSN":"00455067","abstract":"Direct evidence of the effects of intense wildfire on forest soil is rare because reliable prefire data are lacking. By chance, an established large-scale experiment was partially burned in the 2002 Biscuit fire in southwestern Oregon. About 200 grid points were sampled across seven burned and seven unburned stands before and after the fire. Fire-related soil changes - including losses of soil organic and inorganic matter - were so large that they became complicated to measure. The 51 Mg·ha-1 of loose rocks on the soil surface after fire suggests erosion of 127 Mg·ha-1 of fine mineral soil, some of which likely left in the fire plume. After accounting for structural changes and erosion with a comparable-layers approach, combined losses from the O horizon and mineral soil totaled 23 MgC·ha-1 and 690 kg N·ha-1, of which 60% (C) and 57% (N) were lost from mineral horizons. Applying a fixed-depth calculation - commonly used in previous fire studies - that disregards structural changes and erosion led to underestimates of loss of nearly 50% for C and 25% for N. Although recent debate has centered on the effects of postwildfire forest management on wood, wildlife habitat, and fuels, this study indicates that more consideration should be given to the possible release of greenhouse gases and reduction of future forest productivity and CO2 uptake. © 2008 NRC.","author":[{"dropping-particle":"","family":"Bormann","given":"Bernard T.","non-dropping-particle":"","parse-names":false,"suffix":""},{"dropping-particle":"","family":"Homann","given":"Peter S.","non-dropping-particle":"","parse-names":false,"suffix":""},{"dropping-particle":"","family":"Darbyshire","given":"Robyn L.","non-dropping-particle":"","parse-names":false,"suffix":""},{"dropping-particle":"","family":"Morrissette","given":"Brett A.","non-dropping-particle":"","parse-names":false,"suffix":""}],"container-title":"Canadian Journal of Forest Research","id":"ITEM-1","issue":"11","issued":{"date-parts":[["2008"]]},"page":"2771-2783","title":"Intense forest wildfire sharply reduces mineral soil C and N: The first direct evidence","type":"article-journal","volume":"38"},"uris":["http://www.mendeley.com/documents/?uuid=298367ef-723b-4866-b0c7-f5b952750588"]}],"mendeley":{"formattedCitation":"(Bormann et al., 2008)","plainTextFormattedCitation":"(Bormann et al., 2008)","previouslyFormattedCitation":"(Bormann et al., 2008)"},"properties":{"noteIndex":0},"schema":"https://github.com/citation-style-language/schema/raw/master/csl-citation.json"}</w:instrText>
      </w:r>
      <w:r w:rsidR="00BD6CBA" w:rsidRPr="00EE5809">
        <w:rPr>
          <w:rFonts w:ascii="Times New Roman" w:hAnsi="Times New Roman" w:cs="Times New Roman"/>
          <w:sz w:val="24"/>
          <w:szCs w:val="24"/>
        </w:rPr>
        <w:fldChar w:fldCharType="separate"/>
      </w:r>
      <w:r w:rsidR="00BD6CBA" w:rsidRPr="00EE5809">
        <w:rPr>
          <w:rFonts w:ascii="Times New Roman" w:hAnsi="Times New Roman" w:cs="Times New Roman"/>
          <w:noProof/>
          <w:sz w:val="24"/>
          <w:szCs w:val="24"/>
        </w:rPr>
        <w:t>(Bormann et al., 2008)</w:t>
      </w:r>
      <w:r w:rsidR="00BD6CBA" w:rsidRPr="00EE5809">
        <w:rPr>
          <w:rFonts w:ascii="Times New Roman" w:hAnsi="Times New Roman" w:cs="Times New Roman"/>
          <w:sz w:val="24"/>
          <w:szCs w:val="24"/>
        </w:rPr>
        <w:fldChar w:fldCharType="end"/>
      </w:r>
      <w:r w:rsidR="008D3574" w:rsidRPr="00EE5809">
        <w:rPr>
          <w:rFonts w:ascii="Times New Roman" w:hAnsi="Times New Roman" w:cs="Times New Roman"/>
          <w:sz w:val="24"/>
          <w:szCs w:val="24"/>
        </w:rPr>
        <w:t xml:space="preserve">. </w:t>
      </w:r>
      <w:r w:rsidR="000D72BF" w:rsidRPr="00EE5809">
        <w:rPr>
          <w:rFonts w:ascii="Times New Roman" w:hAnsi="Times New Roman" w:cs="Times New Roman"/>
          <w:sz w:val="24"/>
          <w:szCs w:val="24"/>
        </w:rPr>
        <w:t>There was evidence of large C and N losses from O horizon combustion (~</w:t>
      </w:r>
      <w:r w:rsidR="00FC5C8E">
        <w:rPr>
          <w:rFonts w:ascii="Times New Roman" w:hAnsi="Times New Roman" w:cs="Times New Roman"/>
          <w:sz w:val="24"/>
          <w:szCs w:val="24"/>
        </w:rPr>
        <w:t>1,500 g</w:t>
      </w:r>
      <w:r w:rsidR="000D72BF">
        <w:rPr>
          <w:rFonts w:ascii="Times New Roman" w:hAnsi="Times New Roman" w:cs="Times New Roman"/>
          <w:sz w:val="24"/>
          <w:szCs w:val="24"/>
        </w:rPr>
        <w:t>/m</w:t>
      </w:r>
      <w:r w:rsidR="000D72BF" w:rsidRPr="009566D0">
        <w:rPr>
          <w:rFonts w:ascii="Times New Roman" w:hAnsi="Times New Roman" w:cs="Times New Roman"/>
          <w:sz w:val="24"/>
          <w:szCs w:val="24"/>
          <w:vertAlign w:val="superscript"/>
        </w:rPr>
        <w:t>2</w:t>
      </w:r>
      <w:r w:rsidR="00FC5C8E">
        <w:rPr>
          <w:rFonts w:ascii="Times New Roman" w:hAnsi="Times New Roman" w:cs="Times New Roman"/>
          <w:sz w:val="24"/>
          <w:szCs w:val="24"/>
        </w:rPr>
        <w:t xml:space="preserve"> and 50 g</w:t>
      </w:r>
      <w:r w:rsidR="000D72BF">
        <w:rPr>
          <w:rFonts w:ascii="Times New Roman" w:hAnsi="Times New Roman" w:cs="Times New Roman"/>
          <w:sz w:val="24"/>
          <w:szCs w:val="24"/>
        </w:rPr>
        <w:t>/m</w:t>
      </w:r>
      <w:r w:rsidR="000D72BF" w:rsidRPr="009566D0">
        <w:rPr>
          <w:rFonts w:ascii="Times New Roman" w:hAnsi="Times New Roman" w:cs="Times New Roman"/>
          <w:sz w:val="24"/>
          <w:szCs w:val="24"/>
          <w:vertAlign w:val="superscript"/>
        </w:rPr>
        <w:t>2</w:t>
      </w:r>
      <w:r w:rsidR="00FC5C8E">
        <w:rPr>
          <w:rFonts w:ascii="Times New Roman" w:hAnsi="Times New Roman" w:cs="Times New Roman"/>
          <w:sz w:val="24"/>
          <w:szCs w:val="24"/>
        </w:rPr>
        <w:t xml:space="preserve"> of C and N</w:t>
      </w:r>
      <w:r w:rsidR="000D72BF">
        <w:rPr>
          <w:rFonts w:ascii="Times New Roman" w:hAnsi="Times New Roman" w:cs="Times New Roman"/>
          <w:sz w:val="24"/>
          <w:szCs w:val="24"/>
        </w:rPr>
        <w:t xml:space="preserve"> respectively</w:t>
      </w:r>
      <w:r w:rsidR="000D72BF">
        <w:rPr>
          <w:rFonts w:ascii="Times New Roman" w:hAnsi="Times New Roman" w:cs="Times New Roman"/>
          <w:sz w:val="24"/>
        </w:rPr>
        <w:t>) and</w:t>
      </w:r>
      <w:r w:rsidR="000D72BF">
        <w:rPr>
          <w:rFonts w:ascii="Times New Roman" w:hAnsi="Times New Roman" w:cs="Times New Roman"/>
          <w:sz w:val="24"/>
          <w:szCs w:val="24"/>
        </w:rPr>
        <w:t xml:space="preserve"> erosion (</w:t>
      </w:r>
      <w:r w:rsidR="000D72BF" w:rsidRPr="00101BDC">
        <w:rPr>
          <w:rFonts w:ascii="Times New Roman" w:hAnsi="Times New Roman" w:cs="Times New Roman"/>
          <w:sz w:val="24"/>
          <w:szCs w:val="24"/>
        </w:rPr>
        <w:t>7</w:t>
      </w:r>
      <w:r w:rsidR="000D72BF">
        <w:rPr>
          <w:rFonts w:ascii="Times New Roman" w:hAnsi="Times New Roman" w:cs="Times New Roman"/>
          <w:sz w:val="24"/>
          <w:szCs w:val="24"/>
        </w:rPr>
        <w:t xml:space="preserve">-225 </w:t>
      </w:r>
      <w:r w:rsidR="000D72BF" w:rsidRPr="00101BDC">
        <w:rPr>
          <w:rFonts w:ascii="Times New Roman" w:hAnsi="Times New Roman" w:cs="Times New Roman"/>
          <w:sz w:val="24"/>
          <w:szCs w:val="24"/>
        </w:rPr>
        <w:t>g</w:t>
      </w:r>
      <w:r w:rsidR="000D72BF">
        <w:rPr>
          <w:rFonts w:ascii="Times New Roman" w:hAnsi="Times New Roman" w:cs="Times New Roman"/>
          <w:sz w:val="24"/>
          <w:szCs w:val="24"/>
        </w:rPr>
        <w:t>/m</w:t>
      </w:r>
      <w:r w:rsidR="000D72BF" w:rsidRPr="00122653">
        <w:rPr>
          <w:rFonts w:ascii="Times New Roman" w:hAnsi="Times New Roman" w:cs="Times New Roman"/>
          <w:sz w:val="24"/>
          <w:szCs w:val="24"/>
          <w:vertAlign w:val="superscript"/>
        </w:rPr>
        <w:t>2</w:t>
      </w:r>
      <w:r w:rsidR="00FC5C8E">
        <w:rPr>
          <w:rFonts w:ascii="Times New Roman" w:hAnsi="Times New Roman" w:cs="Times New Roman"/>
          <w:sz w:val="24"/>
          <w:szCs w:val="24"/>
        </w:rPr>
        <w:t xml:space="preserve"> and 0.3-11 g</w:t>
      </w:r>
      <w:r w:rsidR="000D72BF">
        <w:rPr>
          <w:rFonts w:ascii="Times New Roman" w:hAnsi="Times New Roman" w:cs="Times New Roman"/>
          <w:sz w:val="24"/>
          <w:szCs w:val="24"/>
        </w:rPr>
        <w:t>/m</w:t>
      </w:r>
      <w:r w:rsidR="000D72BF" w:rsidRPr="00122653">
        <w:rPr>
          <w:rFonts w:ascii="Times New Roman" w:hAnsi="Times New Roman" w:cs="Times New Roman"/>
          <w:sz w:val="24"/>
          <w:szCs w:val="24"/>
          <w:vertAlign w:val="superscript"/>
        </w:rPr>
        <w:t>2</w:t>
      </w:r>
      <w:r w:rsidR="000D72BF" w:rsidRPr="00101BDC">
        <w:rPr>
          <w:rFonts w:ascii="Times New Roman" w:hAnsi="Times New Roman" w:cs="Times New Roman"/>
          <w:sz w:val="24"/>
          <w:szCs w:val="24"/>
        </w:rPr>
        <w:t xml:space="preserve"> </w:t>
      </w:r>
      <w:r w:rsidR="00FC5C8E">
        <w:rPr>
          <w:rFonts w:ascii="Times New Roman" w:hAnsi="Times New Roman" w:cs="Times New Roman"/>
          <w:sz w:val="24"/>
          <w:szCs w:val="24"/>
        </w:rPr>
        <w:t xml:space="preserve">of C and N </w:t>
      </w:r>
      <w:r w:rsidR="000D72BF" w:rsidRPr="00101BDC">
        <w:rPr>
          <w:rFonts w:ascii="Times New Roman" w:hAnsi="Times New Roman" w:cs="Times New Roman"/>
          <w:sz w:val="24"/>
          <w:szCs w:val="24"/>
        </w:rPr>
        <w:t>over 4 post-fire years</w:t>
      </w:r>
      <w:r w:rsidR="000D72BF">
        <w:rPr>
          <w:rFonts w:ascii="Times New Roman" w:hAnsi="Times New Roman" w:cs="Times New Roman"/>
          <w:sz w:val="24"/>
          <w:szCs w:val="24"/>
        </w:rPr>
        <w:t xml:space="preserve">) </w:t>
      </w:r>
      <w:r w:rsidR="000D72BF">
        <w:rPr>
          <w:rFonts w:ascii="Times New Roman" w:hAnsi="Times New Roman" w:cs="Times New Roman"/>
          <w:sz w:val="24"/>
          <w:szCs w:val="24"/>
        </w:rPr>
        <w:fldChar w:fldCharType="begin" w:fldLock="1"/>
      </w:r>
      <w:r w:rsidR="000D72BF">
        <w:rPr>
          <w:rFonts w:ascii="Times New Roman" w:hAnsi="Times New Roman" w:cs="Times New Roman"/>
          <w:sz w:val="24"/>
          <w:szCs w:val="24"/>
        </w:rPr>
        <w:instrText>ADDIN CSL_CITATION {"citationItems":[{"id":"ITEM-1","itemData":{"DOI":"10.1071/WF18193","ISSN":"10498001","abstract":"Erosion of soil carbon (C) and nitrogen (N) following severe wildfire may have deleterious effects on downstream resources and ecosystem recovery. Although C and N losses in combustion and runoff have been studied extensively, soil C and N transported by post-fire erosion has rarely been quantified in burned landscapes. To better understand the magnitude and temporal pattern of these losses, we analysed the C and N content of sediment collected in severely burned hillslopes and catchments across the western USA over the first 4 post-fire years. We also compared soil C and N losses from areas receiving common erosion-mitigation treatments and untreated, burned areas. The concentrations of C and N in the eroded material (0.23-0.98 g C kg-1 and 0.01-0.04 g N kg-1) were similar to those of mineral soils rather than organic soil horizons or combusted vegetation. Losses of eroded soil C and N were highly variable across sites, and were highest the first 2 years after fire. Cumulative erosional losses from untreated, burned areas ranged from 73 to 2253 kg C ha-1 and from 3.3 to 110 kg N ha-1 over 4 post-fire years. Post-fire erosion-mitigation treatments reduced C and N losses by up to 75% compared with untreated areas. Losses in post-fire erosion are estimated to be &lt;10% of the total soil C and N combusted during severe wildfire and &lt;10% of post-fire soil C and N stocks remaining in the upper 20 cm of mineral soil. Although loss of soil C and N in post-fire erosion is unlikely to impair the productivity of recovering vegetation, export of C and N may influence downstream water quality and aquatic ecosystems.","author":[{"dropping-particle":"","family":"Pierson","given":"Derek N.","non-dropping-particle":"","parse-names":false,"suffix":""},{"dropping-particle":"","family":"Robichaud","given":"Peter R.","non-dropping-particle":"","parse-names":false,"suffix":""},{"dropping-particle":"","family":"Rhoades","given":"Charles C.","non-dropping-particle":"","parse-names":false,"suffix":""},{"dropping-particle":"","family":"Brown","given":"Robert E.","non-dropping-particle":"","parse-names":false,"suffix":""}],"container-title":"International Journal of Wildland Fire","id":"ITEM-1","issue":"10","issued":{"date-parts":[["2019"]]},"page":"814-821","title":"Soil carbon and nitrogen eroded after severe wildfire and erosion mitigation treatments","type":"article-journal","volume":"28"},"uris":["http://www.mendeley.com/documents/?uuid=21ff8551-5d28-4f02-805b-cf9dcc0886e7"]}],"mendeley":{"formattedCitation":"(Pierson et al., 2019)","plainTextFormattedCitation":"(Pierson et al., 2019)","previouslyFormattedCitation":"(Pierson et al., 2019)"},"properties":{"noteIndex":0},"schema":"https://github.com/citation-style-language/schema/raw/master/csl-citation.json"}</w:instrText>
      </w:r>
      <w:r w:rsidR="000D72BF">
        <w:rPr>
          <w:rFonts w:ascii="Times New Roman" w:hAnsi="Times New Roman" w:cs="Times New Roman"/>
          <w:sz w:val="24"/>
          <w:szCs w:val="24"/>
        </w:rPr>
        <w:fldChar w:fldCharType="separate"/>
      </w:r>
      <w:r w:rsidR="000D72BF" w:rsidRPr="00E3101D">
        <w:rPr>
          <w:rFonts w:ascii="Times New Roman" w:hAnsi="Times New Roman" w:cs="Times New Roman"/>
          <w:noProof/>
          <w:sz w:val="24"/>
          <w:szCs w:val="24"/>
        </w:rPr>
        <w:t>(Pierson et al., 2019)</w:t>
      </w:r>
      <w:r w:rsidR="000D72BF">
        <w:rPr>
          <w:rFonts w:ascii="Times New Roman" w:hAnsi="Times New Roman" w:cs="Times New Roman"/>
          <w:sz w:val="24"/>
          <w:szCs w:val="24"/>
        </w:rPr>
        <w:fldChar w:fldCharType="end"/>
      </w:r>
      <w:r w:rsidR="00690E7E">
        <w:rPr>
          <w:rFonts w:ascii="Times New Roman" w:hAnsi="Times New Roman" w:cs="Times New Roman"/>
          <w:sz w:val="24"/>
          <w:szCs w:val="24"/>
        </w:rPr>
        <w:t xml:space="preserve"> after the Hayman fire</w:t>
      </w:r>
      <w:r w:rsidR="000D72BF">
        <w:rPr>
          <w:rFonts w:ascii="Times New Roman" w:hAnsi="Times New Roman" w:cs="Times New Roman"/>
          <w:sz w:val="24"/>
          <w:szCs w:val="24"/>
        </w:rPr>
        <w:t xml:space="preserve">. However C and N </w:t>
      </w:r>
      <w:r w:rsidR="0001523C">
        <w:rPr>
          <w:rFonts w:ascii="Times New Roman" w:hAnsi="Times New Roman" w:cs="Times New Roman"/>
          <w:sz w:val="24"/>
          <w:szCs w:val="24"/>
        </w:rPr>
        <w:t>stocks</w:t>
      </w:r>
      <w:r w:rsidR="000D72BF">
        <w:rPr>
          <w:rFonts w:ascii="Times New Roman" w:hAnsi="Times New Roman" w:cs="Times New Roman"/>
          <w:sz w:val="24"/>
          <w:szCs w:val="24"/>
        </w:rPr>
        <w:t xml:space="preserve"> remained relatively similar in burned and unburned mineral soils </w:t>
      </w:r>
      <w:r w:rsidR="00690E7E">
        <w:rPr>
          <w:rFonts w:ascii="Times New Roman" w:hAnsi="Times New Roman" w:cs="Times New Roman"/>
          <w:sz w:val="24"/>
          <w:szCs w:val="24"/>
        </w:rPr>
        <w:t xml:space="preserve">(Table 1) </w:t>
      </w:r>
      <w:r w:rsidR="000D72BF">
        <w:rPr>
          <w:rFonts w:ascii="Times New Roman" w:hAnsi="Times New Roman" w:cs="Times New Roman"/>
          <w:sz w:val="24"/>
          <w:szCs w:val="24"/>
        </w:rPr>
        <w:t xml:space="preserve">because mineral soils have </w:t>
      </w:r>
      <w:r w:rsidR="00690E7E">
        <w:rPr>
          <w:rFonts w:ascii="Times New Roman" w:hAnsi="Times New Roman" w:cs="Times New Roman"/>
          <w:sz w:val="24"/>
          <w:szCs w:val="24"/>
        </w:rPr>
        <w:t xml:space="preserve">a </w:t>
      </w:r>
      <w:r w:rsidR="000D72BF">
        <w:rPr>
          <w:rFonts w:ascii="Times New Roman" w:hAnsi="Times New Roman" w:cs="Times New Roman"/>
          <w:sz w:val="24"/>
          <w:szCs w:val="24"/>
        </w:rPr>
        <w:t>higher heat capacity</w:t>
      </w:r>
      <w:r w:rsidR="00690E7E">
        <w:rPr>
          <w:rFonts w:ascii="Times New Roman" w:hAnsi="Times New Roman" w:cs="Times New Roman"/>
          <w:sz w:val="24"/>
          <w:szCs w:val="24"/>
        </w:rPr>
        <w:t xml:space="preserve"> than O horizons</w:t>
      </w:r>
      <w:r w:rsidR="000D72BF">
        <w:rPr>
          <w:rFonts w:ascii="Times New Roman" w:hAnsi="Times New Roman" w:cs="Times New Roman"/>
          <w:sz w:val="24"/>
          <w:szCs w:val="24"/>
        </w:rPr>
        <w:t>, making them less susceptible to combustion losses (</w:t>
      </w:r>
      <w:r w:rsidR="000D72BF" w:rsidRPr="00E46FEE">
        <w:rPr>
          <w:rFonts w:ascii="Times New Roman" w:hAnsi="Times New Roman" w:cs="Times New Roman"/>
          <w:sz w:val="24"/>
        </w:rPr>
        <w:t>Neary et al., 1999).</w:t>
      </w:r>
      <w:r w:rsidR="000D72BF">
        <w:rPr>
          <w:rFonts w:ascii="Times New Roman" w:hAnsi="Times New Roman" w:cs="Times New Roman"/>
          <w:b/>
          <w:sz w:val="24"/>
        </w:rPr>
        <w:t xml:space="preserve"> </w:t>
      </w:r>
      <w:r w:rsidR="00E40D3A">
        <w:rPr>
          <w:rFonts w:ascii="Times New Roman" w:hAnsi="Times New Roman" w:cs="Times New Roman"/>
          <w:sz w:val="24"/>
        </w:rPr>
        <w:t xml:space="preserve">Mineral soil C </w:t>
      </w:r>
      <w:r w:rsidR="0001523C">
        <w:rPr>
          <w:rFonts w:ascii="Times New Roman" w:hAnsi="Times New Roman" w:cs="Times New Roman"/>
          <w:sz w:val="24"/>
        </w:rPr>
        <w:t>stocks</w:t>
      </w:r>
      <w:r w:rsidR="00E40D3A">
        <w:rPr>
          <w:rFonts w:ascii="Times New Roman" w:hAnsi="Times New Roman" w:cs="Times New Roman"/>
          <w:sz w:val="24"/>
        </w:rPr>
        <w:t xml:space="preserve"> </w:t>
      </w:r>
      <w:r w:rsidR="0001523C">
        <w:rPr>
          <w:rFonts w:ascii="Times New Roman" w:hAnsi="Times New Roman" w:cs="Times New Roman"/>
          <w:sz w:val="24"/>
        </w:rPr>
        <w:t>were</w:t>
      </w:r>
      <w:r w:rsidR="00BD6CBA">
        <w:rPr>
          <w:rFonts w:ascii="Times New Roman" w:hAnsi="Times New Roman" w:cs="Times New Roman"/>
          <w:sz w:val="24"/>
        </w:rPr>
        <w:t xml:space="preserve"> only</w:t>
      </w:r>
      <w:r w:rsidR="00E40D3A">
        <w:rPr>
          <w:rFonts w:ascii="Times New Roman" w:hAnsi="Times New Roman" w:cs="Times New Roman"/>
          <w:sz w:val="24"/>
        </w:rPr>
        <w:t xml:space="preserve"> reduced by 6%, on average,</w:t>
      </w:r>
      <w:r w:rsidR="005A269F">
        <w:rPr>
          <w:rFonts w:ascii="Times New Roman" w:hAnsi="Times New Roman" w:cs="Times New Roman"/>
          <w:sz w:val="24"/>
        </w:rPr>
        <w:t xml:space="preserve"> </w:t>
      </w:r>
      <w:r w:rsidR="00F137E6">
        <w:rPr>
          <w:rFonts w:ascii="Times New Roman" w:hAnsi="Times New Roman" w:cs="Times New Roman"/>
          <w:sz w:val="24"/>
        </w:rPr>
        <w:t xml:space="preserve">which is similar to the 11% reductions reported in a meta-analysis </w:t>
      </w:r>
      <w:r w:rsidR="00814478">
        <w:rPr>
          <w:rFonts w:ascii="Times New Roman" w:hAnsi="Times New Roman" w:cs="Times New Roman"/>
          <w:sz w:val="24"/>
        </w:rPr>
        <w:t>of 57</w:t>
      </w:r>
      <w:r w:rsidR="00823707">
        <w:rPr>
          <w:rFonts w:ascii="Times New Roman" w:hAnsi="Times New Roman" w:cs="Times New Roman"/>
          <w:sz w:val="24"/>
        </w:rPr>
        <w:t xml:space="preserve"> fires</w:t>
      </w:r>
      <w:r w:rsidR="001960F8">
        <w:rPr>
          <w:rFonts w:ascii="Times New Roman" w:hAnsi="Times New Roman" w:cs="Times New Roman"/>
          <w:sz w:val="24"/>
        </w:rPr>
        <w:t xml:space="preserve"> </w:t>
      </w:r>
      <w:r w:rsidR="001960F8">
        <w:rPr>
          <w:rFonts w:ascii="Times New Roman" w:hAnsi="Times New Roman" w:cs="Times New Roman"/>
          <w:sz w:val="24"/>
        </w:rPr>
        <w:fldChar w:fldCharType="begin" w:fldLock="1"/>
      </w:r>
      <w:r w:rsidR="0010144C">
        <w:rPr>
          <w:rFonts w:ascii="Times New Roman" w:hAnsi="Times New Roman" w:cs="Times New Roman"/>
          <w:sz w:val="24"/>
        </w:rPr>
        <w:instrText>ADDIN CSL_CITATION {"citationItems":[{"id":"ITEM-1","itemData":{"DOI":"10.1890/10-0660.1","ISSN":"10510761","PMID":"21774423","abstract":"Temperate forest soils store globally significant amounts of carbon (C) and nitrogen (N). Understanding how soil pools of these two elements change in response to disturbance and management is critical to maintaining ecosystem services such as forest productivity, greenhouse gas mitigation, and water resource protection. Fire is one of the principal disturbances acting on forest soil C and N storage and is also the subject of enormous management efforts. In the present article, we use meta-analysis to quantify fire effects on temperate forest soil C and N storage. Across a combined total of 468 soil C and N response ratios from 57 publications (concentrations and pool sizes), fire had significant overall effects on soil C (-26%) and soil N (-22%). The impacts of fire on forest floors were significantly different from its effects on mineral soils. Fires reduced forest floor C and N storage (pool sizes only) by an average of 59% and 50%, respectively, but the concentrations of these two elements did not change. Prescribed fires caused smaller reductions in forest floor C and N storage (-46% and-35%) than wildfires (-67% and-69%), and the presence of hardwoods also mitigated fire impacts. Burned forest floors recovered their C and N pools in an average of 128 and 103 years, respectively. Among mineral soils, there were no significant changes in C or N storage, but C and N concentrations declined significantly (-11% and-12%, respectively). Mineral soil C and N concentrations were significantly affected by fire type, with no change following prescribed burns, but significant reductions in response to wildfires. Geographic variation in fire effects on mineral soil C and N storage underscores the need for region-specific fire management plans, and the role of fire type in mediating C and N shifts (especially in the forest floor) indicates that averting wildfires through prescribed burning is desirable from a soils perspective. © 2011 by the Ecological Society of America.","author":[{"dropping-particle":"","family":"Nave","given":"Lucas E.","non-dropping-particle":"","parse-names":false,"suffix":""},{"dropping-particle":"","family":"Vance","given":"Eric D.","non-dropping-particle":"","parse-names":false,"suffix":""},{"dropping-particle":"","family":"Swanston","given":"Christopher W.","non-dropping-particle":"","parse-names":false,"suffix":""},{"dropping-particle":"","family":"Curtis","given":"Peter S.","non-dropping-particle":"","parse-names":false,"suffix":""}],"container-title":"Ecological Applications","id":"ITEM-1","issue":"4","issued":{"date-parts":[["2011"]]},"page":"1189-1201","title":"Fire effects on temperate forest soil C and N storage","type":"article-journal","volume":"21"},"uris":["http://www.mendeley.com/documents/?uuid=c78d63cc-655c-4c76-a5dc-65afbcdc7361"]}],"mendeley":{"formattedCitation":"(Nave et al., 2011)","plainTextFormattedCitation":"(Nave et al., 2011)","previouslyFormattedCitation":"(Nave et al., 2011)"},"properties":{"noteIndex":0},"schema":"https://github.com/citation-style-language/schema/raw/master/csl-citation.json"}</w:instrText>
      </w:r>
      <w:r w:rsidR="001960F8">
        <w:rPr>
          <w:rFonts w:ascii="Times New Roman" w:hAnsi="Times New Roman" w:cs="Times New Roman"/>
          <w:sz w:val="24"/>
        </w:rPr>
        <w:fldChar w:fldCharType="separate"/>
      </w:r>
      <w:r w:rsidR="001960F8" w:rsidRPr="001960F8">
        <w:rPr>
          <w:rFonts w:ascii="Times New Roman" w:hAnsi="Times New Roman" w:cs="Times New Roman"/>
          <w:noProof/>
          <w:sz w:val="24"/>
        </w:rPr>
        <w:t>(Nave et al., 2011)</w:t>
      </w:r>
      <w:r w:rsidR="001960F8">
        <w:rPr>
          <w:rFonts w:ascii="Times New Roman" w:hAnsi="Times New Roman" w:cs="Times New Roman"/>
          <w:sz w:val="24"/>
        </w:rPr>
        <w:fldChar w:fldCharType="end"/>
      </w:r>
      <w:r w:rsidR="005A269F">
        <w:rPr>
          <w:rFonts w:ascii="Times New Roman" w:hAnsi="Times New Roman" w:cs="Times New Roman"/>
          <w:sz w:val="24"/>
        </w:rPr>
        <w:t xml:space="preserve">. </w:t>
      </w:r>
      <w:r w:rsidR="00E40D3A">
        <w:rPr>
          <w:rFonts w:ascii="Times New Roman" w:hAnsi="Times New Roman" w:cs="Times New Roman"/>
          <w:sz w:val="24"/>
        </w:rPr>
        <w:t xml:space="preserve">Conversely, we saw a 5% increase in mineral soil N </w:t>
      </w:r>
      <w:r w:rsidR="009F3EED">
        <w:rPr>
          <w:rFonts w:ascii="Times New Roman" w:hAnsi="Times New Roman" w:cs="Times New Roman"/>
          <w:sz w:val="24"/>
        </w:rPr>
        <w:t>stocks</w:t>
      </w:r>
      <w:r w:rsidR="001747FD">
        <w:rPr>
          <w:rFonts w:ascii="Times New Roman" w:hAnsi="Times New Roman" w:cs="Times New Roman"/>
          <w:sz w:val="24"/>
        </w:rPr>
        <w:t xml:space="preserve"> </w:t>
      </w:r>
      <w:r w:rsidR="008609A5">
        <w:rPr>
          <w:rFonts w:ascii="Times New Roman" w:hAnsi="Times New Roman" w:cs="Times New Roman"/>
          <w:sz w:val="24"/>
        </w:rPr>
        <w:t>post-fire</w:t>
      </w:r>
      <w:r w:rsidR="009F3EED">
        <w:rPr>
          <w:rFonts w:ascii="Times New Roman" w:hAnsi="Times New Roman" w:cs="Times New Roman"/>
          <w:sz w:val="24"/>
        </w:rPr>
        <w:t>.</w:t>
      </w:r>
      <w:r w:rsidR="008609A5">
        <w:rPr>
          <w:rFonts w:ascii="Times New Roman" w:hAnsi="Times New Roman" w:cs="Times New Roman"/>
          <w:sz w:val="24"/>
        </w:rPr>
        <w:t xml:space="preserve"> </w:t>
      </w:r>
      <w:r w:rsidR="00690E7E">
        <w:rPr>
          <w:rFonts w:ascii="Times New Roman" w:hAnsi="Times New Roman" w:cs="Times New Roman"/>
          <w:sz w:val="24"/>
          <w:szCs w:val="24"/>
        </w:rPr>
        <w:t xml:space="preserve">While this finding differs from previously reported 12% </w:t>
      </w:r>
      <w:r w:rsidR="00087D6E">
        <w:rPr>
          <w:rFonts w:ascii="Times New Roman" w:hAnsi="Times New Roman" w:cs="Times New Roman"/>
          <w:sz w:val="24"/>
          <w:szCs w:val="24"/>
        </w:rPr>
        <w:t>reductions (Nave et al., 2011)</w:t>
      </w:r>
      <w:r w:rsidR="00690E7E">
        <w:rPr>
          <w:rFonts w:ascii="Times New Roman" w:hAnsi="Times New Roman" w:cs="Times New Roman"/>
          <w:sz w:val="24"/>
          <w:szCs w:val="24"/>
        </w:rPr>
        <w:t xml:space="preserve">, </w:t>
      </w:r>
      <w:r w:rsidR="005564A7">
        <w:rPr>
          <w:rFonts w:ascii="Times New Roman" w:hAnsi="Times New Roman" w:cs="Times New Roman"/>
          <w:sz w:val="24"/>
          <w:szCs w:val="24"/>
        </w:rPr>
        <w:t>it</w:t>
      </w:r>
      <w:r w:rsidR="008609A5">
        <w:rPr>
          <w:rFonts w:ascii="Times New Roman" w:hAnsi="Times New Roman" w:cs="Times New Roman"/>
          <w:sz w:val="24"/>
          <w:szCs w:val="24"/>
        </w:rPr>
        <w:t xml:space="preserve"> is not entirely surprising</w:t>
      </w:r>
      <w:r w:rsidR="00690E7E">
        <w:rPr>
          <w:rFonts w:ascii="Times New Roman" w:hAnsi="Times New Roman" w:cs="Times New Roman"/>
          <w:sz w:val="24"/>
          <w:szCs w:val="24"/>
        </w:rPr>
        <w:t>. C</w:t>
      </w:r>
      <w:r w:rsidR="008609A5" w:rsidRPr="0082060F">
        <w:rPr>
          <w:rFonts w:ascii="Times New Roman" w:hAnsi="Times New Roman" w:cs="Times New Roman"/>
          <w:sz w:val="24"/>
          <w:szCs w:val="24"/>
        </w:rPr>
        <w:t xml:space="preserve">ombustion losses of N from severe fire </w:t>
      </w:r>
      <w:r w:rsidR="008609A5">
        <w:rPr>
          <w:rFonts w:ascii="Times New Roman" w:hAnsi="Times New Roman" w:cs="Times New Roman"/>
          <w:sz w:val="24"/>
          <w:szCs w:val="24"/>
        </w:rPr>
        <w:t>are generally</w:t>
      </w:r>
      <w:r w:rsidR="008609A5" w:rsidRPr="0082060F">
        <w:rPr>
          <w:rFonts w:ascii="Times New Roman" w:hAnsi="Times New Roman" w:cs="Times New Roman"/>
          <w:sz w:val="24"/>
          <w:szCs w:val="24"/>
        </w:rPr>
        <w:t xml:space="preserve"> small relative to total pre-fire stocks </w:t>
      </w:r>
      <w:r w:rsidR="008609A5">
        <w:rPr>
          <w:rFonts w:ascii="Times New Roman" w:hAnsi="Times New Roman" w:cs="Times New Roman"/>
          <w:sz w:val="24"/>
          <w:szCs w:val="24"/>
        </w:rPr>
        <w:fldChar w:fldCharType="begin" w:fldLock="1"/>
      </w:r>
      <w:r w:rsidR="008609A5">
        <w:rPr>
          <w:rFonts w:ascii="Times New Roman" w:hAnsi="Times New Roman" w:cs="Times New Roman"/>
          <w:sz w:val="24"/>
          <w:szCs w:val="24"/>
        </w:rPr>
        <w:instrText>ADDIN CSL_CITATION {"citationItems":[{"id":"ITEM-1","itemData":{"DOI":"10.1139/X06-125","ISSN":"00455067","abstract":"When sampling woody residue (WR) and organic matter (OM) present in forest floor, soil wood, and surface mineral soil (0-30 cm) in 14 mid- to late-successional stands across a wide variety of soil types and climatic regimes in the northwestern USA, we found that 44%-84% of carbon (C) was in WR and surface OM, whereas &gt;80% of nitrogen (N) was in the mineral soil. In many northwestern forests fire suppression and natural changes in stand composition have increased the amounts of WR and soil OM susceptible to wildfire losses. Stands with high OM concentrations on the soil surface are at greater risk of losing large amounts of C and N after high-severity surface fires. Using the USDA Forest Service Regional Soil Quality Standards and Guidelines, we estimate that 6%-80% of the pooled C to a mineral-soil depth of 30 cm could be lost during a fire considered detrimental to soil productivity. These estimates will vary with local climatic regimes, fire severity across the burned area, the size and decay class of WR, and the distribution of OM in the surface organic and mineral soil. Estimated N losses due to fire were much lower (&lt;1%-19%). Further studies on the amounts and distribution of OM in these stands are needed to assess wildfire risk, determine the impacts of different fire severities on WR and soil OM pools, and develop a link between C and N losses and stand productivity. © 2006 NRC.","author":[{"dropping-particle":"","family":"Page-Dumroese","given":"Deborah S.","non-dropping-particle":"","parse-names":false,"suffix":""},{"dropping-particle":"","family":"Jurgensen","given":"Martin F.","non-dropping-particle":"","parse-names":false,"suffix":""}],"container-title":"Canadian Journal of Forest Research","id":"ITEM-1","issue":"9","issued":{"date-parts":[["2006"]]},"page":"2270-2284","title":"Soil carbon and nitrogen pools in mid- to late-successional forest stands of the northwestern United States: Potential impact of fire","type":"article-journal","volume":"36"},"uris":["http://www.mendeley.com/documents/?uuid=7143c03e-8708-44e5-9b60-db34580e762b"]}],"mendeley":{"formattedCitation":"(Page-Dumroese &amp; Jurgensen, 2006)","plainTextFormattedCitation":"(Page-Dumroese &amp; Jurgensen, 2006)","previouslyFormattedCitation":"(Page-Dumroese &amp; Jurgensen, 2006)"},"properties":{"noteIndex":0},"schema":"https://github.com/citation-style-language/schema/raw/master/csl-citation.json"}</w:instrText>
      </w:r>
      <w:r w:rsidR="008609A5">
        <w:rPr>
          <w:rFonts w:ascii="Times New Roman" w:hAnsi="Times New Roman" w:cs="Times New Roman"/>
          <w:sz w:val="24"/>
          <w:szCs w:val="24"/>
        </w:rPr>
        <w:fldChar w:fldCharType="separate"/>
      </w:r>
      <w:r w:rsidR="008609A5" w:rsidRPr="0082060F">
        <w:rPr>
          <w:rFonts w:ascii="Times New Roman" w:hAnsi="Times New Roman" w:cs="Times New Roman"/>
          <w:noProof/>
          <w:sz w:val="24"/>
          <w:szCs w:val="24"/>
        </w:rPr>
        <w:t>(Page-Dumroese &amp; Jurgensen, 2006)</w:t>
      </w:r>
      <w:r w:rsidR="008609A5">
        <w:rPr>
          <w:rFonts w:ascii="Times New Roman" w:hAnsi="Times New Roman" w:cs="Times New Roman"/>
          <w:sz w:val="24"/>
          <w:szCs w:val="24"/>
        </w:rPr>
        <w:fldChar w:fldCharType="end"/>
      </w:r>
      <w:r w:rsidR="008609A5">
        <w:rPr>
          <w:rFonts w:ascii="Times New Roman" w:hAnsi="Times New Roman" w:cs="Times New Roman"/>
          <w:sz w:val="24"/>
          <w:szCs w:val="24"/>
        </w:rPr>
        <w:t xml:space="preserve"> and soil N retention can increase after fire due to the incorporation of N into microbial biomass </w:t>
      </w:r>
      <w:r w:rsidR="000D72BF">
        <w:rPr>
          <w:rFonts w:ascii="Times New Roman" w:hAnsi="Times New Roman" w:cs="Times New Roman"/>
          <w:sz w:val="24"/>
          <w:szCs w:val="24"/>
        </w:rPr>
        <w:fldChar w:fldCharType="begin" w:fldLock="1"/>
      </w:r>
      <w:r w:rsidR="0001523C">
        <w:rPr>
          <w:rFonts w:ascii="Times New Roman" w:hAnsi="Times New Roman" w:cs="Times New Roman"/>
          <w:sz w:val="24"/>
          <w:szCs w:val="24"/>
        </w:rPr>
        <w:instrText>ADDIN CSL_CITATION {"citationItems":[{"id":"ITEM-1","itemData":{"DOI":"10.1016/j.scitotenv.2021.150990","ISSN":"18791026","PMID":"34656575","abstract":"Climate change increases the frequency and severity of fire in the Arctic tundra regions. We assessed effects of fire in combination with summer warming on soil biogeochemical N- and P cycles with a focus on mineral N over two years following an experimental fire in a dry heath tundra, West Greenland. We applied stable isotopes (15NH4+-N and 15NO3−-N) to trace the post-fire mineral N pools. The partitioning of 15N in the bulk soils, soil dissolved organic N (TDN), microbes and plants (roots and leaves) was established. The fire tended to increase microbial P pools by four-fold at both one and two years after the fire. Two years after the fire, the bulk soil 15N recovery has decreased to 10.4% in unburned plots while relatively high recovery was maintained (30%) in burned plots, suggesting an increase in soil N retention after the fire. The contribution of microbial 15N recovery to bulk soil 15N recovery increased from 11.2% at 21 days to 31.5% two years after the fire, suggesting that higher post-fire N retention was due largely to the increased incorporation of N into microbial biomass. Fire also increased 15N recovery in bulk roots after one and two years, but only under summer warming. This suggests that higher retention of post-fire N can strongly increase the potential for N uptake of recovering plants under a future warmer climate. There was significantly lower 15N enrichment of Betula nana leaves while higher 15N enrichment of Vaccinium uliginosum leaves (after three years) in burned than control plots. This shows that fire can alter the N uptake differently among dominant shrub species in this tundra ecosystem, and implies that wildfires may change plant species composition in the longer term.","author":[{"dropping-particle":"","family":"Xu","given":"Wenyi","non-dropping-particle":"","parse-names":false,"suffix":""},{"dropping-particle":"","family":"Elberling","given":"Bo","non-dropping-particle":"","parse-names":false,"suffix":""},{"dropping-particle":"","family":"Ambus","given":"Per Lennart","non-dropping-particle":"","parse-names":false,"suffix":""}],"container-title":"Science of the Total Environment","id":"ITEM-1","issued":{"date-parts":[["2022"]]},"page":"150990","publisher":"The Authors","title":"Fire increases soil nitrogen retention and alters nitrogen uptake patterns among dominant shrub species in an Arctic dry heath tundra","type":"article-journal","volume":"807"},"uris":["http://www.mendeley.com/documents/?uuid=c33861a9-9a89-456e-8651-e7aa7e0427e4"]}],"mendeley":{"formattedCitation":"(Xu et al., 2022)","plainTextFormattedCitation":"(Xu et al., 2022)","previouslyFormattedCitation":"(Xu et al., 2022)"},"properties":{"noteIndex":0},"schema":"https://github.com/citation-style-language/schema/raw/master/csl-citation.json"}</w:instrText>
      </w:r>
      <w:r w:rsidR="000D72BF">
        <w:rPr>
          <w:rFonts w:ascii="Times New Roman" w:hAnsi="Times New Roman" w:cs="Times New Roman"/>
          <w:sz w:val="24"/>
          <w:szCs w:val="24"/>
        </w:rPr>
        <w:fldChar w:fldCharType="separate"/>
      </w:r>
      <w:r w:rsidR="000D72BF" w:rsidRPr="000D72BF">
        <w:rPr>
          <w:rFonts w:ascii="Times New Roman" w:hAnsi="Times New Roman" w:cs="Times New Roman"/>
          <w:noProof/>
          <w:sz w:val="24"/>
          <w:szCs w:val="24"/>
        </w:rPr>
        <w:t>(Xu et al., 2022)</w:t>
      </w:r>
      <w:r w:rsidR="000D72BF">
        <w:rPr>
          <w:rFonts w:ascii="Times New Roman" w:hAnsi="Times New Roman" w:cs="Times New Roman"/>
          <w:sz w:val="24"/>
          <w:szCs w:val="24"/>
        </w:rPr>
        <w:fldChar w:fldCharType="end"/>
      </w:r>
      <w:r w:rsidR="00CD3C39">
        <w:rPr>
          <w:rFonts w:ascii="Times New Roman" w:hAnsi="Times New Roman" w:cs="Times New Roman"/>
          <w:sz w:val="24"/>
          <w:szCs w:val="24"/>
        </w:rPr>
        <w:t xml:space="preserve">. </w:t>
      </w:r>
    </w:p>
    <w:p w14:paraId="3C109E49" w14:textId="1EE4F626" w:rsidR="00144A51" w:rsidRPr="00C25C44" w:rsidRDefault="00FC5C8E" w:rsidP="00BF0D87">
      <w:pPr>
        <w:spacing w:line="480" w:lineRule="auto"/>
        <w:jc w:val="both"/>
        <w:rPr>
          <w:rFonts w:ascii="Times New Roman" w:hAnsi="Times New Roman" w:cs="Times New Roman"/>
          <w:sz w:val="24"/>
          <w:szCs w:val="24"/>
        </w:rPr>
      </w:pPr>
      <w:r>
        <w:rPr>
          <w:rFonts w:ascii="Times New Roman" w:hAnsi="Times New Roman" w:cs="Times New Roman"/>
          <w:sz w:val="24"/>
          <w:szCs w:val="24"/>
        </w:rPr>
        <w:tab/>
        <w:t>The</w:t>
      </w:r>
      <w:r w:rsidR="00F920D8">
        <w:rPr>
          <w:rFonts w:ascii="Times New Roman" w:hAnsi="Times New Roman" w:cs="Times New Roman"/>
          <w:sz w:val="24"/>
          <w:szCs w:val="24"/>
        </w:rPr>
        <w:t xml:space="preserve"> slight </w:t>
      </w:r>
      <w:r>
        <w:rPr>
          <w:rFonts w:ascii="Times New Roman" w:hAnsi="Times New Roman" w:cs="Times New Roman"/>
          <w:sz w:val="24"/>
          <w:szCs w:val="24"/>
        </w:rPr>
        <w:t>changes in mineral</w:t>
      </w:r>
      <w:r w:rsidR="00087D6E">
        <w:rPr>
          <w:rFonts w:ascii="Times New Roman" w:hAnsi="Times New Roman" w:cs="Times New Roman"/>
          <w:sz w:val="24"/>
          <w:szCs w:val="24"/>
        </w:rPr>
        <w:t xml:space="preserve"> C and N </w:t>
      </w:r>
      <w:r>
        <w:rPr>
          <w:rFonts w:ascii="Times New Roman" w:hAnsi="Times New Roman" w:cs="Times New Roman"/>
          <w:sz w:val="24"/>
          <w:szCs w:val="24"/>
        </w:rPr>
        <w:t xml:space="preserve">stocks </w:t>
      </w:r>
      <w:r w:rsidR="00CD3C39">
        <w:rPr>
          <w:rFonts w:ascii="Times New Roman" w:hAnsi="Times New Roman" w:cs="Times New Roman"/>
          <w:sz w:val="24"/>
          <w:szCs w:val="24"/>
        </w:rPr>
        <w:t>lower</w:t>
      </w:r>
      <w:r>
        <w:rPr>
          <w:rFonts w:ascii="Times New Roman" w:hAnsi="Times New Roman" w:cs="Times New Roman"/>
          <w:sz w:val="24"/>
          <w:szCs w:val="24"/>
        </w:rPr>
        <w:t>ed</w:t>
      </w:r>
      <w:r w:rsidR="00CD3C39">
        <w:rPr>
          <w:rFonts w:ascii="Times New Roman" w:hAnsi="Times New Roman" w:cs="Times New Roman"/>
          <w:sz w:val="24"/>
          <w:szCs w:val="24"/>
        </w:rPr>
        <w:t xml:space="preserve"> C:N ratios in burned mineral soils</w:t>
      </w:r>
      <w:r w:rsidR="00375075">
        <w:rPr>
          <w:rFonts w:ascii="Times New Roman" w:hAnsi="Times New Roman" w:cs="Times New Roman"/>
          <w:sz w:val="24"/>
          <w:szCs w:val="24"/>
        </w:rPr>
        <w:t xml:space="preserve"> (19</w:t>
      </w:r>
      <w:r w:rsidR="004F20D5">
        <w:rPr>
          <w:rFonts w:ascii="Times New Roman" w:hAnsi="Times New Roman" w:cs="Times New Roman"/>
          <w:sz w:val="24"/>
          <w:szCs w:val="24"/>
        </w:rPr>
        <w:t>:1</w:t>
      </w:r>
      <w:r w:rsidR="00375075">
        <w:rPr>
          <w:rFonts w:ascii="Times New Roman" w:hAnsi="Times New Roman" w:cs="Times New Roman"/>
          <w:sz w:val="24"/>
          <w:szCs w:val="24"/>
        </w:rPr>
        <w:t>)</w:t>
      </w:r>
      <w:r w:rsidR="00CD3C39">
        <w:rPr>
          <w:rFonts w:ascii="Times New Roman" w:hAnsi="Times New Roman" w:cs="Times New Roman"/>
          <w:sz w:val="24"/>
          <w:szCs w:val="24"/>
        </w:rPr>
        <w:t xml:space="preserve"> compared to unburned mineral soils (23</w:t>
      </w:r>
      <w:r w:rsidR="004F20D5">
        <w:rPr>
          <w:rFonts w:ascii="Times New Roman" w:hAnsi="Times New Roman" w:cs="Times New Roman"/>
          <w:sz w:val="24"/>
          <w:szCs w:val="24"/>
        </w:rPr>
        <w:t>:1</w:t>
      </w:r>
      <w:r w:rsidR="00A52610">
        <w:rPr>
          <w:rFonts w:ascii="Times New Roman" w:hAnsi="Times New Roman" w:cs="Times New Roman"/>
          <w:sz w:val="24"/>
          <w:szCs w:val="24"/>
        </w:rPr>
        <w:t>)</w:t>
      </w:r>
      <w:r w:rsidR="00087D6E">
        <w:rPr>
          <w:rFonts w:ascii="Times New Roman" w:hAnsi="Times New Roman" w:cs="Times New Roman"/>
          <w:sz w:val="24"/>
          <w:szCs w:val="24"/>
        </w:rPr>
        <w:t>,</w:t>
      </w:r>
      <w:r w:rsidR="00714E8F">
        <w:rPr>
          <w:rFonts w:ascii="Times New Roman" w:hAnsi="Times New Roman" w:cs="Times New Roman"/>
          <w:sz w:val="24"/>
          <w:szCs w:val="24"/>
        </w:rPr>
        <w:t xml:space="preserve"> though these differences were not </w:t>
      </w:r>
      <w:r w:rsidR="00087D6E">
        <w:rPr>
          <w:rFonts w:ascii="Times New Roman" w:hAnsi="Times New Roman" w:cs="Times New Roman"/>
          <w:sz w:val="24"/>
          <w:szCs w:val="24"/>
        </w:rPr>
        <w:t>statistically significant</w:t>
      </w:r>
      <w:r w:rsidR="00BF0D87">
        <w:rPr>
          <w:rFonts w:ascii="Times New Roman" w:hAnsi="Times New Roman" w:cs="Times New Roman"/>
          <w:sz w:val="24"/>
          <w:szCs w:val="24"/>
        </w:rPr>
        <w:t xml:space="preserve">. </w:t>
      </w:r>
      <w:r>
        <w:rPr>
          <w:rFonts w:ascii="Times New Roman" w:hAnsi="Times New Roman" w:cs="Times New Roman"/>
          <w:sz w:val="24"/>
          <w:szCs w:val="24"/>
        </w:rPr>
        <w:t>Because n</w:t>
      </w:r>
      <w:r w:rsidR="00144A51" w:rsidRPr="00C25C44">
        <w:rPr>
          <w:rFonts w:ascii="Times New Roman" w:hAnsi="Times New Roman" w:cs="Times New Roman"/>
          <w:sz w:val="24"/>
          <w:szCs w:val="24"/>
        </w:rPr>
        <w:t>i</w:t>
      </w:r>
      <w:r w:rsidR="00F920D8">
        <w:rPr>
          <w:rFonts w:ascii="Times New Roman" w:hAnsi="Times New Roman" w:cs="Times New Roman"/>
          <w:sz w:val="24"/>
          <w:szCs w:val="24"/>
        </w:rPr>
        <w:t xml:space="preserve">trogen mineralization rates </w:t>
      </w:r>
      <w:r w:rsidR="00DE6792">
        <w:rPr>
          <w:rFonts w:ascii="Times New Roman" w:hAnsi="Times New Roman" w:cs="Times New Roman"/>
          <w:sz w:val="24"/>
          <w:szCs w:val="24"/>
        </w:rPr>
        <w:t>tend to increase with decreasing substrate</w:t>
      </w:r>
      <w:r w:rsidR="00144A51" w:rsidRPr="00C25C44">
        <w:rPr>
          <w:rFonts w:ascii="Times New Roman" w:hAnsi="Times New Roman" w:cs="Times New Roman"/>
          <w:sz w:val="24"/>
          <w:szCs w:val="24"/>
        </w:rPr>
        <w:t xml:space="preserve"> C:N ratio</w:t>
      </w:r>
      <w:r w:rsidR="00C25C44">
        <w:rPr>
          <w:rFonts w:ascii="Times New Roman" w:hAnsi="Times New Roman" w:cs="Times New Roman"/>
          <w:sz w:val="24"/>
          <w:szCs w:val="24"/>
        </w:rPr>
        <w:t xml:space="preserve">s </w:t>
      </w:r>
      <w:r w:rsidR="00144A51" w:rsidRPr="00C25C44">
        <w:rPr>
          <w:rFonts w:ascii="Times New Roman" w:hAnsi="Times New Roman" w:cs="Times New Roman"/>
          <w:sz w:val="24"/>
          <w:szCs w:val="24"/>
        </w:rPr>
        <w:fldChar w:fldCharType="begin" w:fldLock="1"/>
      </w:r>
      <w:r w:rsidR="003937E9">
        <w:rPr>
          <w:rFonts w:ascii="Times New Roman" w:hAnsi="Times New Roman" w:cs="Times New Roman"/>
          <w:sz w:val="24"/>
          <w:szCs w:val="24"/>
        </w:rPr>
        <w:instrText>ADDIN CSL_CITATION {"citationItems":[{"id":"ITEM-1","itemData":{"author":[{"dropping-particle":"","family":"Chapin","given":"F.S.","non-dropping-particle":"","parse-names":false,"suffix":""},{"dropping-particle":"","family":"Mooney","given":"H.A.","non-dropping-particle":"","parse-names":false,"suffix":""},{"dropping-particle":"","family":"Matson","given":"P.A.","non-dropping-particle":"","parse-names":false,"suffix":""}],"edition":"2nd","id":"ITEM-1","issued":{"date-parts":[["2011"]]},"publisher":"Springer","publisher-place":"New York, NY","title":"Principles of Terrestrial Ecosystem Ecology","type":"book"},"uris":["http://www.mendeley.com/documents/?uuid=701a23c0-7fe8-45ce-86bc-3f6a86f47cb3"]}],"mendeley":{"formattedCitation":"(Chapin et al., 2011)","plainTextFormattedCitation":"(Chapin et al., 2011)","previouslyFormattedCitation":"(Chapin et al., 2011)"},"properties":{"noteIndex":0},"schema":"https://github.com/citation-style-language/schema/raw/master/csl-citation.json"}</w:instrText>
      </w:r>
      <w:r w:rsidR="00144A51" w:rsidRPr="00C25C44">
        <w:rPr>
          <w:rFonts w:ascii="Times New Roman" w:hAnsi="Times New Roman" w:cs="Times New Roman"/>
          <w:sz w:val="24"/>
          <w:szCs w:val="24"/>
        </w:rPr>
        <w:fldChar w:fldCharType="separate"/>
      </w:r>
      <w:r w:rsidR="00144A51" w:rsidRPr="00C25C44">
        <w:rPr>
          <w:rFonts w:ascii="Times New Roman" w:hAnsi="Times New Roman" w:cs="Times New Roman"/>
          <w:noProof/>
          <w:sz w:val="24"/>
          <w:szCs w:val="24"/>
        </w:rPr>
        <w:t>(Chapin et al., 2011)</w:t>
      </w:r>
      <w:r w:rsidR="00144A51" w:rsidRPr="00C25C44">
        <w:rPr>
          <w:rFonts w:ascii="Times New Roman" w:hAnsi="Times New Roman" w:cs="Times New Roman"/>
          <w:sz w:val="24"/>
          <w:szCs w:val="24"/>
        </w:rPr>
        <w:fldChar w:fldCharType="end"/>
      </w:r>
      <w:r w:rsidR="00144A51" w:rsidRPr="00C25C44">
        <w:rPr>
          <w:rFonts w:ascii="Times New Roman" w:hAnsi="Times New Roman" w:cs="Times New Roman"/>
          <w:sz w:val="24"/>
          <w:szCs w:val="24"/>
        </w:rPr>
        <w:t>, we might expect</w:t>
      </w:r>
      <w:r w:rsidR="00BF0D87">
        <w:rPr>
          <w:rFonts w:ascii="Times New Roman" w:hAnsi="Times New Roman" w:cs="Times New Roman"/>
          <w:sz w:val="24"/>
          <w:szCs w:val="24"/>
        </w:rPr>
        <w:t xml:space="preserve"> mineralization to be higher in</w:t>
      </w:r>
      <w:r w:rsidR="00F920D8">
        <w:rPr>
          <w:rFonts w:ascii="Times New Roman" w:hAnsi="Times New Roman" w:cs="Times New Roman"/>
          <w:sz w:val="24"/>
          <w:szCs w:val="24"/>
        </w:rPr>
        <w:t xml:space="preserve"> burned mineral soils. </w:t>
      </w:r>
      <w:r w:rsidR="00144A51" w:rsidRPr="00C25C44">
        <w:rPr>
          <w:rFonts w:ascii="Times New Roman" w:hAnsi="Times New Roman" w:cs="Times New Roman"/>
          <w:sz w:val="24"/>
          <w:szCs w:val="24"/>
        </w:rPr>
        <w:t xml:space="preserve">However, both </w:t>
      </w:r>
      <w:r w:rsidR="00DE6792">
        <w:rPr>
          <w:rFonts w:ascii="Times New Roman" w:hAnsi="Times New Roman" w:cs="Times New Roman"/>
          <w:sz w:val="24"/>
          <w:szCs w:val="24"/>
        </w:rPr>
        <w:t xml:space="preserve">burned and unburned </w:t>
      </w:r>
      <w:r w:rsidR="00BF0D87">
        <w:rPr>
          <w:rFonts w:ascii="Times New Roman" w:hAnsi="Times New Roman" w:cs="Times New Roman"/>
          <w:sz w:val="24"/>
          <w:szCs w:val="24"/>
        </w:rPr>
        <w:t>mineral soils</w:t>
      </w:r>
      <w:r w:rsidR="00DE6792">
        <w:rPr>
          <w:rFonts w:ascii="Times New Roman" w:hAnsi="Times New Roman" w:cs="Times New Roman"/>
          <w:sz w:val="24"/>
          <w:szCs w:val="24"/>
        </w:rPr>
        <w:t xml:space="preserve"> </w:t>
      </w:r>
      <w:r w:rsidR="00144A51" w:rsidRPr="00C25C44">
        <w:rPr>
          <w:rFonts w:ascii="Times New Roman" w:hAnsi="Times New Roman" w:cs="Times New Roman"/>
          <w:sz w:val="24"/>
          <w:szCs w:val="24"/>
        </w:rPr>
        <w:t xml:space="preserve">fell below the </w:t>
      </w:r>
      <w:r w:rsidR="00DE6792">
        <w:rPr>
          <w:rFonts w:ascii="Times New Roman" w:hAnsi="Times New Roman" w:cs="Times New Roman"/>
          <w:sz w:val="24"/>
          <w:szCs w:val="24"/>
        </w:rPr>
        <w:t>critical threshold (</w:t>
      </w:r>
      <w:r w:rsidR="00BF0D87">
        <w:rPr>
          <w:rFonts w:ascii="Times New Roman" w:hAnsi="Times New Roman" w:cs="Times New Roman"/>
          <w:sz w:val="24"/>
          <w:szCs w:val="24"/>
        </w:rPr>
        <w:t xml:space="preserve">C:N of </w:t>
      </w:r>
      <w:r w:rsidR="00144A51" w:rsidRPr="00C25C44">
        <w:rPr>
          <w:rFonts w:ascii="Times New Roman" w:hAnsi="Times New Roman" w:cs="Times New Roman"/>
          <w:sz w:val="24"/>
          <w:szCs w:val="24"/>
        </w:rPr>
        <w:t>25:1</w:t>
      </w:r>
      <w:r w:rsidR="00DE6792">
        <w:rPr>
          <w:rFonts w:ascii="Times New Roman" w:hAnsi="Times New Roman" w:cs="Times New Roman"/>
          <w:sz w:val="24"/>
          <w:szCs w:val="24"/>
        </w:rPr>
        <w:t>)</w:t>
      </w:r>
      <w:r w:rsidR="00144A51" w:rsidRPr="00C25C44">
        <w:rPr>
          <w:rFonts w:ascii="Times New Roman" w:hAnsi="Times New Roman" w:cs="Times New Roman"/>
          <w:sz w:val="24"/>
          <w:szCs w:val="24"/>
        </w:rPr>
        <w:t xml:space="preserve"> that microbe</w:t>
      </w:r>
      <w:r w:rsidR="00DE6792">
        <w:rPr>
          <w:rFonts w:ascii="Times New Roman" w:hAnsi="Times New Roman" w:cs="Times New Roman"/>
          <w:sz w:val="24"/>
          <w:szCs w:val="24"/>
        </w:rPr>
        <w:t>s require</w:t>
      </w:r>
      <w:r w:rsidR="00144A51" w:rsidRPr="00C25C44">
        <w:rPr>
          <w:rFonts w:ascii="Times New Roman" w:hAnsi="Times New Roman" w:cs="Times New Roman"/>
          <w:sz w:val="24"/>
          <w:szCs w:val="24"/>
        </w:rPr>
        <w:t xml:space="preserve"> to meet their nitrogen requirements </w:t>
      </w:r>
      <w:r w:rsidR="00144A51" w:rsidRPr="00C25C44">
        <w:rPr>
          <w:rFonts w:ascii="Times New Roman" w:hAnsi="Times New Roman" w:cs="Times New Roman"/>
          <w:sz w:val="24"/>
          <w:szCs w:val="24"/>
        </w:rPr>
        <w:fldChar w:fldCharType="begin" w:fldLock="1"/>
      </w:r>
      <w:r w:rsidR="00144A51" w:rsidRPr="00C25C44">
        <w:rPr>
          <w:rFonts w:ascii="Times New Roman" w:hAnsi="Times New Roman" w:cs="Times New Roman"/>
          <w:sz w:val="24"/>
          <w:szCs w:val="24"/>
        </w:rPr>
        <w:instrText>ADDIN CSL_CITATION {"citationItems":[{"id":"ITEM-1","itemData":{"author":[{"dropping-particle":"","family":"Chapin","given":"F.S.","non-dropping-particle":"","parse-names":false,"suffix":""},{"dropping-particle":"","family":"Mooney","given":"H.A.","non-dropping-particle":"","parse-names":false,"suffix":""},{"dropping-particle":"","family":"Matson","given":"P.A.","non-dropping-particle":"","parse-names":false,"suffix":""}],"edition":"2nd","id":"ITEM-1","issued":{"date-parts":[["2011"]]},"publisher":"Springer","publisher-place":"New York, NY","title":"Principles of Terrestrial Ecosystem Ecology","type":"book"},"uris":["http://www.mendeley.com/documents/?uuid=701a23c0-7fe8-45ce-86bc-3f6a86f47cb3"]}],"mendeley":{"formattedCitation":"(Chapin et al., 2011)","plainTextFormattedCitation":"(Chapin et al., 2011)","previouslyFormattedCitation":"(Chapin et al., 2011)"},"properties":{"noteIndex":0},"schema":"https://github.com/citation-style-language/schema/raw/master/csl-citation.json"}</w:instrText>
      </w:r>
      <w:r w:rsidR="00144A51" w:rsidRPr="00C25C44">
        <w:rPr>
          <w:rFonts w:ascii="Times New Roman" w:hAnsi="Times New Roman" w:cs="Times New Roman"/>
          <w:sz w:val="24"/>
          <w:szCs w:val="24"/>
        </w:rPr>
        <w:fldChar w:fldCharType="separate"/>
      </w:r>
      <w:r w:rsidR="00144A51" w:rsidRPr="00C25C44">
        <w:rPr>
          <w:rFonts w:ascii="Times New Roman" w:hAnsi="Times New Roman" w:cs="Times New Roman"/>
          <w:noProof/>
          <w:sz w:val="24"/>
          <w:szCs w:val="24"/>
        </w:rPr>
        <w:t>(Chapin et al., 2011)</w:t>
      </w:r>
      <w:r w:rsidR="00144A51" w:rsidRPr="00C25C4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937E9">
        <w:rPr>
          <w:rFonts w:ascii="Times New Roman" w:hAnsi="Times New Roman" w:cs="Times New Roman"/>
          <w:sz w:val="24"/>
          <w:szCs w:val="24"/>
        </w:rPr>
        <w:t>suggest</w:t>
      </w:r>
      <w:r>
        <w:rPr>
          <w:rFonts w:ascii="Times New Roman" w:hAnsi="Times New Roman" w:cs="Times New Roman"/>
          <w:sz w:val="24"/>
          <w:szCs w:val="24"/>
        </w:rPr>
        <w:t>ing</w:t>
      </w:r>
      <w:r w:rsidR="003937E9">
        <w:rPr>
          <w:rFonts w:ascii="Times New Roman" w:hAnsi="Times New Roman" w:cs="Times New Roman"/>
          <w:sz w:val="24"/>
          <w:szCs w:val="24"/>
        </w:rPr>
        <w:t xml:space="preserve"> that </w:t>
      </w:r>
      <w:r w:rsidR="00BF0D87">
        <w:rPr>
          <w:rFonts w:ascii="Times New Roman" w:hAnsi="Times New Roman" w:cs="Times New Roman"/>
          <w:sz w:val="24"/>
          <w:szCs w:val="24"/>
        </w:rPr>
        <w:t xml:space="preserve">soil </w:t>
      </w:r>
      <w:r w:rsidR="003937E9">
        <w:rPr>
          <w:rFonts w:ascii="Times New Roman" w:hAnsi="Times New Roman" w:cs="Times New Roman"/>
          <w:sz w:val="24"/>
          <w:szCs w:val="24"/>
        </w:rPr>
        <w:t>microbes would be C-</w:t>
      </w:r>
      <w:r w:rsidR="00BF0D87">
        <w:rPr>
          <w:rFonts w:ascii="Times New Roman" w:hAnsi="Times New Roman" w:cs="Times New Roman"/>
          <w:sz w:val="24"/>
          <w:szCs w:val="24"/>
        </w:rPr>
        <w:t>limited</w:t>
      </w:r>
      <w:r w:rsidR="003937E9">
        <w:rPr>
          <w:rFonts w:ascii="Times New Roman" w:hAnsi="Times New Roman" w:cs="Times New Roman"/>
          <w:sz w:val="24"/>
          <w:szCs w:val="24"/>
        </w:rPr>
        <w:t>, rather than N-limited</w:t>
      </w:r>
      <w:r w:rsidR="00BF0D87">
        <w:rPr>
          <w:rFonts w:ascii="Times New Roman" w:hAnsi="Times New Roman" w:cs="Times New Roman"/>
          <w:sz w:val="24"/>
          <w:szCs w:val="24"/>
        </w:rPr>
        <w:t>,</w:t>
      </w:r>
      <w:r w:rsidR="003937E9">
        <w:rPr>
          <w:rFonts w:ascii="Times New Roman" w:hAnsi="Times New Roman" w:cs="Times New Roman"/>
          <w:sz w:val="24"/>
          <w:szCs w:val="24"/>
        </w:rPr>
        <w:t xml:space="preserve"> in both </w:t>
      </w:r>
      <w:r w:rsidR="00F920D8">
        <w:rPr>
          <w:rFonts w:ascii="Times New Roman" w:hAnsi="Times New Roman" w:cs="Times New Roman"/>
          <w:sz w:val="24"/>
          <w:szCs w:val="24"/>
        </w:rPr>
        <w:t>burned and unburned soils</w:t>
      </w:r>
      <w:r w:rsidR="003937E9">
        <w:rPr>
          <w:rFonts w:ascii="Times New Roman" w:hAnsi="Times New Roman" w:cs="Times New Roman"/>
          <w:sz w:val="24"/>
          <w:szCs w:val="24"/>
        </w:rPr>
        <w:t>.</w:t>
      </w:r>
      <w:r w:rsidR="00690E7E" w:rsidRPr="00C25C44">
        <w:rPr>
          <w:rFonts w:ascii="Times New Roman" w:hAnsi="Times New Roman" w:cs="Times New Roman"/>
          <w:sz w:val="24"/>
          <w:szCs w:val="24"/>
        </w:rPr>
        <w:t xml:space="preserve"> </w:t>
      </w:r>
      <w:r w:rsidR="0002417C">
        <w:rPr>
          <w:rFonts w:ascii="Times New Roman" w:hAnsi="Times New Roman" w:cs="Times New Roman"/>
          <w:sz w:val="24"/>
          <w:szCs w:val="24"/>
        </w:rPr>
        <w:t>N</w:t>
      </w:r>
      <w:r w:rsidR="00F86B20">
        <w:rPr>
          <w:rFonts w:ascii="Times New Roman" w:hAnsi="Times New Roman" w:cs="Times New Roman"/>
          <w:sz w:val="24"/>
          <w:szCs w:val="24"/>
        </w:rPr>
        <w:t xml:space="preserve">et N </w:t>
      </w:r>
      <w:r w:rsidR="00F86B20">
        <w:rPr>
          <w:rFonts w:ascii="Times New Roman" w:hAnsi="Times New Roman" w:cs="Times New Roman"/>
          <w:sz w:val="24"/>
          <w:szCs w:val="24"/>
        </w:rPr>
        <w:lastRenderedPageBreak/>
        <w:t>mineralization rates were similar in burned and unburned mineral soils</w:t>
      </w:r>
      <w:r w:rsidR="0002417C">
        <w:rPr>
          <w:rFonts w:ascii="Times New Roman" w:hAnsi="Times New Roman" w:cs="Times New Roman"/>
          <w:sz w:val="24"/>
          <w:szCs w:val="24"/>
        </w:rPr>
        <w:t xml:space="preserve"> </w:t>
      </w:r>
      <w:r w:rsidR="00F41163">
        <w:rPr>
          <w:rFonts w:ascii="Times New Roman" w:hAnsi="Times New Roman" w:cs="Times New Roman"/>
          <w:sz w:val="24"/>
          <w:szCs w:val="24"/>
        </w:rPr>
        <w:t xml:space="preserve">(Figure 6) </w:t>
      </w:r>
      <w:r w:rsidR="0002417C">
        <w:rPr>
          <w:rFonts w:ascii="Times New Roman" w:hAnsi="Times New Roman" w:cs="Times New Roman"/>
          <w:sz w:val="24"/>
          <w:szCs w:val="24"/>
        </w:rPr>
        <w:t>i</w:t>
      </w:r>
      <w:r w:rsidR="0002417C" w:rsidRPr="00C25C44">
        <w:rPr>
          <w:rFonts w:ascii="Times New Roman" w:hAnsi="Times New Roman" w:cs="Times New Roman"/>
          <w:sz w:val="24"/>
          <w:szCs w:val="24"/>
        </w:rPr>
        <w:t>n the absence of underlying di</w:t>
      </w:r>
      <w:r w:rsidR="0002417C">
        <w:rPr>
          <w:rFonts w:ascii="Times New Roman" w:hAnsi="Times New Roman" w:cs="Times New Roman"/>
          <w:sz w:val="24"/>
          <w:szCs w:val="24"/>
        </w:rPr>
        <w:t>fferences in substrate quality.</w:t>
      </w:r>
      <w:r w:rsidR="00F86B20">
        <w:rPr>
          <w:rFonts w:ascii="Times New Roman" w:hAnsi="Times New Roman" w:cs="Times New Roman"/>
          <w:sz w:val="24"/>
          <w:szCs w:val="24"/>
        </w:rPr>
        <w:t xml:space="preserve"> </w:t>
      </w:r>
      <w:r w:rsidR="00690E7E" w:rsidRPr="00C25C44">
        <w:rPr>
          <w:rFonts w:ascii="Times New Roman" w:hAnsi="Times New Roman" w:cs="Times New Roman"/>
          <w:sz w:val="24"/>
          <w:szCs w:val="24"/>
        </w:rPr>
        <w:t xml:space="preserve"> </w:t>
      </w:r>
    </w:p>
    <w:p w14:paraId="20E86998" w14:textId="4610C887" w:rsidR="00B26F33" w:rsidRDefault="00FC5C8E" w:rsidP="0087032B">
      <w:pPr>
        <w:spacing w:line="480" w:lineRule="auto"/>
        <w:jc w:val="both"/>
        <w:rPr>
          <w:rFonts w:ascii="Times New Roman" w:hAnsi="Times New Roman" w:cs="Times New Roman"/>
          <w:sz w:val="24"/>
          <w:szCs w:val="24"/>
        </w:rPr>
      </w:pPr>
      <w:r>
        <w:rPr>
          <w:rFonts w:ascii="Times New Roman" w:hAnsi="Times New Roman" w:cs="Times New Roman"/>
          <w:sz w:val="24"/>
          <w:szCs w:val="24"/>
        </w:rPr>
        <w:tab/>
        <w:t>O</w:t>
      </w:r>
      <w:r w:rsidR="00B21BCC">
        <w:rPr>
          <w:rFonts w:ascii="Times New Roman" w:hAnsi="Times New Roman" w:cs="Times New Roman"/>
          <w:sz w:val="24"/>
          <w:szCs w:val="24"/>
        </w:rPr>
        <w:t>bserved nitrification rates</w:t>
      </w:r>
      <w:r w:rsidR="00F86B20">
        <w:rPr>
          <w:rFonts w:ascii="Times New Roman" w:hAnsi="Times New Roman" w:cs="Times New Roman"/>
          <w:sz w:val="24"/>
          <w:szCs w:val="24"/>
        </w:rPr>
        <w:t xml:space="preserve">, and consequently soil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F86B20">
        <w:rPr>
          <w:rFonts w:ascii="Times New Roman" w:hAnsi="Times New Roman" w:cs="Times New Roman"/>
          <w:sz w:val="24"/>
          <w:szCs w:val="24"/>
        </w:rPr>
        <w:t>concentrations,</w:t>
      </w:r>
      <w:r w:rsidR="00B21BCC">
        <w:rPr>
          <w:rFonts w:ascii="Times New Roman" w:hAnsi="Times New Roman" w:cs="Times New Roman"/>
          <w:sz w:val="24"/>
          <w:szCs w:val="24"/>
        </w:rPr>
        <w:t xml:space="preserve"> </w:t>
      </w:r>
      <w:r>
        <w:rPr>
          <w:rFonts w:ascii="Times New Roman" w:hAnsi="Times New Roman" w:cs="Times New Roman"/>
          <w:sz w:val="24"/>
          <w:szCs w:val="24"/>
        </w:rPr>
        <w:t xml:space="preserve">were also similar </w:t>
      </w:r>
      <w:r w:rsidR="00B21BCC">
        <w:rPr>
          <w:rFonts w:ascii="Times New Roman" w:hAnsi="Times New Roman" w:cs="Times New Roman"/>
          <w:sz w:val="24"/>
          <w:szCs w:val="24"/>
        </w:rPr>
        <w:t>in burned</w:t>
      </w:r>
      <w:r w:rsidR="00A77BCC">
        <w:rPr>
          <w:rFonts w:ascii="Times New Roman" w:hAnsi="Times New Roman" w:cs="Times New Roman"/>
          <w:sz w:val="24"/>
          <w:szCs w:val="24"/>
        </w:rPr>
        <w:t xml:space="preserve"> and unburned soils (Figure</w:t>
      </w:r>
      <w:r w:rsidR="00F86B20">
        <w:rPr>
          <w:rFonts w:ascii="Times New Roman" w:hAnsi="Times New Roman" w:cs="Times New Roman"/>
          <w:sz w:val="24"/>
          <w:szCs w:val="24"/>
        </w:rPr>
        <w:t xml:space="preserve">s </w:t>
      </w:r>
      <w:r w:rsidR="00F41163">
        <w:rPr>
          <w:rFonts w:ascii="Times New Roman" w:hAnsi="Times New Roman" w:cs="Times New Roman"/>
          <w:sz w:val="24"/>
          <w:szCs w:val="24"/>
        </w:rPr>
        <w:t>4</w:t>
      </w:r>
      <w:r w:rsidR="00F86B20">
        <w:rPr>
          <w:rFonts w:ascii="Times New Roman" w:hAnsi="Times New Roman" w:cs="Times New Roman"/>
          <w:sz w:val="24"/>
          <w:szCs w:val="24"/>
        </w:rPr>
        <w:t xml:space="preserve"> and 6). </w:t>
      </w:r>
      <w:r w:rsidR="007810AC">
        <w:rPr>
          <w:rFonts w:ascii="Times New Roman" w:hAnsi="Times New Roman" w:cs="Times New Roman"/>
          <w:sz w:val="24"/>
          <w:szCs w:val="24"/>
        </w:rPr>
        <w:t>While f</w:t>
      </w:r>
      <w:r>
        <w:rPr>
          <w:rFonts w:ascii="Times New Roman" w:hAnsi="Times New Roman" w:cs="Times New Roman"/>
          <w:sz w:val="24"/>
          <w:szCs w:val="24"/>
        </w:rPr>
        <w:t xml:space="preserve">ire can stimulate nitrification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{"citationItems":[{"id":"ITEM-1","itemData":{"DOI":"10.1890/0012-9658(2006)87[2511:FFANTI]2.0.CO;2","ISSN":"00129658","PMID":"17089660","abstract":"Recurrent, low-severity fire in ponderosa pine (Pinus ponderosa)/interior Douglas-fir (Pseudotsuga menziesii var. glauca) forests is thought to have directly influenced nitrogen (N) cycling and availability. However, no studies to date have investigated the influence of natural fire intervals on soil processes in undisturbed forests, thereby limiting our ability to understand ecological processes and successional dynamics in this important ecosystem of the Rocky Mountain West. Here, we tested the standing hypothesis that recurrent fire in ponderosa pine/Douglas-fir forests of the Inland Northwest decreases total soil N, but increases N turnover and nutrient availability. We compared soils in stands unburned over the past 69-130 years vs. stands exposed to two or more fires over the last 130 years at seven distinct locations in two wilderness areas. Mineral soil samples were collected from each of the seven sites in June and July of 2003 and analyzed for pH, total C and N, potentially mineralizable N (PMN), and extractable NH4+, NO 3-, PO4-3, Ca+2, Mg +2, and K+. Nitrogen transformations were assessed at five sites by installing ionic resin capsules in the mineral soil in August of 2003 and by conducting laboratory assays of nitrification potential and net nitrification in aerobic incubations. Total N and PMN decreased in stands subjected to multiple fires. This loss of total N and labile N was not reflected in concentrations of extractable NH4+ and NO 3-. Rather, multiple fires caused an increase in NO 3- sorbed on ionic resins, nitrification potential, and net nitrification in spite of the burned stands not having been exposed to fire for at least 12-17 years. Charcoal collected from a recent fire site and added to unburned soils increased nitrification potential, suggesting that the decrease of charcoal in the absence of fire may play an important role in N transformations in firedependent ecosystems in the long term. Interestingly, we found no consistent effect of fire frequency on extractable P or alkaline metal concentrations. Our results corroborate the largely untested hypothesis that frequent fire in ponderosa pine forests increases inorganic N availability in the long term and emphasize the need to study natural, unmanaged sites in far greater detail. © 2006 by the Ecological Society of America.","author":[{"dropping-particle":"","family":"DeLuca","given":"Thomas H.","non-dropping-particle":"","parse-names":false,"suffix":""},{"dropping-particle":"","family":"Sala","given":"Anna","non-dropping-particle":"","parse-names":false,"suffix":""}],"container-title":"Ecology","id":"ITEM-1","issue":"10","issued":{"date-parts":[["2006"]]},"page":"2511-2522","title":"Frequent fire alters nitrogen transformations in ponderosa pine stands of the Inland Northwest","type":"article-journal","volume":"87"},"uris":["http://www.mendeley.com/documents/?uuid=aeaf3ef7-1293-4390-9008-1217d526711e"]},{"id":"ITEM-2","itemData":{"DOI":"10.1007/s00442-014-2906-x","ISSN":"00298549","PMID":"24549939","abstract":"Stand-replacing wildfires are a novel disturbance within ponderosa pine (Pinus ponderosa) forests of the southwestern United States, and they can convert forests to grasslands or shrublands for decades. While most research shows that soil inorganic N pools and fluxes return to pre-fire levels within a few years, we wondered if vegetation conversion (ponderosa pine to bunchgrass) following stand-replacing fires might be accompanied by a long-term shift in N cycling processes. Using a 34-year stand-replacing wildfire chronosequence with paired, adjacent unburned patches, we examined the long-term dynamics of net and gross nitrogen (N) transformations. We hypothesized that N availability in burned patches would become more similar to those in unburned patches over time after fire as these areas become re-vegetated. Burned patches had higher net and gross nitrification rates than unburned patches (P &lt; 0.01 for both), and nitrification accounted for a greater proportion of N mineralization in burned patches for both net (P &lt; 0.01) and gross (P &lt; 0.04) N transformation measurements. However, trends with time-after-fire were not observed for any other variables. Our findings contrast with previous work, which suggested that high nitrification rates are a short-term response to disturbance. Furthermore, high nitrification rates at our site were not simply correlated with the presence of herbaceous vegetation. Instead, we suggest that stand-replacing wildfire triggers a shift in N cycling that is maintained for at least three decades by various factors, including a shift from a woody to an herbaceous ecosystem and the presence of fire-deposited charcoal. © 2014 Springer-Verlag Berlin Heidelberg.","author":[{"dropping-particle":"","family":"Kurth","given":"Valerie J.","non-dropping-particle":"","parse-names":false,"suffix":""},{"dropping-particle":"","family":"Hart","given":"Stephen C.","non-dropping-particle":"","parse-names":false,"suffix":""},{"dropping-particle":"","family":"Ross","given":"Christopher S.","non-dropping-particle":"","parse-names":false,"suffix":""},{"dropping-particle":"","family":"Kaye","given":"Jason P.","non-dropping-particle":"","parse-names":false,"suffix":""},{"dropping-particle":"","family":"Fulé","given":"Peter Z.","non-dropping-particle":"","parse-names":false,"suffix":""}],"container-title":"Oecologia","id":"ITEM-2","issue":"1","issued":{"date-parts":[["2014"]]},"page":"395-407","title":"Stand-replacing wildfires increase nitrification for decades in southwestern ponderosa pine forests","type":"article-journal","volume":"175"},"uris":["http://www.mendeley.com/documents/?uuid=b6a9394c-d873-4d12-8f10-3fb96d4c27b3"]}],"mendeley":{"formattedCitation":"(DeLuca &amp; Sala, 2006; Kurth et al., 2014)","manualFormatting":"(DeLuca &amp; Sala, 2006; Kurth et al., 2014)","plainTextFormattedCitation":"(DeLuca &amp; Sala, 2006; Kurth et al., 2014)","previouslyFormattedCitation":"(DeLuca &amp; Sala, 2006; Kurth et al., 2014)"},"properties":{"noteIndex":0},"schema":"https://github.com/citation-style-language/schema/raw/master/csl-citation.json"}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noProof/>
          <w:sz w:val="24"/>
        </w:rPr>
        <w:t>(</w:t>
      </w:r>
      <w:r w:rsidRPr="003507BD">
        <w:rPr>
          <w:rFonts w:ascii="Times New Roman" w:hAnsi="Times New Roman" w:cs="Times New Roman"/>
          <w:noProof/>
          <w:sz w:val="24"/>
        </w:rPr>
        <w:t>DeLuca &amp; Sala, 2006; Kurth et al., 2014)</w:t>
      </w:r>
      <w:r>
        <w:rPr>
          <w:rFonts w:ascii="Times New Roman" w:hAnsi="Times New Roman" w:cs="Times New Roman"/>
          <w:sz w:val="24"/>
        </w:rPr>
        <w:fldChar w:fldCharType="end"/>
      </w:r>
      <w:r>
        <w:rPr>
          <w:rFonts w:ascii="Times New Roman" w:hAnsi="Times New Roman" w:cs="Times New Roman"/>
          <w:sz w:val="24"/>
        </w:rPr>
        <w:t xml:space="preserve"> </w:t>
      </w:r>
      <w:r>
        <w:rPr>
          <w:rFonts w:ascii="Times New Roman" w:hAnsi="Times New Roman" w:cs="Times New Roman"/>
          <w:sz w:val="24"/>
          <w:szCs w:val="24"/>
        </w:rPr>
        <w:t xml:space="preserve">through increased </w:t>
      </w:r>
      <w:r>
        <w:rPr>
          <w:rFonts w:ascii="Times New Roman" w:hAnsi="Times New Roman" w:cs="Times New Roman"/>
          <w:sz w:val="24"/>
        </w:rPr>
        <w:t>NH</w:t>
      </w:r>
      <w:r w:rsidRPr="003B0841">
        <w:rPr>
          <w:rFonts w:ascii="Times New Roman" w:hAnsi="Times New Roman" w:cs="Times New Roman"/>
          <w:sz w:val="24"/>
          <w:vertAlign w:val="subscript"/>
        </w:rPr>
        <w:t>4</w:t>
      </w:r>
      <w:r w:rsidRPr="003B0841">
        <w:rPr>
          <w:rFonts w:ascii="Times New Roman" w:hAnsi="Times New Roman" w:cs="Times New Roman"/>
          <w:sz w:val="24"/>
          <w:vertAlign w:val="superscript"/>
        </w:rPr>
        <w:t>+</w:t>
      </w:r>
      <w:r>
        <w:rPr>
          <w:rFonts w:ascii="Times New Roman" w:hAnsi="Times New Roman" w:cs="Times New Roman"/>
          <w:sz w:val="24"/>
          <w:vertAlign w:val="superscript"/>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{"citationItems":[{"id":"ITEM-1","itemData":{"DOI":"10.1016/j.soilbio.2015.12.017","ISSN":"00380717","abstract":"Mediterranean-type ecosystems are structured by fire. In California chaparral, fires uncouple inorganic nitrogen (N) production and consumption by enhancing nitrification and reducing plant uptake. Nitrate (NO3-) that accumulates after fire is vulnerable to leaching. However, the controls over N metabolism can change as chaparral ecosystems recover from fire, and these mechanisms are not well understood. To evaluate how ammonium (NH4+) availability, pH, and char influence N cycling, we measured inorganic N concentration and microbial biomass in chaparral soils that burned 1.5, 4, 23, and 49 years prior to sampling. We then experimentally adjusted NH4+ concentration, pH, and char content for all soils in a factorial design, and incubated them for 8 weeks. Each week, we measured respiration, exchangeable NH4+ and NO3- content, nitrification potential, microbial biomass, and pH. Within each watershed, NO3- was higher in soils collected from recently burned sites, than in soils from neighboring mature sites. Also, NO3- concentrations increased over the course of incubation in soils from all sites, especially with the addition of NH4+. When NH4+ was sufficiently high, pH determined the relative proportion of inorganic N that was nitrified. Char did not have a strong impact on N cycling, but in soils from 23- and 49-year-old sites, char treatments reduced the decline of microbial biomass C and N relative to control and fertilized treatments, perhaps by supplying C to soil microbes. These findings suggest that under some circumstances char may decelerate N cycling if it promotes immobilization and limits NH4+ supply to nitrifiers.","author":[{"dropping-particle":"","family":"Hanan","given":"Erin J.","non-dropping-particle":"","parse-names":false,"suffix":""},{"dropping-particle":"","family":"Schimel","given":"Joshua P.","non-dropping-particle":"","parse-names":false,"suffix":""},{"dropping-particle":"","family":"Dowdy","given":"Kelsey","non-dropping-particle":"","parse-names":false,"suffix":""},{"dropping-particle":"","family":"D'Antonio","given":"Carla M.","non-dropping-particle":"","parse-names":false,"suffix":""}],"container-title":"Soil Biology and Biochemistry","id":"ITEM-1","issued":{"date-parts":[["2016"]]},"page":"87-99","publisher":"Elsevier Ltd","title":"Effects of substrate supply, pH, and char on net nitrogen mineralization and nitrification along a wildfire-structured age gradient in chaparral","type":"article-journal","volume":"95"},"uris":["http://www.mendeley.com/documents/?uuid=eff728fa-0b90-48c4-a486-51842804d004"]}],"mendeley":{"formattedCitation":"(Hanan et al., 2016)","plainTextFormattedCitation":"(Hanan et al., 2016)","previouslyFormattedCitation":"(Hanan et al., 2016)"},"properties":{"noteIndex":0},"schema":"https://github.com/citation-style-language/schema/raw/master/csl-citation.json"}</w:instrText>
      </w:r>
      <w:r>
        <w:rPr>
          <w:rFonts w:ascii="Times New Roman" w:hAnsi="Times New Roman" w:cs="Times New Roman"/>
          <w:sz w:val="24"/>
        </w:rPr>
        <w:fldChar w:fldCharType="separate"/>
      </w:r>
      <w:r w:rsidRPr="00D716C6">
        <w:rPr>
          <w:rFonts w:ascii="Times New Roman" w:hAnsi="Times New Roman" w:cs="Times New Roman"/>
          <w:noProof/>
          <w:sz w:val="24"/>
        </w:rPr>
        <w:t>(Hanan et al., 2016)</w:t>
      </w:r>
      <w:r>
        <w:rPr>
          <w:rFonts w:ascii="Times New Roman" w:hAnsi="Times New Roman" w:cs="Times New Roman"/>
          <w:sz w:val="24"/>
        </w:rPr>
        <w:fldChar w:fldCharType="end"/>
      </w:r>
      <w:r w:rsidR="007810AC">
        <w:rPr>
          <w:rFonts w:ascii="Times New Roman" w:hAnsi="Times New Roman" w:cs="Times New Roman"/>
          <w:sz w:val="24"/>
        </w:rPr>
        <w:t xml:space="preserve"> and </w:t>
      </w:r>
      <w:r>
        <w:rPr>
          <w:rFonts w:ascii="Times New Roman" w:hAnsi="Times New Roman" w:cs="Times New Roman"/>
          <w:sz w:val="24"/>
        </w:rPr>
        <w:t xml:space="preserve"> favorable abiotic conditions (i.e., soil temp, moisture, and pH)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{"citationItems":[{"id":"ITEM-1","itemData":{"DOI":"10.1016/j.soilbio.2015.12.017","ISSN":"00380717","abstract":"Mediterranean-type ecosystems are structured by fire. In California chaparral, fires uncouple inorganic nitrogen (N) production and consumption by enhancing nitrification and reducing plant uptake. Nitrate (NO3-) that accumulates after fire is vulnerable to leaching. However, the controls over N metabolism can change as chaparral ecosystems recover from fire, and these mechanisms are not well understood. To evaluate how ammonium (NH4+) availability, pH, and char influence N cycling, we measured inorganic N concentration and microbial biomass in chaparral soils that burned 1.5, 4, 23, and 49 years prior to sampling. We then experimentally adjusted NH4+ concentration, pH, and char content for all soils in a factorial design, and incubated them for 8 weeks. Each week, we measured respiration, exchangeable NH4+ and NO3- content, nitrification potential, microbial biomass, and pH. Within each watershed, NO3- was higher in soils collected from recently burned sites, than in soils from neighboring mature sites. Also, NO3- concentrations increased over the course of incubation in soils from all sites, especially with the addition of NH4+. When NH4+ was sufficiently high, pH determined the relative proportion of inorganic N that was nitrified. Char did not have a strong impact on N cycling, but in soils from 23- and 49-year-old sites, char treatments reduced the decline of microbial biomass C and N relative to control and fertilized treatments, perhaps by supplying C to soil microbes. These findings suggest that under some circumstances char may decelerate N cycling if it promotes immobilization and limits NH4+ supply to nitrifiers.","author":[{"dropping-particle":"","family":"Hanan","given":"Erin J.","non-dropping-particle":"","parse-names":false,"suffix":""},{"dropping-particle":"","family":"Schimel","given":"Joshua P.","non-dropping-particle":"","parse-names":false,"suffix":""},{"dropping-particle":"","family":"Dowdy","given":"Kelsey","non-dropping-particle":"","parse-names":false,"suffix":""},{"dropping-particle":"","family":"D'Antonio","given":"Carla M.","non-dropping-particle":"","parse-names":false,"suffix":""}],"container-title":"Soil Biology and Biochemistry","id":"ITEM-1","issued":{"date-parts":[["2016"]]},"page":"87-99","publisher":"Elsevier Ltd","title":"Effects of substrate supply, pH, and char on net nitrogen mineralization and nitrification along a wildfire-structured age gradient in chaparral","type":"article-journal","volume":"95"},"uris":["http://www.mendeley.com/documents/?uuid=eff728fa-0b90-48c4-a486-51842804d004"]},{"id":"ITEM-2","itemData":{"DOI":"10.1071/SR9930621","ISSN":"00049573","abstract":"The causes of onset of nitrification in a soil collected under an ashbed which was produced when heaped slash was burned, and for its absence in an unburnt soil, were investigated for an acid forest soil from south-eastern Australia. The occurrence of nitrification in ashbed soils was assessed in laboratory incubations extendig to 151 days to determine if it could be attributed to (a) an increase in pH, (b) an additional supply of P, (c) the removal of chemical inhibitors, and (d) the lack of competition with heterotrophs killed during soil heating. The treatments were: percolated and unpercolated ashbed soil from 0-5 and 5-10 cm depth; unburnt soil from 0-5 cm untreated and with added lime or added P; and burnt and unburnt soil from 5-10 cm depth. In addition, each treatment had an identical where the soil was inoculated with nitrifying garden soil. Compared with the unburnt surface soil (0-5 cm), ashbed soil had higher pH (3-6 units), higher mineral N (3 times) and slightly elevated NaHCC&gt;3-extractable P. During 151 days of incubation, microbial respiration in surface ashbed soil, measured as CO2 evolution, initially exceeded the values obtained in unburnt soil but then decreased to only 72% of unburnt soil at the end of the incubation period. In ashbed soil, the microbial biomass N content was low but its C/N ratio was high. Net N mineralization (Nmin) in ashbed soil was not significantly different from unburnt or phosphate fertilized soils (13* 1, 14-7 and 17-8 mg Nmin kg-1 respectively) but was lower than in limed soil (59-3 mg Nm;n kg-1). Percolation of surface ashbed soil with distilled water removed high amounts of salts and increased microbial respiration and N mineralization. Inoculation of soils with a slurry from a nitrifying garden soil induced nitrification in every treatment, regardless of their ammonium content, pH or other limiting component. Nitrification was also stimulated in unburnt surface soil on the addition of lime and P. Autotrophic nitrifiers were active only in surface ashbed soils and probably in limed soils. P addition promoted heterotrophic nitrification. It was concluded that soil heating reduced competition between autotrophs and heterotrophs for ammonium and that ash supplies nutrients, such as K and Ca which stimulate nitrification. Low pH was not a limiting factor for nitrification but a high pH may promote the establishment of autotrophic nitrifiers. © 1993, CSIRO. All rights reserved.","author":[{"dropping-particle":"","family":"Bauhus","given":"J.","non-dropping-particle":"","parse-names":false,"suffix":""},{"dropping-particle":"","family":"Khanna","given":"P. K.","non-dropping-particle":"","parse-names":false,"suffix":""},{"dropping-particle":"","family":"Raison","given":"R. J.","non-dropping-particle":"","parse-names":false,"suffix":""}],"container-title":"Australian Journal of Soil Research","id":"ITEM-2","issue":"5","issued":{"date-parts":[["1993"]]},"page":"621-639","title":"The effect of fire on carbon and nitrogen mineralization and nitrification in an australian forest soil","type":"article-journal","volume":"31"},"uris":["http://www.mendeley.com/documents/?uuid=119c98ff-25aa-4a9a-b3de-3bafa6a860a7"]}],"mendeley":{"formattedCitation":"(Bauhus et al., 1993; Hanan et al., 2016)","plainTextFormattedCitation":"(Bauhus et al., 1993; Hanan et al., 2016)","previouslyFormattedCitation":"(Bauhus et al., 1993; Hanan et al., 2016)"},"properties":{"noteIndex":0},"schema":"https://github.com/citation-style-language/schema/raw/master/csl-citation.json"}</w:instrText>
      </w:r>
      <w:r>
        <w:rPr>
          <w:rFonts w:ascii="Times New Roman" w:hAnsi="Times New Roman" w:cs="Times New Roman"/>
          <w:sz w:val="24"/>
        </w:rPr>
        <w:fldChar w:fldCharType="separate"/>
      </w:r>
      <w:r w:rsidRPr="003B0841">
        <w:rPr>
          <w:rFonts w:ascii="Times New Roman" w:hAnsi="Times New Roman" w:cs="Times New Roman"/>
          <w:noProof/>
          <w:sz w:val="24"/>
        </w:rPr>
        <w:t>(Bauhus et al., 1993; Hanan et al., 2016)</w:t>
      </w:r>
      <w:r>
        <w:rPr>
          <w:rFonts w:ascii="Times New Roman" w:hAnsi="Times New Roman" w:cs="Times New Roman"/>
          <w:sz w:val="24"/>
        </w:rPr>
        <w:fldChar w:fldCharType="end"/>
      </w:r>
      <w:r>
        <w:rPr>
          <w:rFonts w:ascii="Times New Roman" w:hAnsi="Times New Roman" w:cs="Times New Roman"/>
          <w:sz w:val="24"/>
        </w:rPr>
        <w:t xml:space="preserve">, and the presence of char and ash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{"citationItems":[{"id":"ITEM-1","itemData":{"DOI":"10.1890/0012-9658(2006)87[2511:FFANTI]2.0.CO;2","ISSN":"00129658","PMID":"17089660","abstract":"Recurrent, low-severity fire in ponderosa pine (Pinus ponderosa)/interior Douglas-fir (Pseudotsuga menziesii var. glauca) forests is thought to have directly influenced nitrogen (N) cycling and availability. However, no studies to date have investigated the influence of natural fire intervals on soil processes in undisturbed forests, thereby limiting our ability to understand ecological processes and successional dynamics in this important ecosystem of the Rocky Mountain West. Here, we tested the standing hypothesis that recurrent fire in ponderosa pine/Douglas-fir forests of the Inland Northwest decreases total soil N, but increases N turnover and nutrient availability. We compared soils in stands unburned over the past 69-130 years vs. stands exposed to two or more fires over the last 130 years at seven distinct locations in two wilderness areas. Mineral soil samples were collected from each of the seven sites in June and July of 2003 and analyzed for pH, total C and N, potentially mineralizable N (PMN), and extractable NH4+, NO 3-, PO4-3, Ca+2, Mg +2, and K+. Nitrogen transformations were assessed at five sites by installing ionic resin capsules in the mineral soil in August of 2003 and by conducting laboratory assays of nitrification potential and net nitrification in aerobic incubations. Total N and PMN decreased in stands subjected to multiple fires. This loss of total N and labile N was not reflected in concentrations of extractable NH4+ and NO 3-. Rather, multiple fires caused an increase in NO 3- sorbed on ionic resins, nitrification potential, and net nitrification in spite of the burned stands not having been exposed to fire for at least 12-17 years. Charcoal collected from a recent fire site and added to unburned soils increased nitrification potential, suggesting that the decrease of charcoal in the absence of fire may play an important role in N transformations in firedependent ecosystems in the long term. Interestingly, we found no consistent effect of fire frequency on extractable P or alkaline metal concentrations. Our results corroborate the largely untested hypothesis that frequent fire in ponderosa pine forests increases inorganic N availability in the long term and emphasize the need to study natural, unmanaged sites in far greater detail. © 2006 by the Ecological Society of America.","author":[{"dropping-particle":"","family":"DeLuca","given":"Thomas H.","non-dropping-particle":"","parse-names":false,"suffix":""},{"dropping-particle":"","family":"Sala","given":"Anna","non-dropping-particle":"","parse-names":false,"suffix":""}],"container-title":"Ecology","id":"ITEM-1","issue":"10","issued":{"date-parts":[["2006"]]},"page":"2511-2522","title":"Frequent fire alters nitrogen transformations in ponderosa pine stands of the Inland Northwest","type":"article-journal","volume":"87"},"uris":["http://www.mendeley.com/documents/?uuid=aeaf3ef7-1293-4390-9008-1217d526711e"]},{"id":"ITEM-2","itemData":{"DOI":"10.1071/SR9930621","ISSN":"00049573","abstract":"The causes of onset of nitrification in a soil collected under an ashbed which was produced when heaped slash was burned, and for its absence in an unburnt soil, were investigated for an acid forest soil from south-eastern Australia. The occurrence of nitrification in ashbed soils was assessed in laboratory incubations extendig to 151 days to determine if it could be attributed to (a) an increase in pH, (b) an additional supply of P, (c) the removal of chemical inhibitors, and (d) the lack of competition with heterotrophs killed during soil heating. The treatments were: percolated and unpercolated ashbed soil from 0-5 and 5-10 cm depth; unburnt soil from 0-5 cm untreated and with added lime or added P; and burnt and unburnt soil from 5-10 cm depth. In addition, each treatment had an identical where the soil was inoculated with nitrifying garden soil. Compared with the unburnt surface soil (0-5 cm), ashbed soil had higher pH (3-6 units), higher mineral N (3 times) and slightly elevated NaHCC&gt;3-extractable P. During 151 days of incubation, microbial respiration in surface ashbed soil, measured as CO2 evolution, initially exceeded the values obtained in unburnt soil but then decreased to only 72% of unburnt soil at the end of the incubation period. In ashbed soil, the microbial biomass N content was low but its C/N ratio was high. Net N mineralization (Nmin) in ashbed soil was not significantly different from unburnt or phosphate fertilized soils (13* 1, 14-7 and 17-8 mg Nmin kg-1 respectively) but was lower than in limed soil (59-3 mg Nm;n kg-1). Percolation of surface ashbed soil with distilled water removed high amounts of salts and increased microbial respiration and N mineralization. Inoculation of soils with a slurry from a nitrifying garden soil induced nitrification in every treatment, regardless of their ammonium content, pH or other limiting component. Nitrification was also stimulated in unburnt surface soil on the addition of lime and P. Autotrophic nitrifiers were active only in surface ashbed soils and probably in limed soils. P addition promoted heterotrophic nitrification. It was concluded that soil heating reduced competition between autotrophs and heterotrophs for ammonium and that ash supplies nutrients, such as K and Ca which stimulate nitrification. Low pH was not a limiting factor for nitrification but a high pH may promote the establishment of autotrophic nitrifiers. © 1993, CSIRO. All rights reserved.","author":[{"dropping-particle":"","family":"Bauhus","given":"J.","non-dropping-particle":"","parse-names":false,"suffix":""},{"dropping-particle":"","family":"Khanna","given":"P. K.","non-dropping-particle":"","parse-names":false,"suffix":""},{"dropping-particle":"","family":"Raison","given":"R. J.","non-dropping-particle":"","parse-names":false,"suffix":""}],"container-title":"Australian Journal of Soil Research","id":"ITEM-2","issue":"5","issued":{"date-parts":[["1993"]]},"page":"621-639","title":"The effect of fire on carbon and nitrogen mineralization and nitrification in an australian forest soil","type":"article-journal","volume":"31"},"uris":["http://www.mendeley.com/documents/?uuid=119c98ff-25aa-4a9a-b3de-3bafa6a860a7"]}],"mendeley":{"formattedCitation":"(Bauhus et al., 1993; DeLuca &amp; Sala, 2006)","manualFormatting":"(Bauhus et al., 1993; DeLuca &amp; Sala, 2006)","plainTextFormattedCitation":"(Bauhus et al., 1993; DeLuca &amp; Sala, 2006)","previouslyFormattedCitation":"(Bauhus et al., 1993; DeLuca &amp; Sala, 2006)"},"properties":{"noteIndex":0},"schema":"https://github.com/citation-style-language/schema/raw/master/csl-citation.json"}</w:instrText>
      </w:r>
      <w:r>
        <w:rPr>
          <w:rFonts w:ascii="Times New Roman" w:hAnsi="Times New Roman" w:cs="Times New Roman"/>
          <w:sz w:val="24"/>
        </w:rPr>
        <w:fldChar w:fldCharType="separate"/>
      </w:r>
      <w:r>
        <w:rPr>
          <w:rFonts w:ascii="Times New Roman" w:hAnsi="Times New Roman" w:cs="Times New Roman"/>
          <w:noProof/>
          <w:sz w:val="24"/>
        </w:rPr>
        <w:t xml:space="preserve">(Bauhus et al., 1993; </w:t>
      </w:r>
      <w:r w:rsidRPr="003B0841">
        <w:rPr>
          <w:rFonts w:ascii="Times New Roman" w:hAnsi="Times New Roman" w:cs="Times New Roman"/>
          <w:noProof/>
          <w:sz w:val="24"/>
        </w:rPr>
        <w:t>DeLuca &amp; Sala, 2006)</w:t>
      </w:r>
      <w:r>
        <w:rPr>
          <w:rFonts w:ascii="Times New Roman" w:hAnsi="Times New Roman" w:cs="Times New Roman"/>
          <w:sz w:val="24"/>
        </w:rPr>
        <w:fldChar w:fldCharType="end"/>
      </w:r>
      <w:r w:rsidR="007810AC">
        <w:rPr>
          <w:rFonts w:ascii="Times New Roman" w:hAnsi="Times New Roman" w:cs="Times New Roman"/>
          <w:sz w:val="24"/>
        </w:rPr>
        <w:t xml:space="preserve">, these stimulatory effects are generally short-term </w:t>
      </w:r>
      <w:r w:rsidR="007810AC">
        <w:rPr>
          <w:rFonts w:ascii="Times New Roman" w:hAnsi="Times New Roman" w:cs="Times New Roman"/>
          <w:sz w:val="24"/>
          <w:szCs w:val="24"/>
        </w:rPr>
        <w:fldChar w:fldCharType="begin" w:fldLock="1"/>
      </w:r>
      <w:r w:rsidR="007810AC">
        <w:rPr>
          <w:rFonts w:ascii="Times New Roman" w:hAnsi="Times New Roman" w:cs="Times New Roman"/>
          <w:sz w:val="24"/>
          <w:szCs w:val="24"/>
        </w:rPr>
        <w:instrText>ADDIN CSL_CITATION {"citationItems":[{"id":"ITEM-1","itemData":{"DOI":"10.1016/0378-1127(92)90011-W","ISSN":"03781127","abstract":"In a ponderosa pine (Pinus ponderosa Laws.) forest near Flagstaff, AZ, USA, there was a striking pattern in forest characteristics, consisting of substands of old-growth trees (28-120 cm diameter at breast height (dbh) and 200-500 years old) and of saplings (1.5-10 cm dbh and 60-70 years old) in a matrix of pole-sized trees (10-28 cm dbh and 60-100 years old). Tree size and forest floor mass decreased from old-growth to pole to sapling substands, but soluble N (as KCl extractable inorganic N) in the mineral soil did not vary substantially among substands before prescribed burning. Prescribed burning had little immediate impact on the overstory but substantially decreased the forest floor mass, with the greatest absolute and relative decreases being in the old-growth substands. Immediately after burning, ammonium-nitrogen (NH4-N) increased from 2.3 to 45.1 mg kg-1 in the old-growth substands, from 1.3 to 26.7 mg kg-1 in the pole substands, and from 1.3 to 8.3 mg kg-1 in the sapling substands. These differences in NH4-N among the substand types are directly correlated with differences in the initial forest floor weight and the amount of forest floor burned. Nitrate-nitrogen (NO3-N) was not changed immediately after burning. By 1 year after burning, NH4-N had declined substantially with only the old-growth substands being significantly higher than controls (30.0 versus 2.56 mg kg-1). Much of this decline showed up as an increase in NO3-N, particularly for the old-growth substands where NO3-N was 18.6 mg kg-1 on burned plots compared with 0.03 mg kg-1 on controls. These results support the conclusion that while increases in NH4-N are an immediate effect of burning (most likely from NH4-N produced by pyrolysis of forest floor material), nitrate increases, which occur later, are most likely caused by nitrification of the high NH4-N produced immediately after burning. A preliminary budgetary analysis for the mineral soil showed an immediate increase in inorganic N of 34.3 kg ha-1 in old-growth substands, 14.7 kg ha-1 in pole substands, and 4.0 kg ha-1 in sapling substands. Because these increases appear to have been transferred directly to the mineral soil from the forest floor, previous studies which have not accounted for this phenomenon may have somewhat overestimated N volatization losses from burning. © 1992.","author":[{"dropping-particle":"","family":"Covington","given":"W. Wallace","non-dropping-particle":"","parse-names":false,"suffix":""},{"dropping-particle":"","family":"Sackett","given":"S. S.","non-dropping-particle":"","parse-names":false,"suffix":""}],"container-title":"Forest Ecology and Management","id":"ITEM-1","issue":"1-4","issued":{"date-parts":[["1992"]]},"page":"175-191","title":"Soil mineral nitrogen changes following prescribed burning in ponderosa pine","type":"article-journal","volume":"54"},"uris":["http://www.mendeley.com/documents/?uuid=4f70ce72-cbd6-4edb-a741-ab188735b8d2"]},{"id":"ITEM-2","itemData":{"DOI":"10.1007/s004420050977","ISBN":"4535322244","ISSN":"00298549","abstract":"Fire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S.","non-dropping-particle":"","parse-names":false,"suffix":""}],"container-title":"Oecologia","id":"ITEM-2","issue":"4","issued":{"date-parts":[["2000"]]},"page":"537-544","title":"Fire effects on ecosystem nitrogen cycling in a Californian bishop pine forest","type":"article-journal","volume":"122"},"uris":["http://www.mendeley.com/documents/?uuid=27410cfe-9978-4ad3-8f84-e3b8dec31882"]},{"id":"ITEM-3","itemData":{"DOI":"10.1007/BF02205929","ISSN":"0032079X","abstract":"no_abstract","author":[{"dropping-particle":"","family":"Raison","given":"R. J.","non-dropping-particle":"","parse-names":false,"suffix":""}],"container-title":"Plant and Soil","id":"ITEM-3","issue":"1","issued":{"date-parts":[["1979"]]},"page":"73-108","title":"Modification of the soil environment by vegetation fires, with particular reference to nitrogen transformations: A review","type":"article-journal","volume":"51"},"uris":["http://www.mendeley.com/documents/?uuid=6ffc5d88-68bf-4776-9048-d237476a7c2a"]},{"id":"ITEM-4","itemData":{"DOI":"10.1890/1051-0761(2001)011[1349:FEONPA]2.0.CO;2","ISSN":"10510761","abstract":"A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Applications","id":"ITEM-4","issue":"5","issued":{"date-parts":[["2001"]]},"page":"1349-1365","title":"Fire effects on nitrogen pools and dynamics in terrestrial ecosystems: A meta-analysis","type":"article-journal","volume":"11"},"uris":["http://www.mendeley.com/documents/?uuid=4f7ab7d9-fc42-4995-b9e3-d68f04f33fa4"]}],"mendeley":{"formattedCitation":"(Covington &amp; Sackett, 1992; Grogan et al., 2000; Raison, 1979; Wan et al., 2001)","plainTextFormattedCitation":"(Covington &amp; Sackett, 1992; Grogan et al., 2000; Raison, 1979; Wan et al., 2001)","previouslyFormattedCitation":"(Covington &amp; Sackett, 1992; Grogan et al., 2000; Raison, 1979; Wan et al., 2001)"},"properties":{"noteIndex":0},"schema":"https://github.com/citation-style-language/schema/raw/master/csl-citation.json"}</w:instrText>
      </w:r>
      <w:r w:rsidR="007810AC">
        <w:rPr>
          <w:rFonts w:ascii="Times New Roman" w:hAnsi="Times New Roman" w:cs="Times New Roman"/>
          <w:sz w:val="24"/>
          <w:szCs w:val="24"/>
        </w:rPr>
        <w:fldChar w:fldCharType="separate"/>
      </w:r>
      <w:r w:rsidR="007810AC" w:rsidRPr="00FA0863">
        <w:rPr>
          <w:rFonts w:ascii="Times New Roman" w:hAnsi="Times New Roman" w:cs="Times New Roman"/>
          <w:noProof/>
          <w:sz w:val="24"/>
          <w:szCs w:val="24"/>
        </w:rPr>
        <w:t>(Covington &amp; Sackett, 1992; Grogan et al., 2000; Raison, 1979; Wan et al., 2001)</w:t>
      </w:r>
      <w:r w:rsidR="007810AC">
        <w:rPr>
          <w:rFonts w:ascii="Times New Roman" w:hAnsi="Times New Roman" w:cs="Times New Roman"/>
          <w:sz w:val="24"/>
          <w:szCs w:val="24"/>
        </w:rPr>
        <w:fldChar w:fldCharType="end"/>
      </w:r>
      <w:r w:rsidR="007810AC">
        <w:rPr>
          <w:rFonts w:ascii="Times New Roman" w:hAnsi="Times New Roman" w:cs="Times New Roman"/>
          <w:sz w:val="24"/>
          <w:szCs w:val="24"/>
        </w:rPr>
        <w:t>.</w:t>
      </w:r>
      <w:r>
        <w:rPr>
          <w:rFonts w:ascii="Times New Roman" w:hAnsi="Times New Roman" w:cs="Times New Roman"/>
          <w:sz w:val="24"/>
          <w:szCs w:val="24"/>
        </w:rPr>
        <w:t xml:space="preserve"> </w:t>
      </w:r>
      <w:r w:rsidR="007810AC">
        <w:rPr>
          <w:rFonts w:ascii="Times New Roman" w:hAnsi="Times New Roman" w:cs="Times New Roman"/>
          <w:sz w:val="24"/>
          <w:szCs w:val="24"/>
        </w:rPr>
        <w:t xml:space="preserve">For example, our observed soil </w:t>
      </w:r>
      <w:r w:rsidR="008720D4">
        <w:rPr>
          <w:rFonts w:ascii="Times New Roman" w:hAnsi="Times New Roman" w:cs="Times New Roman"/>
          <w:sz w:val="24"/>
        </w:rPr>
        <w:t>NH</w:t>
      </w:r>
      <w:r w:rsidR="008720D4" w:rsidRPr="003B0841">
        <w:rPr>
          <w:rFonts w:ascii="Times New Roman" w:hAnsi="Times New Roman" w:cs="Times New Roman"/>
          <w:sz w:val="24"/>
          <w:vertAlign w:val="subscript"/>
        </w:rPr>
        <w:t>4</w:t>
      </w:r>
      <w:r w:rsidR="008720D4" w:rsidRPr="003B0841">
        <w:rPr>
          <w:rFonts w:ascii="Times New Roman" w:hAnsi="Times New Roman" w:cs="Times New Roman"/>
          <w:sz w:val="24"/>
          <w:vertAlign w:val="superscript"/>
        </w:rPr>
        <w:t>+</w:t>
      </w:r>
      <w:r w:rsidR="008720D4">
        <w:rPr>
          <w:rFonts w:ascii="Times New Roman" w:hAnsi="Times New Roman" w:cs="Times New Roman"/>
          <w:sz w:val="24"/>
          <w:vertAlign w:val="superscript"/>
        </w:rPr>
        <w:t xml:space="preserve"> </w:t>
      </w:r>
      <w:r w:rsidR="007810AC">
        <w:rPr>
          <w:rFonts w:ascii="Times New Roman" w:hAnsi="Times New Roman" w:cs="Times New Roman"/>
          <w:sz w:val="24"/>
          <w:szCs w:val="24"/>
        </w:rPr>
        <w:t xml:space="preserve">concentrations were much lower than </w:t>
      </w:r>
      <w:r w:rsidR="00F41163">
        <w:rPr>
          <w:rFonts w:ascii="Times New Roman" w:hAnsi="Times New Roman" w:cs="Times New Roman"/>
          <w:sz w:val="24"/>
          <w:szCs w:val="24"/>
        </w:rPr>
        <w:t xml:space="preserve">other values </w:t>
      </w:r>
      <w:r w:rsidR="007810AC">
        <w:rPr>
          <w:rFonts w:ascii="Times New Roman" w:hAnsi="Times New Roman" w:cs="Times New Roman"/>
          <w:sz w:val="24"/>
          <w:szCs w:val="24"/>
        </w:rPr>
        <w:t>reported immediate</w:t>
      </w:r>
      <w:r w:rsidR="00F41163">
        <w:rPr>
          <w:rFonts w:ascii="Times New Roman" w:hAnsi="Times New Roman" w:cs="Times New Roman"/>
          <w:sz w:val="24"/>
          <w:szCs w:val="24"/>
        </w:rPr>
        <w:t>ly</w:t>
      </w:r>
      <w:r w:rsidR="007810AC">
        <w:rPr>
          <w:rFonts w:ascii="Times New Roman" w:hAnsi="Times New Roman" w:cs="Times New Roman"/>
          <w:sz w:val="24"/>
          <w:szCs w:val="24"/>
        </w:rPr>
        <w:t xml:space="preserve"> post-fire (&lt;33 mg/L, Turner et al., 2007) and were similar in burned and unburned mineral soils (Figure 4). Similarly,</w:t>
      </w:r>
      <w:r w:rsidR="00251F23">
        <w:rPr>
          <w:rFonts w:ascii="Times New Roman" w:hAnsi="Times New Roman" w:cs="Times New Roman"/>
          <w:sz w:val="24"/>
          <w:szCs w:val="24"/>
        </w:rPr>
        <w:t xml:space="preserve"> </w:t>
      </w:r>
      <w:r w:rsidR="002543AF">
        <w:rPr>
          <w:rFonts w:ascii="Times New Roman" w:hAnsi="Times New Roman" w:cs="Times New Roman"/>
          <w:sz w:val="24"/>
          <w:szCs w:val="24"/>
        </w:rPr>
        <w:t>nitrification rates did not vary with pH</w:t>
      </w:r>
      <w:r w:rsidR="007810AC">
        <w:rPr>
          <w:rFonts w:ascii="Times New Roman" w:hAnsi="Times New Roman" w:cs="Times New Roman"/>
          <w:sz w:val="24"/>
          <w:szCs w:val="24"/>
        </w:rPr>
        <w:t xml:space="preserve"> </w:t>
      </w:r>
      <w:r w:rsidR="002543AF">
        <w:rPr>
          <w:rFonts w:ascii="Times New Roman" w:hAnsi="Times New Roman" w:cs="Times New Roman"/>
          <w:sz w:val="24"/>
          <w:szCs w:val="24"/>
        </w:rPr>
        <w:t xml:space="preserve">because </w:t>
      </w:r>
      <w:r w:rsidR="00251F23">
        <w:rPr>
          <w:rFonts w:ascii="Times New Roman" w:hAnsi="Times New Roman" w:cs="Times New Roman"/>
          <w:sz w:val="24"/>
          <w:szCs w:val="24"/>
        </w:rPr>
        <w:t xml:space="preserve">pH was </w:t>
      </w:r>
      <w:r w:rsidR="00F920D8">
        <w:rPr>
          <w:rFonts w:ascii="Times New Roman" w:hAnsi="Times New Roman" w:cs="Times New Roman"/>
          <w:sz w:val="24"/>
          <w:szCs w:val="24"/>
        </w:rPr>
        <w:t>s</w:t>
      </w:r>
      <w:r w:rsidR="00251F23">
        <w:rPr>
          <w:rFonts w:ascii="Times New Roman" w:hAnsi="Times New Roman" w:cs="Times New Roman"/>
          <w:sz w:val="24"/>
          <w:szCs w:val="24"/>
        </w:rPr>
        <w:t>imil</w:t>
      </w:r>
      <w:r w:rsidR="002543AF">
        <w:rPr>
          <w:rFonts w:ascii="Times New Roman" w:hAnsi="Times New Roman" w:cs="Times New Roman"/>
          <w:sz w:val="24"/>
          <w:szCs w:val="24"/>
        </w:rPr>
        <w:t>ar in burned and unburned soils</w:t>
      </w:r>
      <w:r w:rsidR="00F920D8">
        <w:rPr>
          <w:rFonts w:ascii="Times New Roman" w:hAnsi="Times New Roman" w:cs="Times New Roman"/>
          <w:sz w:val="24"/>
          <w:szCs w:val="24"/>
        </w:rPr>
        <w:t xml:space="preserve">. </w:t>
      </w:r>
      <w:r w:rsidR="007810AC">
        <w:rPr>
          <w:rFonts w:ascii="Times New Roman" w:hAnsi="Times New Roman" w:cs="Times New Roman"/>
          <w:sz w:val="24"/>
          <w:szCs w:val="24"/>
        </w:rPr>
        <w:t>However</w:t>
      </w:r>
      <w:r w:rsidR="002C0B6A">
        <w:rPr>
          <w:rFonts w:ascii="Times New Roman" w:hAnsi="Times New Roman" w:cs="Times New Roman"/>
          <w:sz w:val="24"/>
          <w:szCs w:val="24"/>
        </w:rPr>
        <w:t xml:space="preserve">, </w:t>
      </w:r>
      <w:r w:rsidR="00B14CA4">
        <w:rPr>
          <w:rFonts w:ascii="Times New Roman" w:hAnsi="Times New Roman" w:cs="Times New Roman"/>
          <w:sz w:val="24"/>
          <w:szCs w:val="24"/>
        </w:rPr>
        <w:t>N</w:t>
      </w:r>
      <w:r w:rsidR="00390B21">
        <w:rPr>
          <w:rFonts w:ascii="Times New Roman" w:hAnsi="Times New Roman" w:cs="Times New Roman"/>
          <w:sz w:val="24"/>
          <w:szCs w:val="24"/>
        </w:rPr>
        <w:t xml:space="preserve"> transformation rates </w:t>
      </w:r>
      <w:r w:rsidR="00B14CA4">
        <w:rPr>
          <w:rFonts w:ascii="Times New Roman" w:hAnsi="Times New Roman" w:cs="Times New Roman"/>
          <w:sz w:val="24"/>
          <w:szCs w:val="24"/>
        </w:rPr>
        <w:t>have been shown</w:t>
      </w:r>
      <w:r w:rsidR="00390B21">
        <w:rPr>
          <w:rFonts w:ascii="Times New Roman" w:hAnsi="Times New Roman" w:cs="Times New Roman"/>
          <w:sz w:val="24"/>
          <w:szCs w:val="24"/>
        </w:rPr>
        <w:t xml:space="preserve"> to decrease with time </w:t>
      </w:r>
      <w:r w:rsidR="00B14CA4">
        <w:rPr>
          <w:rFonts w:ascii="Times New Roman" w:hAnsi="Times New Roman" w:cs="Times New Roman"/>
          <w:sz w:val="24"/>
          <w:szCs w:val="24"/>
        </w:rPr>
        <w:t>since fire i</w:t>
      </w:r>
      <w:r w:rsidR="00823707">
        <w:rPr>
          <w:rFonts w:ascii="Times New Roman" w:hAnsi="Times New Roman" w:cs="Times New Roman"/>
          <w:sz w:val="24"/>
          <w:szCs w:val="24"/>
        </w:rPr>
        <w:t xml:space="preserve">n mineral soils, but increase with time in O horizons </w:t>
      </w:r>
      <w:r w:rsidR="00390B21">
        <w:rPr>
          <w:rFonts w:ascii="Times New Roman" w:hAnsi="Times New Roman" w:cs="Times New Roman"/>
          <w:sz w:val="24"/>
          <w:szCs w:val="24"/>
        </w:rPr>
        <w:t>(</w:t>
      </w:r>
      <w:r w:rsidR="00390B21" w:rsidRPr="00E46FEE">
        <w:rPr>
          <w:rFonts w:ascii="Times New Roman" w:hAnsi="Times New Roman" w:cs="Times New Roman"/>
          <w:sz w:val="24"/>
          <w:szCs w:val="24"/>
        </w:rPr>
        <w:t>Yermakov &amp; Rothstein, 2006</w:t>
      </w:r>
      <w:r w:rsidR="007810AC">
        <w:rPr>
          <w:rFonts w:ascii="Times New Roman" w:hAnsi="Times New Roman" w:cs="Times New Roman"/>
          <w:sz w:val="24"/>
          <w:szCs w:val="24"/>
        </w:rPr>
        <w:t xml:space="preserve">) so there may be </w:t>
      </w:r>
      <w:r w:rsidR="00B21BCC" w:rsidRPr="00D56539">
        <w:rPr>
          <w:rFonts w:ascii="Times New Roman" w:hAnsi="Times New Roman" w:cs="Times New Roman"/>
          <w:sz w:val="24"/>
          <w:szCs w:val="24"/>
        </w:rPr>
        <w:t>unmeasured increase</w:t>
      </w:r>
      <w:r w:rsidR="00B21BCC">
        <w:rPr>
          <w:rFonts w:ascii="Times New Roman" w:hAnsi="Times New Roman" w:cs="Times New Roman"/>
          <w:sz w:val="24"/>
          <w:szCs w:val="24"/>
        </w:rPr>
        <w:t>s</w:t>
      </w:r>
      <w:r w:rsidR="00B21BCC" w:rsidRPr="00D56539">
        <w:rPr>
          <w:rFonts w:ascii="Times New Roman" w:hAnsi="Times New Roman" w:cs="Times New Roman"/>
          <w:sz w:val="24"/>
          <w:szCs w:val="24"/>
        </w:rPr>
        <w:t xml:space="preserve"> in O horizon mineralization in </w:t>
      </w:r>
      <w:r w:rsidR="00B21BCC">
        <w:rPr>
          <w:rFonts w:ascii="Times New Roman" w:hAnsi="Times New Roman" w:cs="Times New Roman"/>
          <w:sz w:val="24"/>
          <w:szCs w:val="24"/>
        </w:rPr>
        <w:t xml:space="preserve">our burned plots. </w:t>
      </w:r>
    </w:p>
    <w:p w14:paraId="2CC7323C" w14:textId="7CBDA2CB" w:rsidR="00024C10" w:rsidRDefault="00024C10" w:rsidP="0087032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B5026">
        <w:rPr>
          <w:rFonts w:ascii="Times New Roman" w:hAnsi="Times New Roman" w:cs="Times New Roman"/>
          <w:sz w:val="24"/>
          <w:szCs w:val="24"/>
        </w:rPr>
        <w:t>Overall, we found similar total C</w:t>
      </w:r>
      <w:r>
        <w:rPr>
          <w:rFonts w:ascii="Times New Roman" w:hAnsi="Times New Roman" w:cs="Times New Roman"/>
          <w:sz w:val="24"/>
          <w:szCs w:val="24"/>
        </w:rPr>
        <w:t xml:space="preserve"> and N stock</w:t>
      </w:r>
      <w:r w:rsidR="005B5026">
        <w:rPr>
          <w:rFonts w:ascii="Times New Roman" w:hAnsi="Times New Roman" w:cs="Times New Roman"/>
          <w:sz w:val="24"/>
          <w:szCs w:val="24"/>
        </w:rPr>
        <w:t>s</w:t>
      </w:r>
      <w:r>
        <w:rPr>
          <w:rFonts w:ascii="Times New Roman" w:hAnsi="Times New Roman" w:cs="Times New Roman"/>
          <w:sz w:val="24"/>
          <w:szCs w:val="24"/>
        </w:rPr>
        <w:t xml:space="preserve">, inorganic N concentrations, and N transformations rates </w:t>
      </w:r>
      <w:r w:rsidR="005B5026">
        <w:rPr>
          <w:rFonts w:ascii="Times New Roman" w:hAnsi="Times New Roman" w:cs="Times New Roman"/>
          <w:sz w:val="24"/>
          <w:szCs w:val="24"/>
        </w:rPr>
        <w:t xml:space="preserve">(i.e., N mineralization and nitrification) in </w:t>
      </w:r>
      <w:r>
        <w:rPr>
          <w:rFonts w:ascii="Times New Roman" w:hAnsi="Times New Roman" w:cs="Times New Roman"/>
          <w:sz w:val="24"/>
          <w:szCs w:val="24"/>
        </w:rPr>
        <w:t xml:space="preserve">burned and unburned mineral soils. </w:t>
      </w:r>
      <w:r w:rsidR="005B5026">
        <w:rPr>
          <w:rFonts w:ascii="Times New Roman" w:hAnsi="Times New Roman" w:cs="Times New Roman"/>
          <w:sz w:val="24"/>
          <w:szCs w:val="24"/>
        </w:rPr>
        <w:t>Together</w:t>
      </w:r>
      <w:r>
        <w:rPr>
          <w:rFonts w:ascii="Times New Roman" w:hAnsi="Times New Roman" w:cs="Times New Roman"/>
          <w:sz w:val="24"/>
          <w:szCs w:val="24"/>
        </w:rPr>
        <w:t xml:space="preserve">, these results demonstrate that there are no lasting changes to soil </w:t>
      </w:r>
      <w:r w:rsidR="0014244F">
        <w:rPr>
          <w:rFonts w:ascii="Times New Roman" w:hAnsi="Times New Roman" w:cs="Times New Roman"/>
          <w:sz w:val="24"/>
          <w:szCs w:val="24"/>
        </w:rPr>
        <w:t xml:space="preserve">inorganic </w:t>
      </w:r>
      <w:r w:rsidR="005B5026">
        <w:rPr>
          <w:rFonts w:ascii="Times New Roman" w:hAnsi="Times New Roman" w:cs="Times New Roman"/>
          <w:sz w:val="24"/>
          <w:szCs w:val="24"/>
        </w:rPr>
        <w:t>N</w:t>
      </w:r>
      <w:r w:rsidR="00157FD2">
        <w:rPr>
          <w:rFonts w:ascii="Times New Roman" w:hAnsi="Times New Roman" w:cs="Times New Roman"/>
          <w:sz w:val="24"/>
          <w:szCs w:val="24"/>
        </w:rPr>
        <w:t xml:space="preserve"> supply 17 years </w:t>
      </w:r>
      <w:r w:rsidR="0014244F">
        <w:rPr>
          <w:rFonts w:ascii="Times New Roman" w:hAnsi="Times New Roman" w:cs="Times New Roman"/>
          <w:sz w:val="24"/>
          <w:szCs w:val="24"/>
        </w:rPr>
        <w:t>after seve</w:t>
      </w:r>
      <w:r w:rsidR="007810AC">
        <w:rPr>
          <w:rFonts w:ascii="Times New Roman" w:hAnsi="Times New Roman" w:cs="Times New Roman"/>
          <w:sz w:val="24"/>
          <w:szCs w:val="24"/>
        </w:rPr>
        <w:t xml:space="preserve">re wildfire, </w:t>
      </w:r>
      <w:r w:rsidR="005564A7">
        <w:rPr>
          <w:rFonts w:ascii="Times New Roman" w:hAnsi="Times New Roman" w:cs="Times New Roman"/>
          <w:sz w:val="24"/>
          <w:szCs w:val="24"/>
        </w:rPr>
        <w:t>corroborating</w:t>
      </w:r>
      <w:r w:rsidR="007810AC">
        <w:rPr>
          <w:rFonts w:ascii="Times New Roman" w:hAnsi="Times New Roman" w:cs="Times New Roman"/>
          <w:sz w:val="24"/>
          <w:szCs w:val="24"/>
        </w:rPr>
        <w:t xml:space="preserve"> numerous other studies that demonstrate short-term soil responses </w:t>
      </w:r>
      <w:r w:rsidR="007810AC">
        <w:rPr>
          <w:rFonts w:ascii="Times New Roman" w:hAnsi="Times New Roman" w:cs="Times New Roman"/>
          <w:sz w:val="24"/>
          <w:szCs w:val="24"/>
        </w:rPr>
        <w:fldChar w:fldCharType="begin" w:fldLock="1"/>
      </w:r>
      <w:r w:rsidR="007810AC">
        <w:rPr>
          <w:rFonts w:ascii="Times New Roman" w:hAnsi="Times New Roman" w:cs="Times New Roman"/>
          <w:sz w:val="24"/>
          <w:szCs w:val="24"/>
        </w:rPr>
        <w:instrText>ADDIN CSL_CITATION {"citationItems":[{"id":"ITEM-1","itemData":{"DOI":"10.1016/0378-1127(92)90011-W","ISSN":"03781127","abstract":"In a ponderosa pine (Pinus ponderosa Laws.) forest near Flagstaff, AZ, USA, there was a striking pattern in forest characteristics, consisting of substands of old-growth trees (28-120 cm diameter at breast height (dbh) and 200-500 years old) and of saplings (1.5-10 cm dbh and 60-70 years old) in a matrix of pole-sized trees (10-28 cm dbh and 60-100 years old). Tree size and forest floor mass decreased from old-growth to pole to sapling substands, but soluble N (as KCl extractable inorganic N) in the mineral soil did not vary substantially among substands before prescribed burning. Prescribed burning had little immediate impact on the overstory but substantially decreased the forest floor mass, with the greatest absolute and relative decreases being in the old-growth substands. Immediately after burning, ammonium-nitrogen (NH4-N) increased from 2.3 to 45.1 mg kg-1 in the old-growth substands, from 1.3 to 26.7 mg kg-1 in the pole substands, and from 1.3 to 8.3 mg kg-1 in the sapling substands. These differences in NH4-N among the substand types are directly correlated with differences in the initial forest floor weight and the amount of forest floor burned. Nitrate-nitrogen (NO3-N) was not changed immediately after burning. By 1 year after burning, NH4-N had declined substantially with only the old-growth substands being significantly higher than controls (30.0 versus 2.56 mg kg-1). Much of this decline showed up as an increase in NO3-N, particularly for the old-growth substands where NO3-N was 18.6 mg kg-1 on burned plots compared with 0.03 mg kg-1 on controls. These results support the conclusion that while increases in NH4-N are an immediate effect of burning (most likely from NH4-N produced by pyrolysis of forest floor material), nitrate increases, which occur later, are most likely caused by nitrification of the high NH4-N produced immediately after burning. A preliminary budgetary analysis for the mineral soil showed an immediate increase in inorganic N of 34.3 kg ha-1 in old-growth substands, 14.7 kg ha-1 in pole substands, and 4.0 kg ha-1 in sapling substands. Because these increases appear to have been transferred directly to the mineral soil from the forest floor, previous studies which have not accounted for this phenomenon may have somewhat overestimated N volatization losses from burning. © 1992.","author":[{"dropping-particle":"","family":"Covington","given":"W. Wallace","non-dropping-particle":"","parse-names":false,"suffix":""},{"dropping-particle":"","family":"Sackett","given":"S. S.","non-dropping-particle":"","parse-names":false,"suffix":""}],"container-title":"Forest Ecology and Management","id":"ITEM-1","issue":"1-4","issued":{"date-parts":[["1992"]]},"page":"175-191","title":"Soil mineral nitrogen changes following prescribed burning in ponderosa pine","type":"article-journal","volume":"54"},"uris":["http://www.mendeley.com/documents/?uuid=4f70ce72-cbd6-4edb-a741-ab188735b8d2"]},{"id":"ITEM-2","itemData":{"DOI":"10.1007/s004420050977","ISBN":"4535322244","ISSN":"00298549","abstract":"Fire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S.","non-dropping-particle":"","parse-names":false,"suffix":""}],"container-title":"Oecologia","id":"ITEM-2","issue":"4","issued":{"date-parts":[["2000"]]},"page":"537-544","title":"Fire effects on ecosystem nitrogen cycling in a Californian bishop pine forest","type":"article-journal","volume":"122"},"uris":["http://www.mendeley.com/documents/?uuid=27410cfe-9978-4ad3-8f84-e3b8dec31882"]},{"id":"ITEM-3","itemData":{"DOI":"10.1007/BF02205929","ISSN":"0032079X","abstract":"no_abstract","author":[{"dropping-particle":"","family":"Raison","given":"R. J.","non-dropping-particle":"","parse-names":false,"suffix":""}],"container-title":"Plant and Soil","id":"ITEM-3","issue":"1","issued":{"date-parts":[["1979"]]},"page":"73-108","title":"Modification of the soil environment by vegetation fires, with particular reference to nitrogen transformations: A review","type":"article-journal","volume":"51"},"uris":["http://www.mendeley.com/documents/?uuid=6ffc5d88-68bf-4776-9048-d237476a7c2a"]},{"id":"ITEM-4","itemData":{"DOI":"10.1890/1051-0761(2001)011[1349:FEONPA]2.0.CO;2","ISSN":"10510761","abstract":"A comprehensive and quantitative evaluation of the effects of fire on ecosystem nitrogen (N) is urgently needed for directing future fire research and management. This study used a meta-analysis method to synthesize up to 185 data sets from 87 studies published from 1955 to 1999. Six N response variables related to fire were examined: Fuel N amount (FNA) and concentration (FNC), soil N amount (SNA) and concentration (SNC), and soil ammonium (NH 4+ ) and nitrate (NO 3- ) pools. When all comparisons (fire treatment vs. control) were considered together, fire significantly reduced FNA (58%), increased soil NH 4+ (94%) and NO 3- (152%), and had no significant influences on FNC, SNA, and SNC. The responses of N to fire varied with different independent variables, which were vegetation type, fire type, fuel type, fuel consumption amount, fuel consumption percentage, time after fire, and soil sampling depth. The response of FNA to fire was significantly influenced by vegetation type, fuel type, and fuel consumption amount and percentage. The reduction in FNA was linearly correlated with fuel consumption percentage (r 2 = 0.978). The response of FNC to fire was only affected by fuel type. None of the seven independent variables had any effect on SNA. The responses of SNC, NH 4+ , and NO 3- depend on soil sampling depth. The responses of both NH 4+ and NO 3- to fire were significantly affected by fire type and time after fire but had different temporal patterns. The soil NH 4+ pool increased approximately twofold immediately after fire, then gradually declined to the prefire level after one year. The fire-induced increase in the soil NO 3- pool was small (24%) immediately after fire, reached a maximum of approximately threefold of the prefire level within 0.5-1 year after fire, and then declined. This study has identified the general patterns of the responses of ecosystem N that occur for several years after fire. A key research need relevant to fire management is to understand how the short-term responses of N to fire influence the function and structure of terrestrial ecosystems in the long term.","author":[{"dropping-particle":"","family":"Wan","given":"S.","non-dropping-particle":"","parse-names":false,"suffix":""},{"dropping-particle":"","family":"Hui","given":"D.","non-dropping-particle":"","parse-names":false,"suffix":""},{"dropping-particle":"","family":"Luo","given":"Y.","non-dropping-particle":"","parse-names":false,"suffix":""}],"container-title":"Ecological Applications","id":"ITEM-4","issue":"5","issued":{"date-parts":[["2001"]]},"page":"1349-1365","title":"Fire effects on nitrogen pools and dynamics in terrestrial ecosystems: A meta-analysis","type":"article-journal","volume":"11"},"uris":["http://www.mendeley.com/documents/?uuid=4f7ab7d9-fc42-4995-b9e3-d68f04f33fa4"]}],"mendeley":{"formattedCitation":"(Covington &amp; Sackett, 1992; Grogan et al., 2000; Raison, 1979; Wan et al., 2001)","plainTextFormattedCitation":"(Covington &amp; Sackett, 1992; Grogan et al., 2000; Raison, 1979; Wan et al., 2001)","previouslyFormattedCitation":"(Covington &amp; Sackett, 1992; Grogan et al., 2000; Raison, 1979; Wan et al., 2001)"},"properties":{"noteIndex":0},"schema":"https://github.com/citation-style-language/schema/raw/master/csl-citation.json"}</w:instrText>
      </w:r>
      <w:r w:rsidR="007810AC">
        <w:rPr>
          <w:rFonts w:ascii="Times New Roman" w:hAnsi="Times New Roman" w:cs="Times New Roman"/>
          <w:sz w:val="24"/>
          <w:szCs w:val="24"/>
        </w:rPr>
        <w:fldChar w:fldCharType="separate"/>
      </w:r>
      <w:r w:rsidR="007810AC" w:rsidRPr="00FA0863">
        <w:rPr>
          <w:rFonts w:ascii="Times New Roman" w:hAnsi="Times New Roman" w:cs="Times New Roman"/>
          <w:noProof/>
          <w:sz w:val="24"/>
          <w:szCs w:val="24"/>
        </w:rPr>
        <w:t>(Covington &amp; Sackett, 1992; Grogan et al., 2000; Raison, 1979; Wan et al., 2001)</w:t>
      </w:r>
      <w:r w:rsidR="007810AC">
        <w:rPr>
          <w:rFonts w:ascii="Times New Roman" w:hAnsi="Times New Roman" w:cs="Times New Roman"/>
          <w:sz w:val="24"/>
          <w:szCs w:val="24"/>
        </w:rPr>
        <w:fldChar w:fldCharType="end"/>
      </w:r>
      <w:r w:rsidR="007810AC">
        <w:rPr>
          <w:rFonts w:ascii="Times New Roman" w:hAnsi="Times New Roman" w:cs="Times New Roman"/>
          <w:sz w:val="24"/>
          <w:szCs w:val="24"/>
        </w:rPr>
        <w:t xml:space="preserve">. </w:t>
      </w:r>
    </w:p>
    <w:p w14:paraId="2775F34B" w14:textId="130041C9" w:rsidR="00E46FEE" w:rsidRPr="00B80004" w:rsidRDefault="00E46FEE" w:rsidP="00B80004">
      <w:pPr>
        <w:pStyle w:val="Heading2"/>
        <w:spacing w:after="240"/>
        <w:rPr>
          <w:rFonts w:ascii="Times New Roman" w:hAnsi="Times New Roman" w:cs="Times New Roman"/>
          <w:b/>
          <w:color w:val="auto"/>
          <w:sz w:val="24"/>
        </w:rPr>
      </w:pPr>
      <w:r w:rsidRPr="00B80004">
        <w:rPr>
          <w:rFonts w:ascii="Times New Roman" w:hAnsi="Times New Roman" w:cs="Times New Roman"/>
          <w:b/>
          <w:color w:val="auto"/>
          <w:sz w:val="24"/>
        </w:rPr>
        <w:lastRenderedPageBreak/>
        <w:t xml:space="preserve">4.2 Evidence of persistent plant-mediated </w:t>
      </w:r>
      <w:r w:rsidR="00DD367B" w:rsidRPr="00B80004">
        <w:rPr>
          <w:rFonts w:ascii="Times New Roman" w:hAnsi="Times New Roman" w:cs="Times New Roman"/>
          <w:b/>
          <w:color w:val="auto"/>
          <w:sz w:val="24"/>
        </w:rPr>
        <w:t>NO</w:t>
      </w:r>
      <w:r w:rsidR="00DD367B" w:rsidRPr="00B80004">
        <w:rPr>
          <w:rFonts w:ascii="Times New Roman" w:hAnsi="Times New Roman" w:cs="Times New Roman"/>
          <w:b/>
          <w:color w:val="auto"/>
          <w:sz w:val="24"/>
          <w:vertAlign w:val="subscript"/>
        </w:rPr>
        <w:t>3</w:t>
      </w:r>
      <w:r w:rsidR="00DD367B" w:rsidRPr="00B80004">
        <w:rPr>
          <w:rFonts w:ascii="Times New Roman" w:hAnsi="Times New Roman" w:cs="Times New Roman"/>
          <w:b/>
          <w:color w:val="auto"/>
          <w:sz w:val="24"/>
          <w:vertAlign w:val="superscript"/>
        </w:rPr>
        <w:t>-</w:t>
      </w:r>
      <w:r w:rsidR="00DD367B" w:rsidRPr="00B80004">
        <w:rPr>
          <w:rFonts w:ascii="Times New Roman" w:hAnsi="Times New Roman" w:cs="Times New Roman"/>
          <w:b/>
          <w:color w:val="auto"/>
          <w:sz w:val="24"/>
        </w:rPr>
        <w:t xml:space="preserve"> </w:t>
      </w:r>
      <w:r w:rsidRPr="00B80004">
        <w:rPr>
          <w:rFonts w:ascii="Times New Roman" w:hAnsi="Times New Roman" w:cs="Times New Roman"/>
          <w:b/>
          <w:color w:val="auto"/>
          <w:sz w:val="24"/>
        </w:rPr>
        <w:t>losses</w:t>
      </w:r>
      <w:r w:rsidR="008E3384" w:rsidRPr="00B80004">
        <w:rPr>
          <w:rFonts w:ascii="Times New Roman" w:hAnsi="Times New Roman" w:cs="Times New Roman"/>
          <w:b/>
          <w:color w:val="auto"/>
          <w:sz w:val="24"/>
        </w:rPr>
        <w:tab/>
      </w:r>
    </w:p>
    <w:p w14:paraId="3A87367C" w14:textId="666B6631" w:rsidR="00C62A82" w:rsidRDefault="00E46FEE" w:rsidP="00321D1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4244F">
        <w:rPr>
          <w:rFonts w:ascii="Times New Roman" w:hAnsi="Times New Roman" w:cs="Times New Roman"/>
          <w:sz w:val="24"/>
          <w:szCs w:val="24"/>
        </w:rPr>
        <w:t>Following fire, m</w:t>
      </w:r>
      <w:r w:rsidR="008E3384" w:rsidRPr="00C951E3">
        <w:rPr>
          <w:rFonts w:ascii="Times New Roman" w:hAnsi="Times New Roman" w:cs="Times New Roman"/>
          <w:sz w:val="24"/>
          <w:szCs w:val="24"/>
        </w:rPr>
        <w:t xml:space="preserve">ineral N that is not taken up by plants or microbes is </w:t>
      </w:r>
      <w:r w:rsidR="008E3384">
        <w:rPr>
          <w:rFonts w:ascii="Times New Roman" w:hAnsi="Times New Roman" w:cs="Times New Roman"/>
          <w:sz w:val="24"/>
          <w:szCs w:val="24"/>
        </w:rPr>
        <w:t xml:space="preserve">either </w:t>
      </w:r>
      <w:r w:rsidR="008E3384">
        <w:rPr>
          <w:rFonts w:ascii="Times New Roman" w:hAnsi="Times New Roman" w:cs="Times New Roman"/>
          <w:sz w:val="24"/>
        </w:rPr>
        <w:t xml:space="preserve">eroded and deposited downslope as N-rich soil or ash </w:t>
      </w:r>
      <w:r w:rsidR="008E3384">
        <w:rPr>
          <w:rFonts w:ascii="Times New Roman" w:hAnsi="Times New Roman" w:cs="Times New Roman"/>
          <w:sz w:val="24"/>
        </w:rPr>
        <w:fldChar w:fldCharType="begin" w:fldLock="1"/>
      </w:r>
      <w:r w:rsidR="008E3384">
        <w:rPr>
          <w:rFonts w:ascii="Times New Roman" w:hAnsi="Times New Roman" w:cs="Times New Roman"/>
          <w:sz w:val="24"/>
        </w:rPr>
        <w:instrText>ADDIN CSL_CITATION {"citationItems":[{"id":"ITEM-1","itemData":{"DOI":"10.1071/WF18193","ISSN":"10498001","abstract":"Erosion of soil carbon (C) and nitrogen (N) following severe wildfire may have deleterious effects on downstream resources and ecosystem recovery. Although C and N losses in combustion and runoff have been studied extensively, soil C and N transported by post-fire erosion has rarely been quantified in burned landscapes. To better understand the magnitude and temporal pattern of these losses, we analysed the C and N content of sediment collected in severely burned hillslopes and catchments across the western USA over the first 4 post-fire years. We also compared soil C and N losses from areas receiving common erosion-mitigation treatments and untreated, burned areas. The concentrations of C and N in the eroded material (0.23-0.98 g C kg-1 and 0.01-0.04 g N kg-1) were similar to those of mineral soils rather than organic soil horizons or combusted vegetation. Losses of eroded soil C and N were highly variable across sites, and were highest the first 2 years after fire. Cumulative erosional losses from untreated, burned areas ranged from 73 to 2253 kg C ha-1 and from 3.3 to 110 kg N ha-1 over 4 post-fire years. Post-fire erosion-mitigation treatments reduced C and N losses by up to 75% compared with untreated areas. Losses in post-fire erosion are estimated to be &lt;10% of the total soil C and N combusted during severe wildfire and &lt;10% of post-fire soil C and N stocks remaining in the upper 20 cm of mineral soil. Although loss of soil C and N in post-fire erosion is unlikely to impair the productivity of recovering vegetation, export of C and N may influence downstream water quality and aquatic ecosystems.","author":[{"dropping-particle":"","family":"Pierson","given":"Derek N.","non-dropping-particle":"","parse-names":false,"suffix":""},{"dropping-particle":"","family":"Robichaud","given":"Peter R.","non-dropping-particle":"","parse-names":false,"suffix":""},{"dropping-particle":"","family":"Rhoades","given":"Charles C.","non-dropping-particle":"","parse-names":false,"suffix":""},{"dropping-particle":"","family":"Brown","given":"Robert E.","non-dropping-particle":"","parse-names":false,"suffix":""}],"container-title":"International Journal of Wildland Fire","id":"ITEM-1","issue":"10","issued":{"date-parts":[["2019"]]},"page":"814-821","title":"Soil carbon and nitrogen eroded after severe wildfire and erosion mitigation treatments","type":"article-journal","volume":"28"},"uris":["http://www.mendeley.com/documents/?uuid=21ff8551-5d28-4f02-805b-cf9dcc0886e7"]},{"id":"ITEM-2","itemData":{"DOI":"10.1016/j.jhydrol.2008.07.041","ISSN":"00221694","abstract":"Following a wildfire in south-eastern Australia that burnt over 1 million hectares of forested land in early 2003, two former research catchments (136 and 244 ha), in the East Kiewa valley, Victoria, were re-instrumented. Discharge, suspended sediment, bedload and nitrogen (N) and phosphorus (P) were measured for 3 years post-fire. The nutrient data consisted of 15-min estimation of particulate P and total Kjeldahl N via a regression with turbidity, and dissolved forms of P and N estimated from over 1100 water samples. The regression-based estimation allowed rigorous estimation of errors, seldom reported in water quality data. The fire appears to have increased the total P and N exports by around 5-6-fold, peaking at 1.6 kg ha-1 of P and 15.3 kg ha-1 of total combined N. Nutrients transported as particulate matter dominated the first post-fire year, with 94% of total combined P and 69% of total combined N. Although dissolved forms increased in importance, the particulate load comprised 86% of the total combined P load and 68% of the total combined N load over the three post-fire years. Concentrations and loads of P and N exhibited a rapid recovery to unburnt levels during the second post-fire year. Particulate forms declined sharply through a reduction in sediment delivery. Nitrate had the slowest relaxation time, suggesting a persistent subsurface pathway and the effect of nitrification. Notably, dissolved N fluxes were predominantly in baseflow even in the first post-fire year. The errors calculated for this study indicate the uncertainty that can exist in water quality estimation despite high resolution experimental design. Loads estimated from intermittent sampling should be treated with caution. A simple model with time as the single parameter proved to be a good predictor of mean three monthly concentrations. © 2008 Elsevier B.V. All rights reserved.","author":[{"dropping-particle":"","family":"Lane","given":"Patrick N.J.","non-dropping-particle":"","parse-names":false,"suffix":""},{"dropping-particle":"","family":"Sheridan","given":"Gary J.","non-dropping-particle":"","parse-names":false,"suffix":""},{"dropping-particle":"","family":"Noske","given":"Philip J.","non-dropping-particle":"","parse-names":false,"suffix":""},{"dropping-particle":"","family":"Sherwin","given":"Christopher B.","non-dropping-particle":"","parse-names":false,"suffix":""}],"container-title":"Journal of Hydrology","id":"ITEM-2","issue":"1-2","issued":{"date-parts":[["2008"]]},"page":"186-198","publisher":"Elsevier B.V.","title":"Phosphorus and nitrogen exports from SE Australian forests following wildfire","type":"article-journal","volume":"361"},"uris":["http://www.mendeley.com/documents/?uuid=4dfa646e-7da0-4d1d-80c9-f312c4f5cf46"]},{"id":"ITEM-3","itemData":{"DOI":"10.1007/s004420050977","ISBN":"4535322244","ISSN":"00298549","abstract":"Fire can cause severe nitrogen (N) losses from grassland, chaparral, and temperate and boreal forest ecosystems. Paradoxically, soil ammonium levels are markedly increased by fire, resulting in high rates of primary production in re-establishing plant communities. In a manipulative experiment, we examined the influence of wild-fire ash residues on soil, microbial and plant N pools in a recently burned Californian bishop pine (Pinus muricata D. Don) forest. Ash stimulated post-fire primary production and ecosystem N retention through direct N inputs from ash to soils, as well as indirect ash effects on soil N availability to plants. These results suggest that redistribution of surface ash after fire by wind or water may cause substantial heterogeneity in soil N availability to plants, and could be an important mechanism contributing to vegetation patchiness in fire-prone ecosystems. In addition, we investigated the impact of fire on ecosystem N cycling by comparing 15N natural abundance values from recently burned and nearby unburned P muricata forest communities. At the burned site, 15N natural abundance in recolonising species was similar to that in bulk soil organic matter. By contrast, there was a marked 15N depletion in the same species relative to the total soil N pool at the unburned site. These results suggest that plant uptake of nitrate (which tends to be strongly depleted in 15N because of fractionation during nitrification) is low in recently burned forest communities but could be an important component of ecosystem N cycling in mature conifer stands.","author":[{"dropping-particle":"","family":"Grogan","given":"P.","non-dropping-particle":"","parse-names":false,"suffix":""},{"dropping-particle":"","family":"Bruns","given":"T. D.","non-dropping-particle":"","parse-names":false,"suffix":""},{"dropping-particle":"","family":"Chapin","given":"F. S.","non-dropping-particle":"","parse-names":false,"suffix":""}],"container-title":"Oecologia","id":"ITEM-3","issue":"4","issued":{"date-parts":[["2000"]]},"page":"537-544","title":"Fire effects on ecosystem nitrogen cycling in a Californian bishop pine forest","type":"article-journal","volume":"122"},"uris":["http://www.mendeley.com/documents/?uuid=27410cfe-9978-4ad3-8f84-e3b8dec31882"]}],"mendeley":{"formattedCitation":"(Grogan et al., 2000; Lane et al., 2008; Pierson et al., 2019)","plainTextFormattedCitation":"(Grogan et al., 2000; Lane et al., 2008; Pierson et al., 2019)","previouslyFormattedCitation":"(Grogan et al., 2000; Lane et al., 2008; Pierson et al., 2019)"},"properties":{"noteIndex":0},"schema":"https://github.com/citation-style-language/schema/raw/master/csl-citation.json"}</w:instrText>
      </w:r>
      <w:r w:rsidR="008E3384">
        <w:rPr>
          <w:rFonts w:ascii="Times New Roman" w:hAnsi="Times New Roman" w:cs="Times New Roman"/>
          <w:sz w:val="24"/>
        </w:rPr>
        <w:fldChar w:fldCharType="separate"/>
      </w:r>
      <w:r w:rsidR="008E3384" w:rsidRPr="00D716C6">
        <w:rPr>
          <w:rFonts w:ascii="Times New Roman" w:hAnsi="Times New Roman" w:cs="Times New Roman"/>
          <w:noProof/>
          <w:sz w:val="24"/>
        </w:rPr>
        <w:t>(Grogan et al., 2000; Lane et al., 2008; Pierson et al., 2019)</w:t>
      </w:r>
      <w:r w:rsidR="008E3384">
        <w:rPr>
          <w:rFonts w:ascii="Times New Roman" w:hAnsi="Times New Roman" w:cs="Times New Roman"/>
          <w:sz w:val="24"/>
        </w:rPr>
        <w:fldChar w:fldCharType="end"/>
      </w:r>
      <w:r w:rsidR="000E532F">
        <w:rPr>
          <w:rFonts w:ascii="Times New Roman" w:hAnsi="Times New Roman" w:cs="Times New Roman"/>
          <w:sz w:val="24"/>
        </w:rPr>
        <w:t xml:space="preserve"> or </w:t>
      </w:r>
      <w:r w:rsidR="000E532F" w:rsidRPr="00C951E3">
        <w:rPr>
          <w:rFonts w:ascii="Times New Roman" w:hAnsi="Times New Roman" w:cs="Times New Roman"/>
          <w:sz w:val="24"/>
          <w:szCs w:val="24"/>
        </w:rPr>
        <w:t xml:space="preserve">leached </w:t>
      </w:r>
      <w:r w:rsidR="0002417C">
        <w:rPr>
          <w:rFonts w:ascii="Times New Roman" w:hAnsi="Times New Roman" w:cs="Times New Roman"/>
          <w:sz w:val="24"/>
          <w:szCs w:val="24"/>
        </w:rPr>
        <w:t>through</w:t>
      </w:r>
      <w:r w:rsidR="000E532F" w:rsidRPr="00C951E3">
        <w:rPr>
          <w:rFonts w:ascii="Times New Roman" w:hAnsi="Times New Roman" w:cs="Times New Roman"/>
          <w:sz w:val="24"/>
          <w:szCs w:val="24"/>
        </w:rPr>
        <w:t xml:space="preserve"> soils </w:t>
      </w:r>
      <w:r w:rsidR="0002417C">
        <w:rPr>
          <w:rFonts w:ascii="Times New Roman" w:hAnsi="Times New Roman" w:cs="Times New Roman"/>
          <w:sz w:val="24"/>
          <w:szCs w:val="24"/>
        </w:rPr>
        <w:t xml:space="preserve">to hillslope groundwater </w:t>
      </w:r>
      <w:r w:rsidR="000E532F" w:rsidRPr="00C951E3">
        <w:rPr>
          <w:rFonts w:ascii="Times New Roman" w:hAnsi="Times New Roman" w:cs="Times New Roman"/>
          <w:sz w:val="24"/>
          <w:szCs w:val="24"/>
        </w:rPr>
        <w:t xml:space="preserve">in the mobile, dissolved form, </w:t>
      </w:r>
      <w:r w:rsidR="000E532F">
        <w:rPr>
          <w:rFonts w:ascii="Times New Roman" w:hAnsi="Times New Roman" w:cs="Times New Roman"/>
          <w:sz w:val="24"/>
          <w:szCs w:val="24"/>
        </w:rPr>
        <w:t>NO</w:t>
      </w:r>
      <w:r w:rsidR="000E532F" w:rsidRPr="00381ADF">
        <w:rPr>
          <w:rFonts w:ascii="Times New Roman" w:hAnsi="Times New Roman" w:cs="Times New Roman"/>
          <w:sz w:val="24"/>
          <w:szCs w:val="24"/>
          <w:vertAlign w:val="subscript"/>
        </w:rPr>
        <w:t>3</w:t>
      </w:r>
      <w:r w:rsidR="000E532F" w:rsidRPr="00381ADF">
        <w:rPr>
          <w:rFonts w:ascii="Times New Roman" w:hAnsi="Times New Roman" w:cs="Times New Roman"/>
          <w:sz w:val="24"/>
          <w:szCs w:val="24"/>
          <w:vertAlign w:val="superscript"/>
        </w:rPr>
        <w:t>-</w:t>
      </w:r>
      <w:r w:rsidR="000E532F">
        <w:rPr>
          <w:rFonts w:ascii="Times New Roman" w:hAnsi="Times New Roman" w:cs="Times New Roman"/>
          <w:sz w:val="24"/>
          <w:szCs w:val="24"/>
        </w:rPr>
        <w:t xml:space="preserve"> </w:t>
      </w:r>
      <w:r w:rsidR="000E532F">
        <w:rPr>
          <w:rFonts w:ascii="Times New Roman" w:hAnsi="Times New Roman" w:cs="Times New Roman"/>
          <w:sz w:val="24"/>
          <w:szCs w:val="24"/>
        </w:rPr>
        <w:fldChar w:fldCharType="begin" w:fldLock="1"/>
      </w:r>
      <w:r w:rsidR="000E532F">
        <w:rPr>
          <w:rFonts w:ascii="Times New Roman" w:hAnsi="Times New Roman" w:cs="Times New Roman"/>
          <w:sz w:val="24"/>
          <w:szCs w:val="24"/>
        </w:rPr>
        <w:instrText>ADDIN CSL_CITATION {"citationItems":[{"id":"ITEM-1","itemData":{"DOI":"10.1073/pnas.0700180104","ISSN":"00278424","abstract":"Understanding ecosystem processes as they relate to wildfire and vegetation dynamics is of growing importance as fire frequency and extent increase throughout the western United States. However, the effects of severe, stand-replacing wildfires are poorly understood. We studied inorganic nitrogen pools and mineralization rates after stand-replacing wildfires in the Greater Yellowstone Ecosystem, Wyoming. After fires that burned in summer 2000, soil ammonium concentration peaked in 2001 (33 mg NH4-N·kg soil-1); soil nitrate increased subsequently (2.7 mg NO3-N·kgsoil-1 in 2003) but was still low. However, annual net ammonification rates were largely negative from 2001 to 2004, indicating ammonium depletion. Thus, although net nitrification rates were positive, annual net nitrogen mineralization (net ammonification plus net nitrification) remained low. Aboveground net primary production (ANPP) increased from 0.25 to 1.6 Mg·ha-1·yr-1 from 2001 to 2004, but variation in ANPP among stands was not related to net nitrogen mineralization rates. Across a broader temporal gradient (stand age zero to &gt;250 yr), negative rates of net annual ammonification were especially pronounced in the first postfire year. Laboratory incubations using 15N isotope pool dilution revealed that gross production of ammonium was reduced and ammonium consumption greatly exceeded gross production during the initial postfire years. Our results suggest a microbial nitrogen sink for several years after severe, stand-replacing fire, confirming earlier hypotheses about postdisturbance succession and nutrient cycling in cold, fire-dominated coniferous forests. Postfire forests in Yellowstone seem to be highly conservative for nitrogen, and microbial immobilization of ammonium plays a key role during early succession. © 2007 by The National Academy of Sciences of the USA.","author":[{"dropping-particle":"","family":"Turner","given":"Monica G.","non-dropping-particle":"","parse-names":false,"suffix":""},{"dropping-particle":"","family":"Smithwick","given":"Erica A.H.","non-dropping-particle":"","parse-names":false,"suffix":""},{"dropping-particle":"","family":"Metzger","given":"Kristine L.","non-dropping-particle":"","parse-names":false,"suffix":""},{"dropping-particle":"","family":"Tinker","given":"Daniel B.","non-dropping-particle":"","parse-names":false,"suffix":""},{"dropping-particle":"","family":"Romme","given":"William H.","non-dropping-particle":"","parse-names":false,"suffix":""}],"container-title":"Proceedings of the National Academy of Sciences of the United States of America","id":"ITEM-1","issue":"12","issued":{"date-parts":[["2007"]]},"page":"4782-4789","title":"Inorganic nitrogen availability after severe stand-replacing fire in the Greater Yellowstone ecosystem","type":"article-journal","volume":"104"},"uris":["http://www.mendeley.com/documents/?uuid=bdbe7128-025e-4be3-8ec1-68226e156de1"]},{"id":"ITEM-2","itemData":{"DOI":"10.1577/1548-8659","ISSN":"0002-8487","abstract":"Synthesis of the literature suggests that physical, chemical, and biological elements of a watershed interact with long-term climate to influence fire regime, and that these factors, in concordance with the postfire vegetation mosaic, combine with local-scale weather to govern the trajectory and magnitude of change following a fire event. Perturbation associated with hydrological processes is probably the primary factor influencing postfire persistence of fishes, benthic macroinvertebrates, and diatoms in fluvial systems. It is apparent that salmonids have evolved strategies to survive perturbations occurring at the frequency of wildland fires (10°–10 2 years), but local populations of a species may be more ephemeral. Habitat alteration probably has the greatest impact on individual organisms and local populations that are the least mobile, and reinvasion will be most rapid by aquatic organisms with high mobility. It is becoming increasingly apparent that during the past century fire suppression has altered fire regimes in some vegetation types, and consequently, the probability of large stand-replacing fires has increased in those areas. Current evidence suggests, however, that even in the case of extensive high-severity fires, local extirpation of fishes is patchy, and recolonization is rapid. Lasting detrimental effects on fish populations have been limited to areas where native populations have declined and become increasingly isolated because of anthropogenic activities. A strategy of protecting robust aquatic communities and restoring aquatic habitat structure and life history complexity in degraded areas may be the most effective means for insuring the persistence of native biota where the probability of large-scale fires has increased. © 1999 Taylor &amp; Francis Group, LLC.","author":[{"dropping-particle":"","family":"Gresswell","given":"Robert E.","non-dropping-particle":"","parse-names":false,"suffix":""}],"container-title":"Transactions of the American Fisheries Society","id":"ITEM-2","issue":"2","issued":{"date-parts":[["1999"]]},"note":"-good intro material and chla/periphyton growth post-fire\n- printed out copy with notes","page":"193-221","title":"Fire and aquatic ecosystems in forested biomes of North America","type":"article-journal","volume":"128"},"uris":["http://www.mendeley.com/documents/?uuid=b031f042-037e-4f7d-b157-c84f5990ce92"]}],"mendeley":{"formattedCitation":"(Gresswell, 1999; Turner et al., 2007)","plainTextFormattedCitation":"(Gresswell, 1999; Turner et al., 2007)","previouslyFormattedCitation":"(Gresswell, 1999; Turner et al., 2007)"},"properties":{"noteIndex":0},"schema":"https://github.com/citation-style-language/schema/raw/master/csl-citation.json"}</w:instrText>
      </w:r>
      <w:r w:rsidR="000E532F">
        <w:rPr>
          <w:rFonts w:ascii="Times New Roman" w:hAnsi="Times New Roman" w:cs="Times New Roman"/>
          <w:sz w:val="24"/>
          <w:szCs w:val="24"/>
        </w:rPr>
        <w:fldChar w:fldCharType="separate"/>
      </w:r>
      <w:r w:rsidR="000E532F" w:rsidRPr="00D716C6">
        <w:rPr>
          <w:rFonts w:ascii="Times New Roman" w:hAnsi="Times New Roman" w:cs="Times New Roman"/>
          <w:noProof/>
          <w:sz w:val="24"/>
          <w:szCs w:val="24"/>
        </w:rPr>
        <w:t>(Gresswell, 1999; Turner et al., 2007)</w:t>
      </w:r>
      <w:r w:rsidR="000E532F">
        <w:rPr>
          <w:rFonts w:ascii="Times New Roman" w:hAnsi="Times New Roman" w:cs="Times New Roman"/>
          <w:sz w:val="24"/>
          <w:szCs w:val="24"/>
        </w:rPr>
        <w:fldChar w:fldCharType="end"/>
      </w:r>
      <w:r w:rsidR="000E532F">
        <w:rPr>
          <w:rFonts w:ascii="Times New Roman" w:hAnsi="Times New Roman" w:cs="Times New Roman"/>
          <w:sz w:val="24"/>
        </w:rPr>
        <w:t>.</w:t>
      </w:r>
      <w:r w:rsidR="000E532F">
        <w:rPr>
          <w:rFonts w:ascii="Times New Roman" w:hAnsi="Times New Roman" w:cs="Times New Roman"/>
          <w:sz w:val="24"/>
          <w:szCs w:val="24"/>
        </w:rPr>
        <w:t xml:space="preserve"> </w:t>
      </w:r>
      <w:r w:rsidR="001376D4">
        <w:rPr>
          <w:rFonts w:ascii="Times New Roman" w:hAnsi="Times New Roman" w:cs="Times New Roman"/>
          <w:sz w:val="24"/>
          <w:szCs w:val="24"/>
        </w:rPr>
        <w:t xml:space="preserve">While particle-associated fractions dominate N exports immediately post-fire </w:t>
      </w:r>
      <w:r w:rsidR="001376D4">
        <w:rPr>
          <w:rFonts w:ascii="Times New Roman" w:hAnsi="Times New Roman" w:cs="Times New Roman"/>
          <w:sz w:val="24"/>
          <w:szCs w:val="24"/>
        </w:rPr>
        <w:fldChar w:fldCharType="begin" w:fldLock="1"/>
      </w:r>
      <w:r w:rsidR="00CD5BBD">
        <w:rPr>
          <w:rFonts w:ascii="Times New Roman" w:hAnsi="Times New Roman" w:cs="Times New Roman"/>
          <w:sz w:val="24"/>
          <w:szCs w:val="24"/>
        </w:rPr>
        <w:instrText>ADDIN CSL_CITATION {"citationItems":[{"id":"ITEM-1","itemData":{"DOI":"10.1016/j.jhydrol.2008.07.041","ISSN":"00221694","abstract":"Following a wildfire in south-eastern Australia that burnt over 1 million hectares of forested land in early 2003, two former research catchments (136 and 244 ha), in the East Kiewa valley, Victoria, were re-instrumented. Discharge, suspended sediment, bedload and nitrogen (N) and phosphorus (P) were measured for 3 years post-fire. The nutrient data consisted of 15-min estimation of particulate P and total Kjeldahl N via a regression with turbidity, and dissolved forms of P and N estimated from over 1100 water samples. The regression-based estimation allowed rigorous estimation of errors, seldom reported in water quality data. The fire appears to have increased the total P and N exports by around 5-6-fold, peaking at 1.6 kg ha-1 of P and 15.3 kg ha-1 of total combined N. Nutrients transported as particulate matter dominated the first post-fire year, with 94% of total combined P and 69% of total combined N. Although dissolved forms increased in importance, the particulate load comprised 86% of the total combined P load and 68% of the total combined N load over the three post-fire years. Concentrations and loads of P and N exhibited a rapid recovery to unburnt levels during the second post-fire year. Particulate forms declined sharply through a reduction in sediment delivery. Nitrate had the slowest relaxation time, suggesting a persistent subsurface pathway and the effect of nitrification. Notably, dissolved N fluxes were predominantly in baseflow even in the first post-fire year. The errors calculated for this study indicate the uncertainty that can exist in water quality estimation despite high resolution experimental design. Loads estimated from intermittent sampling should be treated with caution. A simple model with time as the single parameter proved to be a good predictor of mean three monthly concentrations. © 2008 Elsevier B.V. All rights reserved.","author":[{"dropping-particle":"","family":"Lane","given":"Patrick N.J.","non-dropping-particle":"","parse-names":false,"suffix":""},{"dropping-particle":"","family":"Sheridan","given":"Gary J.","non-dropping-particle":"","parse-names":false,"suffix":""},{"dropping-particle":"","family":"Noske","given":"Philip J.","non-dropping-particle":"","parse-names":false,"suffix":""},{"dropping-particle":"","family":"Sherwin","given":"Christopher B.","non-dropping-particle":"","parse-names":false,"suffix":""}],"container-title":"Journal of Hydrology","id":"ITEM-1","issue":"1-2","issued":{"date-parts":[["2008"]]},"page":"186-198","publisher":"Elsevier B.V.","title":"Phosphorus and nitrogen exports from SE Australian forests following wildfire","type":"article-journal","volume":"361"},"uris":["http://www.mendeley.com/documents/?uuid=4dfa646e-7da0-4d1d-80c9-f312c4f5cf46"]}],"mendeley":{"formattedCitation":"(Lane et al., 2008)","plainTextFormattedCitation":"(Lane et al., 2008)","previouslyFormattedCitation":"(Lane et al., 2008)"},"properties":{"noteIndex":0},"schema":"https://github.com/citation-style-language/schema/raw/master/csl-citation.json"}</w:instrText>
      </w:r>
      <w:r w:rsidR="001376D4">
        <w:rPr>
          <w:rFonts w:ascii="Times New Roman" w:hAnsi="Times New Roman" w:cs="Times New Roman"/>
          <w:sz w:val="24"/>
          <w:szCs w:val="24"/>
        </w:rPr>
        <w:fldChar w:fldCharType="separate"/>
      </w:r>
      <w:r w:rsidR="00904A9B" w:rsidRPr="00904A9B">
        <w:rPr>
          <w:rFonts w:ascii="Times New Roman" w:hAnsi="Times New Roman" w:cs="Times New Roman"/>
          <w:noProof/>
          <w:sz w:val="24"/>
          <w:szCs w:val="24"/>
        </w:rPr>
        <w:t>(Lane et al., 2008)</w:t>
      </w:r>
      <w:r w:rsidR="001376D4">
        <w:rPr>
          <w:rFonts w:ascii="Times New Roman" w:hAnsi="Times New Roman" w:cs="Times New Roman"/>
          <w:sz w:val="24"/>
          <w:szCs w:val="24"/>
        </w:rPr>
        <w:fldChar w:fldCharType="end"/>
      </w:r>
      <w:r w:rsidR="00904A9B">
        <w:rPr>
          <w:rFonts w:ascii="Times New Roman" w:hAnsi="Times New Roman" w:cs="Times New Roman"/>
          <w:sz w:val="24"/>
          <w:szCs w:val="24"/>
        </w:rPr>
        <w:t>, these contributions decline sharply within 2 years post-fire due to reduced sediment delivery</w:t>
      </w:r>
      <w:r w:rsidR="00101BDC">
        <w:rPr>
          <w:rFonts w:ascii="Times New Roman" w:hAnsi="Times New Roman" w:cs="Times New Roman"/>
          <w:sz w:val="24"/>
          <w:szCs w:val="24"/>
        </w:rPr>
        <w:t xml:space="preserve"> </w:t>
      </w:r>
      <w:r w:rsidR="00D03A75">
        <w:rPr>
          <w:rFonts w:ascii="Times New Roman" w:hAnsi="Times New Roman" w:cs="Times New Roman"/>
          <w:sz w:val="24"/>
          <w:szCs w:val="24"/>
        </w:rPr>
        <w:fldChar w:fldCharType="begin" w:fldLock="1"/>
      </w:r>
      <w:r w:rsidR="00D03A75">
        <w:rPr>
          <w:rFonts w:ascii="Times New Roman" w:hAnsi="Times New Roman" w:cs="Times New Roman"/>
          <w:sz w:val="24"/>
          <w:szCs w:val="24"/>
        </w:rPr>
        <w:instrText>ADDIN CSL_CITATION {"citationItems":[{"id":"ITEM-1","itemData":{"DOI":"10.1071/WF18193","ISSN":"10498001","abstract":"Erosion of soil carbon (C) and nitrogen (N) following severe wildfire may have deleterious effects on downstream resources and ecosystem recovery. Although C and N losses in combustion and runoff have been studied extensively, soil C and N transported by post-fire erosion has rarely been quantified in burned landscapes. To better understand the magnitude and temporal pattern of these losses, we analysed the C and N content of sediment collected in severely burned hillslopes and catchments across the western USA over the first 4 post-fire years. We also compared soil C and N losses from areas receiving common erosion-mitigation treatments and untreated, burned areas. The concentrations of C and N in the eroded material (0.23-0.98 g C kg-1 and 0.01-0.04 g N kg-1) were similar to those of mineral soils rather than organic soil horizons or combusted vegetation. Losses of eroded soil C and N were highly variable across sites, and were highest the first 2 years after fire. Cumulative erosional losses from untreated, burned areas ranged from 73 to 2253 kg C ha-1 and from 3.3 to 110 kg N ha-1 over 4 post-fire years. Post-fire erosion-mitigation treatments reduced C and N losses by up to 75% compared with untreated areas. Losses in post-fire erosion are estimated to be &lt;10% of the total soil C and N combusted during severe wildfire and &lt;10% of post-fire soil C and N stocks remaining in the upper 20 cm of mineral soil. Although loss of soil C and N in post-fire erosion is unlikely to impair the productivity of recovering vegetation, export of C and N may influence downstream water quality and aquatic ecosystems.","author":[{"dropping-particle":"","family":"Pierson","given":"Derek N.","non-dropping-particle":"","parse-names":false,"suffix":""},{"dropping-particle":"","family":"Robichaud","given":"Peter R.","non-dropping-particle":"","parse-names":false,"suffix":""},{"dropping-particle":"","family":"Rhoades","given":"Charles C.","non-dropping-particle":"","parse-names":false,"suffix":""},{"dropping-particle":"","family":"Brown","given":"Robert E.","non-dropping-particle":"","parse-names":false,"suffix":""}],"container-title":"International Journal of Wildland Fire","id":"ITEM-1","issue":"10","issued":{"date-parts":[["2019"]]},"page":"814-821","title":"Soil carbon and nitrogen eroded after severe wildfire and erosion mitigation treatments","type":"article-journal","volume":"28"},"uris":["http://www.mendeley.com/documents/?uuid=21ff8551-5d28-4f02-805b-cf9dcc0886e7"]}],"mendeley":{"formattedCitation":"(Pierson et al., 2019)","plainTextFormattedCitation":"(Pierson et al., 2019)","previouslyFormattedCitation":"(Pierson et al., 2019)"},"properties":{"noteIndex":0},"schema":"https://github.com/citation-style-language/schema/raw/master/csl-citation.json"}</w:instrText>
      </w:r>
      <w:r w:rsidR="00D03A75">
        <w:rPr>
          <w:rFonts w:ascii="Times New Roman" w:hAnsi="Times New Roman" w:cs="Times New Roman"/>
          <w:sz w:val="24"/>
          <w:szCs w:val="24"/>
        </w:rPr>
        <w:fldChar w:fldCharType="separate"/>
      </w:r>
      <w:r w:rsidR="00D03A75" w:rsidRPr="00D03A75">
        <w:rPr>
          <w:rFonts w:ascii="Times New Roman" w:hAnsi="Times New Roman" w:cs="Times New Roman"/>
          <w:noProof/>
          <w:sz w:val="24"/>
          <w:szCs w:val="24"/>
        </w:rPr>
        <w:t>(Pierson et al., 2019)</w:t>
      </w:r>
      <w:r w:rsidR="00D03A75">
        <w:rPr>
          <w:rFonts w:ascii="Times New Roman" w:hAnsi="Times New Roman" w:cs="Times New Roman"/>
          <w:sz w:val="24"/>
          <w:szCs w:val="24"/>
        </w:rPr>
        <w:fldChar w:fldCharType="end"/>
      </w:r>
      <w:r w:rsidR="00D03A75">
        <w:rPr>
          <w:rFonts w:ascii="Times New Roman" w:hAnsi="Times New Roman" w:cs="Times New Roman"/>
          <w:sz w:val="24"/>
          <w:szCs w:val="24"/>
        </w:rPr>
        <w:t xml:space="preserve">. </w:t>
      </w:r>
      <w:r w:rsidR="001376D4">
        <w:rPr>
          <w:rFonts w:ascii="Times New Roman" w:hAnsi="Times New Roman" w:cs="Times New Roman"/>
          <w:sz w:val="24"/>
          <w:szCs w:val="24"/>
        </w:rPr>
        <w:t xml:space="preserve">However dissolved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017757">
        <w:rPr>
          <w:rFonts w:ascii="Times New Roman" w:hAnsi="Times New Roman" w:cs="Times New Roman"/>
          <w:sz w:val="24"/>
          <w:szCs w:val="24"/>
        </w:rPr>
        <w:t>tends to have a slower</w:t>
      </w:r>
      <w:r w:rsidR="001376D4">
        <w:rPr>
          <w:rFonts w:ascii="Times New Roman" w:hAnsi="Times New Roman" w:cs="Times New Roman"/>
          <w:sz w:val="24"/>
          <w:szCs w:val="24"/>
        </w:rPr>
        <w:t xml:space="preserve"> recovery, likely due to elevated nitrification </w:t>
      </w:r>
      <w:r w:rsidR="00C336A7">
        <w:rPr>
          <w:rFonts w:ascii="Times New Roman" w:hAnsi="Times New Roman" w:cs="Times New Roman"/>
          <w:sz w:val="24"/>
          <w:szCs w:val="24"/>
        </w:rPr>
        <w:t xml:space="preserve">or persistent leaching </w:t>
      </w:r>
      <w:r w:rsidR="001376D4">
        <w:rPr>
          <w:rFonts w:ascii="Times New Roman" w:hAnsi="Times New Roman" w:cs="Times New Roman"/>
          <w:sz w:val="24"/>
          <w:szCs w:val="24"/>
        </w:rPr>
        <w:fldChar w:fldCharType="begin" w:fldLock="1"/>
      </w:r>
      <w:r w:rsidR="00C30882">
        <w:rPr>
          <w:rFonts w:ascii="Times New Roman" w:hAnsi="Times New Roman" w:cs="Times New Roman"/>
          <w:sz w:val="24"/>
          <w:szCs w:val="24"/>
        </w:rPr>
        <w:instrText>ADDIN CSL_CITATION {"citationItems":[{"id":"ITEM-1","itemData":{"DOI":"10.1016/j.jhydrol.2008.07.041","ISSN":"00221694","abstract":"Following a wildfire in south-eastern Australia that burnt over 1 million hectares of forested land in early 2003, two former research catchments (136 and 244 ha), in the East Kiewa valley, Victoria, were re-instrumented. Discharge, suspended sediment, bedload and nitrogen (N) and phosphorus (P) were measured for 3 years post-fire. The nutrient data consisted of 15-min estimation of particulate P and total Kjeldahl N via a regression with turbidity, and dissolved forms of P and N estimated from over 1100 water samples. The regression-based estimation allowed rigorous estimation of errors, seldom reported in water quality data. The fire appears to have increased the total P and N exports by around 5-6-fold, peaking at 1.6 kg ha-1 of P and 15.3 kg ha-1 of total combined N. Nutrients transported as particulate matter dominated the first post-fire year, with 94% of total combined P and 69% of total combined N. Although dissolved forms increased in importance, the particulate load comprised 86% of the total combined P load and 68% of the total combined N load over the three post-fire years. Concentrations and loads of P and N exhibited a rapid recovery to unburnt levels during the second post-fire year. Particulate forms declined sharply through a reduction in sediment delivery. Nitrate had the slowest relaxation time, suggesting a persistent subsurface pathway and the effect of nitrification. Notably, dissolved N fluxes were predominantly in baseflow even in the first post-fire year. The errors calculated for this study indicate the uncertainty that can exist in water quality estimation despite high resolution experimental design. Loads estimated from intermittent sampling should be treated with caution. A simple model with time as the single parameter proved to be a good predictor of mean three monthly concentrations. © 2008 Elsevier B.V. All rights reserved.","author":[{"dropping-particle":"","family":"Lane","given":"Patrick N.J.","non-dropping-particle":"","parse-names":false,"suffix":""},{"dropping-particle":"","family":"Sheridan","given":"Gary J.","non-dropping-particle":"","parse-names":false,"suffix":""},{"dropping-particle":"","family":"Noske","given":"Philip J.","non-dropping-particle":"","parse-names":false,"suffix":""},{"dropping-particle":"","family":"Sherwin","given":"Christopher B.","non-dropping-particle":"","parse-names":false,"suffix":""}],"container-title":"Journal of Hydrology","id":"ITEM-1","issue":"1-2","issued":{"date-parts":[["2008"]]},"page":"186-198","publisher":"Elsevier B.V.","title":"Phosphorus and nitrogen exports from SE Australian forests following wildfire","type":"article-journal","volume":"361"},"uris":["http://www.mendeley.com/documents/?uuid=4dfa646e-7da0-4d1d-80c9-f312c4f5cf46"]}],"mendeley":{"formattedCitation":"(Lane et al., 2008)","manualFormatting":"(Lane et al., 2008, Rhoades et al., 2019)","plainTextFormattedCitation":"(Lane et al., 2008)","previouslyFormattedCitation":"(Lane et al., 2008)"},"properties":{"noteIndex":0},"schema":"https://github.com/citation-style-language/schema/raw/master/csl-citation.json"}</w:instrText>
      </w:r>
      <w:r w:rsidR="001376D4">
        <w:rPr>
          <w:rFonts w:ascii="Times New Roman" w:hAnsi="Times New Roman" w:cs="Times New Roman"/>
          <w:sz w:val="24"/>
          <w:szCs w:val="24"/>
        </w:rPr>
        <w:fldChar w:fldCharType="separate"/>
      </w:r>
      <w:r w:rsidR="001376D4" w:rsidRPr="00914A46">
        <w:rPr>
          <w:rFonts w:ascii="Times New Roman" w:hAnsi="Times New Roman" w:cs="Times New Roman"/>
          <w:noProof/>
          <w:sz w:val="24"/>
          <w:szCs w:val="24"/>
        </w:rPr>
        <w:t>(Lane et al., 2008</w:t>
      </w:r>
      <w:r w:rsidR="00C30882">
        <w:rPr>
          <w:rFonts w:ascii="Times New Roman" w:hAnsi="Times New Roman" w:cs="Times New Roman"/>
          <w:noProof/>
          <w:sz w:val="24"/>
          <w:szCs w:val="24"/>
        </w:rPr>
        <w:t>, Rhoades et al., 2019</w:t>
      </w:r>
      <w:r w:rsidR="001376D4" w:rsidRPr="00914A46">
        <w:rPr>
          <w:rFonts w:ascii="Times New Roman" w:hAnsi="Times New Roman" w:cs="Times New Roman"/>
          <w:noProof/>
          <w:sz w:val="24"/>
          <w:szCs w:val="24"/>
        </w:rPr>
        <w:t>)</w:t>
      </w:r>
      <w:r w:rsidR="001376D4">
        <w:rPr>
          <w:rFonts w:ascii="Times New Roman" w:hAnsi="Times New Roman" w:cs="Times New Roman"/>
          <w:sz w:val="24"/>
          <w:szCs w:val="24"/>
        </w:rPr>
        <w:fldChar w:fldCharType="end"/>
      </w:r>
      <w:r w:rsidR="008E3384">
        <w:rPr>
          <w:rFonts w:ascii="Times New Roman" w:hAnsi="Times New Roman" w:cs="Times New Roman"/>
          <w:sz w:val="24"/>
          <w:szCs w:val="24"/>
        </w:rPr>
        <w:t xml:space="preserve">. </w:t>
      </w:r>
      <w:r w:rsidR="009A5E74">
        <w:rPr>
          <w:rFonts w:ascii="Times New Roman" w:hAnsi="Times New Roman" w:cs="Times New Roman"/>
          <w:sz w:val="24"/>
          <w:szCs w:val="24"/>
        </w:rPr>
        <w:t xml:space="preserve">Indeed, stream </w:t>
      </w:r>
      <w:r w:rsidR="006E4CD4" w:rsidRPr="00D56539">
        <w:rPr>
          <w:rFonts w:ascii="Times New Roman" w:hAnsi="Times New Roman" w:cs="Times New Roman"/>
          <w:sz w:val="24"/>
          <w:szCs w:val="24"/>
        </w:rPr>
        <w:t>NO</w:t>
      </w:r>
      <w:r w:rsidR="006E4CD4" w:rsidRPr="00D56539">
        <w:rPr>
          <w:rFonts w:ascii="Times New Roman" w:hAnsi="Times New Roman" w:cs="Times New Roman"/>
          <w:sz w:val="24"/>
          <w:szCs w:val="24"/>
          <w:vertAlign w:val="subscript"/>
        </w:rPr>
        <w:t>3</w:t>
      </w:r>
      <w:r w:rsidR="006E4CD4" w:rsidRPr="00E6465C">
        <w:rPr>
          <w:rFonts w:ascii="Times New Roman" w:hAnsi="Times New Roman" w:cs="Times New Roman"/>
          <w:sz w:val="24"/>
          <w:szCs w:val="24"/>
          <w:vertAlign w:val="superscript"/>
        </w:rPr>
        <w:t>-</w:t>
      </w:r>
      <w:r w:rsidR="006E4CD4" w:rsidRPr="006731CE">
        <w:rPr>
          <w:rFonts w:ascii="Times New Roman" w:hAnsi="Times New Roman" w:cs="Times New Roman"/>
          <w:sz w:val="24"/>
          <w:szCs w:val="24"/>
        </w:rPr>
        <w:t xml:space="preserve"> </w:t>
      </w:r>
      <w:r w:rsidR="009A5E74">
        <w:rPr>
          <w:rFonts w:ascii="Times New Roman" w:hAnsi="Times New Roman" w:cs="Times New Roman"/>
          <w:sz w:val="24"/>
          <w:szCs w:val="24"/>
        </w:rPr>
        <w:t>concentratio</w:t>
      </w:r>
      <w:r w:rsidR="00E154BD">
        <w:rPr>
          <w:rFonts w:ascii="Times New Roman" w:hAnsi="Times New Roman" w:cs="Times New Roman"/>
          <w:sz w:val="24"/>
          <w:szCs w:val="24"/>
        </w:rPr>
        <w:t>ns were 10-times higher in</w:t>
      </w:r>
      <w:r w:rsidR="009A5E74">
        <w:rPr>
          <w:rFonts w:ascii="Times New Roman" w:hAnsi="Times New Roman" w:cs="Times New Roman"/>
          <w:sz w:val="24"/>
          <w:szCs w:val="24"/>
        </w:rPr>
        <w:t xml:space="preserve"> bur</w:t>
      </w:r>
      <w:r w:rsidR="00C336A7">
        <w:rPr>
          <w:rFonts w:ascii="Times New Roman" w:hAnsi="Times New Roman" w:cs="Times New Roman"/>
          <w:sz w:val="24"/>
          <w:szCs w:val="24"/>
        </w:rPr>
        <w:t xml:space="preserve">ned compared to unburned </w:t>
      </w:r>
      <w:r w:rsidR="00E154BD">
        <w:rPr>
          <w:rFonts w:ascii="Times New Roman" w:hAnsi="Times New Roman" w:cs="Times New Roman"/>
          <w:sz w:val="24"/>
          <w:szCs w:val="24"/>
        </w:rPr>
        <w:t>watersheds</w:t>
      </w:r>
      <w:r w:rsidR="00C336A7">
        <w:rPr>
          <w:rFonts w:ascii="Times New Roman" w:hAnsi="Times New Roman" w:cs="Times New Roman"/>
          <w:sz w:val="24"/>
          <w:szCs w:val="24"/>
        </w:rPr>
        <w:t xml:space="preserve"> </w:t>
      </w:r>
      <w:r w:rsidR="00FD428E">
        <w:rPr>
          <w:rFonts w:ascii="Times New Roman" w:hAnsi="Times New Roman" w:cs="Times New Roman"/>
          <w:sz w:val="24"/>
          <w:szCs w:val="24"/>
        </w:rPr>
        <w:t>(Figure 7)</w:t>
      </w:r>
      <w:r w:rsidR="00904A9B">
        <w:rPr>
          <w:rFonts w:ascii="Times New Roman" w:hAnsi="Times New Roman" w:cs="Times New Roman"/>
          <w:sz w:val="24"/>
          <w:szCs w:val="24"/>
        </w:rPr>
        <w:t>. Th</w:t>
      </w:r>
      <w:r w:rsidR="000E532F">
        <w:rPr>
          <w:rFonts w:ascii="Times New Roman" w:hAnsi="Times New Roman" w:cs="Times New Roman"/>
          <w:sz w:val="24"/>
          <w:szCs w:val="24"/>
        </w:rPr>
        <w:t>is</w:t>
      </w:r>
      <w:r w:rsidR="00904A9B">
        <w:rPr>
          <w:rFonts w:ascii="Times New Roman" w:hAnsi="Times New Roman" w:cs="Times New Roman"/>
          <w:sz w:val="24"/>
          <w:szCs w:val="24"/>
        </w:rPr>
        <w:t xml:space="preserve"> pattern </w:t>
      </w:r>
      <w:r w:rsidR="000E532F">
        <w:rPr>
          <w:rFonts w:ascii="Times New Roman" w:hAnsi="Times New Roman" w:cs="Times New Roman"/>
          <w:sz w:val="24"/>
          <w:szCs w:val="24"/>
        </w:rPr>
        <w:t>has</w:t>
      </w:r>
      <w:r w:rsidR="00904A9B">
        <w:rPr>
          <w:rFonts w:ascii="Times New Roman" w:hAnsi="Times New Roman" w:cs="Times New Roman"/>
          <w:sz w:val="24"/>
          <w:szCs w:val="24"/>
        </w:rPr>
        <w:t xml:space="preserve"> been </w:t>
      </w:r>
      <w:r w:rsidR="000E532F">
        <w:rPr>
          <w:rFonts w:ascii="Times New Roman" w:hAnsi="Times New Roman" w:cs="Times New Roman"/>
          <w:sz w:val="24"/>
          <w:szCs w:val="24"/>
        </w:rPr>
        <w:t>consistent</w:t>
      </w:r>
      <w:r w:rsidR="00904A9B">
        <w:rPr>
          <w:rFonts w:ascii="Times New Roman" w:hAnsi="Times New Roman" w:cs="Times New Roman"/>
          <w:sz w:val="24"/>
          <w:szCs w:val="24"/>
        </w:rPr>
        <w:t xml:space="preserve"> throughout 15 year</w:t>
      </w:r>
      <w:r w:rsidR="000E532F">
        <w:rPr>
          <w:rFonts w:ascii="Times New Roman" w:hAnsi="Times New Roman" w:cs="Times New Roman"/>
          <w:sz w:val="24"/>
          <w:szCs w:val="24"/>
        </w:rPr>
        <w:t>s of</w:t>
      </w:r>
      <w:r w:rsidR="00904A9B">
        <w:rPr>
          <w:rFonts w:ascii="Times New Roman" w:hAnsi="Times New Roman" w:cs="Times New Roman"/>
          <w:sz w:val="24"/>
          <w:szCs w:val="24"/>
        </w:rPr>
        <w:t xml:space="preserve"> post-fire </w:t>
      </w:r>
      <w:r w:rsidR="000E532F">
        <w:rPr>
          <w:rFonts w:ascii="Times New Roman" w:hAnsi="Times New Roman" w:cs="Times New Roman"/>
          <w:sz w:val="24"/>
          <w:szCs w:val="24"/>
        </w:rPr>
        <w:t>monitoring</w:t>
      </w:r>
      <w:r w:rsidR="00C30882">
        <w:rPr>
          <w:rFonts w:ascii="Times New Roman" w:hAnsi="Times New Roman" w:cs="Times New Roman"/>
          <w:sz w:val="24"/>
          <w:szCs w:val="24"/>
        </w:rPr>
        <w:t xml:space="preserve"> and across flow states</w:t>
      </w:r>
      <w:r w:rsidR="00E154BD">
        <w:rPr>
          <w:rFonts w:ascii="Times New Roman" w:hAnsi="Times New Roman" w:cs="Times New Roman"/>
          <w:sz w:val="24"/>
          <w:szCs w:val="24"/>
        </w:rPr>
        <w:t xml:space="preserve"> </w:t>
      </w:r>
      <w:r w:rsidR="00D03A75">
        <w:rPr>
          <w:rFonts w:ascii="Times New Roman" w:hAnsi="Times New Roman" w:cs="Times New Roman"/>
          <w:sz w:val="24"/>
          <w:szCs w:val="24"/>
        </w:rPr>
        <w:fldChar w:fldCharType="begin" w:fldLock="1"/>
      </w:r>
      <w:r w:rsidR="00D03A75">
        <w:rPr>
          <w:rFonts w:ascii="Times New Roman" w:hAnsi="Times New Roman" w:cs="Times New Roman"/>
          <w:sz w:val="24"/>
          <w:szCs w:val="24"/>
        </w:rPr>
        <w:instrText>ADDIN CSL_CITATION {"citationItems":[{"id":"ITEM-1","itemData":{"DOI":"10.1071/WF09086","ISBN":"1049-8001","ISSN":"10498001","PMID":"2021","abstract":"The 2002 Hayman Fire was the largest fire in recent Colorado history (558 km2). The extent of high severity combustion and possible effects on Denver’s water supply focussed public attention on the effects of wildfire on water quality. We monitored stream chemistry, temperature and sediment before the fire and at monthly intervals for 5 years after the fire. The proportional extent of a basin that was burned or that burned at high severity was closely related to post-fire streamwater nitrate and turbidity. Basins that burned at high severity on &gt;45% of their area had twice the streamwater nitrate and four times the turbidity as basins burned to a lower extent; these analytes remained elevated through 5 years post-fire. In those basins, the highest post-fire streamwater nitrate concentrations (23% of USA drinking water standards) were measured during spring, the peak discharge period. Summer streamwater was 4.0°C higher in burned streams on average compared with unburned streams; these persistent post-fire stream temperature increases are probably sufficient to alter aquatic habitat suitability. Owing to the slow pace of tree colonisation and forest regrowth, recovery of the watersheds burned by the Hayman Fire will continue for decades.","author":[{"dropping-particle":"","family":"Rhoades","given":"Charles C.","non-dropping-particle":"","parse-names":false,"suffix":""},{"dropping-particle":"","family":"Entwistle","given":"Deborah","non-dropping-particle":"","parse-names":false,"suffix":""},{"dropping-particle":"","family":"Butler","given":"Dana","non-dropping-particle":"","parse-names":false,"suffix":""}],"container-title":"International Journal of Wildland Fire","id":"ITEM-1","issue":"3","issued":{"date-parts":[["2011"]]},"page":"430-442","title":"The influence of wildfire extent and severity on streamwater chemistry, sediment and temperature following the Hayman Fire, Colorado","type":"article-journal","volume":"20"},"uris":["http://www.mendeley.com/documents/?uuid=7456cf31-68a4-4f15-bb7f-43037707935e"]},{"id":"ITEM-2","itemData":{"DOI":"10.1007/s10021-018-0293-6","ISSN":"14350629","abstract":"Large, high-severity wildfires alter the physical and biological conditions that determine how catchments retain and release nutrients and regulate streamwater quality. The short-term water quality impacts of severe wildfire are often dramatic, but the longer-term responses may better reflect terrestrial and aquatic ecosystem recovery. We followed streamwater chemistry for 14 years after the largest fire in recorded Colorado history, the 2002 Hayman Fire, to characterize patterns in nitrogen (N) and carbon (C) export. Throughout the post-fire period, stream nitrate and total dissolved N (TDN) remained elevated in 10 burned catchments relative to pre-burn periods and 4 unburned control catchments. Both the extent of fire in a catchment and wildfire severity influenced stream N concentrations. Nitrate was more than an order of magnitude higher in streams draining catchments that burned to a high extent (&gt; 60% of their areas) compared to unburned catchments. Unburned catchments retained more than 95% of atmospheric N inputs, but N retention in burned catchments was less than half of N inputs. Unlike N, stream C was elevated in catchments that burned to a lesser extent (30–60% of their areas burned), compared to either unburned or extensively burned catchments. Remotely sensed estimates of upland and riparian vegetation cover suggest that burned forests could require several more decades before forest cover and nutrient demand return to pre-fire levels. The persistent stream N increases we report are below drinking water thresholds, but exceed ecoregional reference concentrations for healthy stream ecosystems and indicate that extensively burned headwater catchments no longer function as strong sinks for atmospheric N. Combined with increasing trends in wildfire severity and elevated N deposition, our findings demonstrate the potential for substantial post-wildfire changes in ecosystem N retention and have implications for nutrient export to downstream waters.","author":[{"dropping-particle":"","family":"Rhoades","given":"Charles C.","non-dropping-particle":"","parse-names":false,"suffix":""},{"dropping-particle":"","family":"Chow","given":"Alex T.","non-dropping-particle":"","parse-names":false,"suffix":""},{"dropping-particle":"","family":"Covino","given":"Timothy P.","non-dropping-particle":"","parse-names":false,"suffix":""},{"dropping-particle":"","family":"Fegel","given":"Timothy S.","non-dropping-particle":"","parse-names":false,"suffix":""},{"dropping-particle":"","family":"Pierson","given":"Derek N.","non-dropping-particle":"","parse-names":false,"suffix":""},{"dropping-particle":"","family":"Rhea","given":"Allison E.","non-dropping-particle":"","parse-names":false,"suffix":""}],"container-title":"Ecosystems","id":"ITEM-2","issue":"3","issued":{"date-parts":[["2019"]]},"page":"643-657","publisher":"Springer US","title":"The Legacy of a Severe Wildfire on Stream Nitrogen and Carbon in Headwater Catchments","type":"article-journal","volume":"22"},"uris":["http://www.mendeley.com/documents/?uuid=f205f988-f5e4-48a2-bb40-e4f39ba89a39"]}],"mendeley":{"formattedCitation":"(Rhoades et al., 2011, 2019)","plainTextFormattedCitation":"(Rhoades et al., 2011, 2019)","previouslyFormattedCitation":"(Rhoades et al., 2011, 2019)"},"properties":{"noteIndex":0},"schema":"https://github.com/citation-style-language/schema/raw/master/csl-citation.json"}</w:instrText>
      </w:r>
      <w:r w:rsidR="00D03A75">
        <w:rPr>
          <w:rFonts w:ascii="Times New Roman" w:hAnsi="Times New Roman" w:cs="Times New Roman"/>
          <w:sz w:val="24"/>
          <w:szCs w:val="24"/>
        </w:rPr>
        <w:fldChar w:fldCharType="separate"/>
      </w:r>
      <w:r w:rsidR="00D03A75" w:rsidRPr="00D03A75">
        <w:rPr>
          <w:rFonts w:ascii="Times New Roman" w:hAnsi="Times New Roman" w:cs="Times New Roman"/>
          <w:noProof/>
          <w:sz w:val="24"/>
          <w:szCs w:val="24"/>
        </w:rPr>
        <w:t>(Rhoades et al., 2011, 2019)</w:t>
      </w:r>
      <w:r w:rsidR="00D03A75">
        <w:rPr>
          <w:rFonts w:ascii="Times New Roman" w:hAnsi="Times New Roman" w:cs="Times New Roman"/>
          <w:sz w:val="24"/>
          <w:szCs w:val="24"/>
        </w:rPr>
        <w:fldChar w:fldCharType="end"/>
      </w:r>
      <w:r w:rsidR="00FD428E">
        <w:rPr>
          <w:rFonts w:ascii="Times New Roman" w:hAnsi="Times New Roman" w:cs="Times New Roman"/>
          <w:sz w:val="24"/>
          <w:szCs w:val="24"/>
        </w:rPr>
        <w:t xml:space="preserve">. </w:t>
      </w:r>
      <w:r w:rsidR="0002417C">
        <w:rPr>
          <w:rFonts w:ascii="Times New Roman" w:hAnsi="Times New Roman" w:cs="Times New Roman"/>
          <w:sz w:val="24"/>
          <w:szCs w:val="24"/>
        </w:rPr>
        <w:t>However,</w:t>
      </w:r>
      <w:r w:rsidR="00775673">
        <w:rPr>
          <w:rFonts w:ascii="Times New Roman" w:hAnsi="Times New Roman" w:cs="Times New Roman"/>
          <w:sz w:val="24"/>
          <w:szCs w:val="24"/>
        </w:rPr>
        <w:t xml:space="preserve"> </w:t>
      </w:r>
      <w:r w:rsidR="00C25643">
        <w:rPr>
          <w:rFonts w:ascii="Times New Roman" w:hAnsi="Times New Roman" w:cs="Times New Roman"/>
          <w:sz w:val="24"/>
          <w:szCs w:val="24"/>
        </w:rPr>
        <w:t xml:space="preserve">N </w:t>
      </w:r>
      <w:r w:rsidR="00D03A75">
        <w:rPr>
          <w:rFonts w:ascii="Times New Roman" w:hAnsi="Times New Roman" w:cs="Times New Roman"/>
          <w:sz w:val="24"/>
          <w:szCs w:val="24"/>
        </w:rPr>
        <w:t>transformation</w:t>
      </w:r>
      <w:r w:rsidR="00C336A7">
        <w:rPr>
          <w:rFonts w:ascii="Times New Roman" w:hAnsi="Times New Roman" w:cs="Times New Roman"/>
          <w:sz w:val="24"/>
          <w:szCs w:val="24"/>
        </w:rPr>
        <w:t xml:space="preserve"> rates were similar in burned and unburned mineral soils</w:t>
      </w:r>
      <w:r w:rsidR="003A505F">
        <w:rPr>
          <w:rFonts w:ascii="Times New Roman" w:hAnsi="Times New Roman" w:cs="Times New Roman"/>
          <w:sz w:val="24"/>
          <w:szCs w:val="24"/>
        </w:rPr>
        <w:t xml:space="preserve"> (Figure 6)</w:t>
      </w:r>
      <w:r w:rsidR="0002417C">
        <w:rPr>
          <w:rFonts w:ascii="Times New Roman" w:hAnsi="Times New Roman" w:cs="Times New Roman"/>
          <w:sz w:val="24"/>
          <w:szCs w:val="24"/>
        </w:rPr>
        <w:t xml:space="preserve"> so i</w:t>
      </w:r>
      <w:r w:rsidR="0014244F">
        <w:rPr>
          <w:rFonts w:ascii="Times New Roman" w:hAnsi="Times New Roman" w:cs="Times New Roman"/>
          <w:sz w:val="24"/>
          <w:szCs w:val="24"/>
        </w:rPr>
        <w:t>nstead</w:t>
      </w:r>
      <w:r w:rsidR="00775673">
        <w:rPr>
          <w:rFonts w:ascii="Times New Roman" w:hAnsi="Times New Roman" w:cs="Times New Roman"/>
          <w:sz w:val="24"/>
          <w:szCs w:val="24"/>
        </w:rPr>
        <w:t xml:space="preserve">, we </w:t>
      </w:r>
      <w:r w:rsidR="00FD428E" w:rsidRPr="00C336A7">
        <w:rPr>
          <w:rFonts w:ascii="Times New Roman" w:hAnsi="Times New Roman" w:cs="Times New Roman"/>
          <w:sz w:val="24"/>
          <w:szCs w:val="24"/>
        </w:rPr>
        <w:t>propose</w:t>
      </w:r>
      <w:r w:rsidR="0011093C" w:rsidRPr="00C336A7">
        <w:rPr>
          <w:rFonts w:ascii="Times New Roman" w:hAnsi="Times New Roman" w:cs="Times New Roman"/>
          <w:sz w:val="24"/>
          <w:szCs w:val="24"/>
        </w:rPr>
        <w:t xml:space="preserve"> that</w:t>
      </w:r>
      <w:r w:rsidR="00FD428E" w:rsidRPr="00C336A7">
        <w:rPr>
          <w:rFonts w:ascii="Times New Roman" w:hAnsi="Times New Roman" w:cs="Times New Roman"/>
          <w:sz w:val="24"/>
          <w:szCs w:val="24"/>
        </w:rPr>
        <w:t xml:space="preserve"> elevated </w:t>
      </w:r>
      <w:r w:rsidR="00C62A82">
        <w:rPr>
          <w:rFonts w:ascii="Times New Roman" w:hAnsi="Times New Roman" w:cs="Times New Roman"/>
          <w:sz w:val="24"/>
          <w:szCs w:val="24"/>
        </w:rPr>
        <w:t xml:space="preserve">post-fire </w:t>
      </w:r>
      <w:r w:rsidR="00C25643">
        <w:rPr>
          <w:rFonts w:ascii="Times New Roman" w:hAnsi="Times New Roman" w:cs="Times New Roman"/>
          <w:sz w:val="24"/>
          <w:szCs w:val="24"/>
        </w:rPr>
        <w:t xml:space="preserve">stream </w:t>
      </w:r>
      <w:r w:rsidR="006E4CD4" w:rsidRPr="00C336A7">
        <w:rPr>
          <w:rFonts w:ascii="Times New Roman" w:hAnsi="Times New Roman" w:cs="Times New Roman"/>
          <w:sz w:val="24"/>
          <w:szCs w:val="24"/>
        </w:rPr>
        <w:t>NO</w:t>
      </w:r>
      <w:r w:rsidR="006E4CD4" w:rsidRPr="00C336A7">
        <w:rPr>
          <w:rFonts w:ascii="Times New Roman" w:hAnsi="Times New Roman" w:cs="Times New Roman"/>
          <w:sz w:val="24"/>
          <w:szCs w:val="24"/>
          <w:vertAlign w:val="subscript"/>
        </w:rPr>
        <w:t>3</w:t>
      </w:r>
      <w:r w:rsidR="006E4CD4" w:rsidRPr="00C336A7">
        <w:rPr>
          <w:rFonts w:ascii="Times New Roman" w:hAnsi="Times New Roman" w:cs="Times New Roman"/>
          <w:sz w:val="24"/>
          <w:szCs w:val="24"/>
          <w:vertAlign w:val="superscript"/>
        </w:rPr>
        <w:t>-</w:t>
      </w:r>
      <w:r w:rsidR="006E4CD4" w:rsidRPr="00C336A7">
        <w:rPr>
          <w:rFonts w:ascii="Times New Roman" w:hAnsi="Times New Roman" w:cs="Times New Roman"/>
          <w:sz w:val="24"/>
          <w:szCs w:val="24"/>
        </w:rPr>
        <w:t xml:space="preserve"> </w:t>
      </w:r>
      <w:r w:rsidR="00FD428E" w:rsidRPr="00C336A7">
        <w:rPr>
          <w:rFonts w:ascii="Times New Roman" w:hAnsi="Times New Roman" w:cs="Times New Roman"/>
          <w:sz w:val="24"/>
          <w:szCs w:val="24"/>
        </w:rPr>
        <w:t xml:space="preserve">is </w:t>
      </w:r>
      <w:r w:rsidR="00007946">
        <w:rPr>
          <w:rFonts w:ascii="Times New Roman" w:hAnsi="Times New Roman" w:cs="Times New Roman"/>
          <w:sz w:val="24"/>
          <w:szCs w:val="24"/>
        </w:rPr>
        <w:t>sustained</w:t>
      </w:r>
      <w:r w:rsidR="00FD428E" w:rsidRPr="00C336A7">
        <w:rPr>
          <w:rFonts w:ascii="Times New Roman" w:hAnsi="Times New Roman" w:cs="Times New Roman"/>
          <w:sz w:val="24"/>
          <w:szCs w:val="24"/>
        </w:rPr>
        <w:t xml:space="preserve"> by </w:t>
      </w:r>
      <w:r w:rsidR="0014244F">
        <w:rPr>
          <w:rFonts w:ascii="Times New Roman" w:hAnsi="Times New Roman" w:cs="Times New Roman"/>
          <w:sz w:val="24"/>
          <w:szCs w:val="24"/>
        </w:rPr>
        <w:t xml:space="preserve">reduced vegetation demand and </w:t>
      </w:r>
      <w:r w:rsidR="00007946">
        <w:rPr>
          <w:rFonts w:ascii="Times New Roman" w:hAnsi="Times New Roman" w:cs="Times New Roman"/>
          <w:sz w:val="24"/>
          <w:szCs w:val="24"/>
        </w:rPr>
        <w:t xml:space="preserve">the </w:t>
      </w:r>
      <w:r w:rsidR="00886B4B">
        <w:rPr>
          <w:rFonts w:ascii="Times New Roman" w:hAnsi="Times New Roman" w:cs="Times New Roman"/>
          <w:sz w:val="24"/>
          <w:szCs w:val="24"/>
        </w:rPr>
        <w:t>leaching of excess</w:t>
      </w:r>
      <w:r w:rsidR="0014244F">
        <w:rPr>
          <w:rFonts w:ascii="Times New Roman" w:hAnsi="Times New Roman" w:cs="Times New Roman"/>
          <w:sz w:val="24"/>
          <w:szCs w:val="24"/>
        </w:rPr>
        <w:t xml:space="preserve">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14244F">
        <w:rPr>
          <w:rFonts w:ascii="Times New Roman" w:hAnsi="Times New Roman" w:cs="Times New Roman"/>
          <w:sz w:val="24"/>
          <w:szCs w:val="24"/>
        </w:rPr>
        <w:t>in</w:t>
      </w:r>
      <w:r w:rsidR="00886B4B">
        <w:rPr>
          <w:rFonts w:ascii="Times New Roman" w:hAnsi="Times New Roman" w:cs="Times New Roman"/>
          <w:sz w:val="24"/>
          <w:szCs w:val="24"/>
        </w:rPr>
        <w:t>to</w:t>
      </w:r>
      <w:r w:rsidR="0014244F">
        <w:rPr>
          <w:rFonts w:ascii="Times New Roman" w:hAnsi="Times New Roman" w:cs="Times New Roman"/>
          <w:sz w:val="24"/>
          <w:szCs w:val="24"/>
        </w:rPr>
        <w:t xml:space="preserve"> hillslope groundwater.</w:t>
      </w:r>
      <w:r w:rsidR="00FD428E">
        <w:rPr>
          <w:rFonts w:ascii="Times New Roman" w:hAnsi="Times New Roman" w:cs="Times New Roman"/>
          <w:sz w:val="24"/>
          <w:szCs w:val="24"/>
        </w:rPr>
        <w:t xml:space="preserve"> </w:t>
      </w:r>
    </w:p>
    <w:p w14:paraId="52ED3D91" w14:textId="4D97F56A" w:rsidR="005D1B4B" w:rsidRDefault="006A53F0" w:rsidP="005D1B4B">
      <w:pPr>
        <w:spacing w:line="480" w:lineRule="auto"/>
        <w:jc w:val="both"/>
        <w:rPr>
          <w:rFonts w:ascii="Times New Roman" w:hAnsi="Times New Roman" w:cs="Times New Roman"/>
          <w:sz w:val="24"/>
          <w:szCs w:val="24"/>
        </w:rPr>
      </w:pPr>
      <w:r>
        <w:rPr>
          <w:rFonts w:ascii="Times New Roman" w:hAnsi="Times New Roman" w:cs="Times New Roman"/>
          <w:i/>
          <w:sz w:val="24"/>
          <w:szCs w:val="24"/>
        </w:rPr>
        <w:tab/>
      </w:r>
      <w:r w:rsidR="002354B0" w:rsidRPr="002354B0">
        <w:rPr>
          <w:rFonts w:ascii="Times New Roman" w:hAnsi="Times New Roman" w:cs="Times New Roman"/>
          <w:sz w:val="24"/>
          <w:szCs w:val="24"/>
        </w:rPr>
        <w:t xml:space="preserve">To characterize the production and transport of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2354B0" w:rsidRPr="002354B0">
        <w:rPr>
          <w:rFonts w:ascii="Times New Roman" w:hAnsi="Times New Roman" w:cs="Times New Roman"/>
          <w:sz w:val="24"/>
          <w:szCs w:val="24"/>
        </w:rPr>
        <w:t>throughout these watersheds</w:t>
      </w:r>
      <w:r w:rsidR="00007946">
        <w:rPr>
          <w:rFonts w:ascii="Times New Roman" w:hAnsi="Times New Roman" w:cs="Times New Roman"/>
          <w:sz w:val="24"/>
          <w:szCs w:val="24"/>
        </w:rPr>
        <w:t xml:space="preserve">, </w:t>
      </w:r>
      <w:r w:rsidR="002354B0" w:rsidRPr="002354B0">
        <w:rPr>
          <w:rFonts w:ascii="Times New Roman" w:hAnsi="Times New Roman" w:cs="Times New Roman"/>
          <w:sz w:val="24"/>
          <w:szCs w:val="24"/>
        </w:rPr>
        <w:t>we explore</w:t>
      </w:r>
      <w:r w:rsidR="0014244F">
        <w:rPr>
          <w:rFonts w:ascii="Times New Roman" w:hAnsi="Times New Roman" w:cs="Times New Roman"/>
          <w:sz w:val="24"/>
          <w:szCs w:val="24"/>
        </w:rPr>
        <w:t>d</w:t>
      </w:r>
      <w:r w:rsidR="002354B0" w:rsidRPr="002354B0">
        <w:rPr>
          <w:rFonts w:ascii="Times New Roman" w:hAnsi="Times New Roman" w:cs="Times New Roman"/>
          <w:sz w:val="24"/>
          <w:szCs w:val="24"/>
        </w:rPr>
        <w:t xml:space="preserve"> the relationship between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2354B0" w:rsidRPr="002354B0">
        <w:rPr>
          <w:rFonts w:ascii="Times New Roman" w:hAnsi="Times New Roman" w:cs="Times New Roman"/>
          <w:sz w:val="24"/>
          <w:szCs w:val="24"/>
        </w:rPr>
        <w:t>concentration and</w:t>
      </w:r>
      <w:r w:rsidR="002354B0">
        <w:rPr>
          <w:rFonts w:ascii="Times New Roman" w:hAnsi="Times New Roman" w:cs="Times New Roman"/>
          <w:sz w:val="24"/>
          <w:szCs w:val="24"/>
        </w:rPr>
        <w:t xml:space="preserve"> streamflow over time</w:t>
      </w:r>
      <w:r w:rsidR="00007946">
        <w:rPr>
          <w:rFonts w:ascii="Times New Roman" w:hAnsi="Times New Roman" w:cs="Times New Roman"/>
          <w:sz w:val="24"/>
          <w:szCs w:val="24"/>
        </w:rPr>
        <w:t xml:space="preserve"> </w:t>
      </w:r>
      <w:r w:rsidR="00007946" w:rsidRPr="002354B0">
        <w:rPr>
          <w:rFonts w:ascii="Times New Roman" w:hAnsi="Times New Roman" w:cs="Times New Roman"/>
          <w:sz w:val="24"/>
          <w:szCs w:val="24"/>
        </w:rPr>
        <w:fldChar w:fldCharType="begin" w:fldLock="1"/>
      </w:r>
      <w:r w:rsidR="00007946" w:rsidRPr="002354B0">
        <w:rPr>
          <w:rFonts w:ascii="Times New Roman" w:hAnsi="Times New Roman" w:cs="Times New Roman"/>
          <w:sz w:val="24"/>
          <w:szCs w:val="24"/>
        </w:rPr>
        <w:instrText>ADDIN CSL_CITATION {"citationItems":[{"id":"ITEM-1","itemData":{"DOI":"10.3389/frwa.2020.00024","ISSN":"26249375","abstract":"Concentration-discharge (C-Q) relationships have been widely used as “hydrochemical tracers” to determine the variability in riverine solute exports across event, seasonal, annual, and decadal time scales. However, these C-Q relationships are limited to investigating solute transport dynamics at individual sampling stations, such that they create an incomplete understanding of the solute behavior upstream or downstream of the sampling station. Therefore, the objective of this study is to develop, apply and assess a differential C-Q approach that can characterize spatial variability in solute behavior across stations, as well as investigate their controls, by following a different spatial scheme and organizing the river into multiple sections. The differential C-Q approach captures the difference in concentration in a river segment over the difference in discharge, thereby accounting for gains, losses or fractional solute turnover between sampling stations. Using water quality data collected over four water years (2015–2018) in a mountainous headwater catchment of the East River, Colorado, this study compares traditional and differential C-Q relationships in predicting solute behavior between three sampling stations distributed throughout the river. Results from the differential C-Q analysis demonstrate significant differences in solute behavior within upstream vs. downstream reaches of the East River watershed. In particular, the meandering downstream section is marked by significant gains in both groundwater and solute concentrations as opposed to the dilution and the declining trends observed in the high-relief, steep terrain upstream reach. Shale mineralogy was determined to have a major influence on in-stream concentrations pertaining to Ca, DIC, DOC, Mg, Mo, NO3, and SO4. The analyses further revealed that total P concentration in the downstream reach exceeded the U.S. Environmental Protection Agency's desired goal for control of eutrophication (110 ppb). Overall, differential C-Q metrics yield a better understanding of the lateral storage and interactions within catchments than traditional analyses, and holds potential for aiding water quality managers in the identification of critical stream reaches that assimilate harmful chemicals.","author":[{"dropping-particle":"","family":"Arora","given":"Bhavna","non-dropping-particle":"","parse-names":false,"suffix":""},{"dropping-particle":"","family":"Burrus","given":"Madison","non-dropping-particle":"","parse-names":false,"suffix":""},{"dropping-particle":"","family":"Newcomer","given":"Michelle","non-dropping-particle":"","parse-names":false,"suffix":""},{"dropping-particle":"","family":"Steefel","given":"Carl I.","non-dropping-particle":"","parse-names":false,"suffix":""},{"dropping-particle":"","family":"Carroll","given":"Rosemary W.H.","non-dropping-particle":"","parse-names":false,"suffix":""},{"dropping-particle":"","family":"Dwivedi","given":"Dipankar","non-dropping-particle":"","parse-names":false,"suffix":""},{"dropping-particle":"","family":"Dong","given":"Wenming","non-dropping-particle":"","parse-names":false,"suffix":""},{"dropping-particle":"","family":"Williams","given":"Kenneth H.","non-dropping-particle":"","parse-names":false,"suffix":""},{"dropping-particle":"","family":"Hubbard","given":"Susan S.","non-dropping-particle":"","parse-names":false,"suffix":""}],"container-title":"Frontiers in Water","id":"ITEM-1","issue":"August","issued":{"date-parts":[["2020"]]},"page":"1-20","title":"Differential C-Q Analysis: A New Approach to Inferring Lateral Transport and Hydrologic Transients Within Multiple Reaches of a Mountainous Headwater Catchment","type":"article-journal","volume":"2"},"uris":["http://www.mendeley.com/documents/?uuid=bee17d0f-e0ae-4b26-9ee5-c793fd768bdb"]},{"id":"ITEM-2","itemData":{"DOI":"10.1139/cjfas-2014-0400","ISBN":"0907868584","ISSN":"12057533","abstract":"A better understanding is needed of how hydrological and biogeochemical processes control dissolved organic carbon (DOC) concentrations and dissolved organic matter (DOM) composition from headwaters downstream to large rivers. We examined a large DOM dataset from the National Water Information System of the US Geological Survey, which represents approximately 100 000 measurements of DOC concentration and DOM composition at many sites along rivers across the United States. Application of quantile regression revealed a tendency towards downstream spatial and temporal homogenization of DOC concentrations and a shift from dominance of aromatic DOM in headwaters to more aliphatic DOM downstream. The DOC concentration–discharge (C-Q) relationships at each site revealed a downstream tendency towards a slope of zero. We propose that despite complexities in river networks that have driven many revisions to the River Continuum Concept, rivers show a tendency towards chemostasis (C-Q slope of zero) because of a downstream shift from a dominance of hydrologic drivers that connect terrestrialDOMsources to streams in the headwaters towards a dominance of instream and near-stream biogeochemical processes that result in preferential losses of aromatic DOM and preferential gains of aliphatic DOM.","author":[{"dropping-particle":"","family":"Creed","given":"Irena F.","non-dropping-particle":"","parse-names":false,"suffix":""},{"dropping-particle":"","family":"McKnight","given":"Diane M.","non-dropping-particle":"","parse-names":false,"suffix":""},{"dropping-particle":"","family":"Pellerin","given":"Brian A.","non-dropping-particle":"","parse-names":false,"suffix":""},{"dropping-particle":"","family":"Green","given":"Mark B.","non-dropping-particle":"","parse-names":false,"suffix":""},{"dropping-particle":"","family":"Bergamaschi","given":"Brian A.","non-dropping-particle":"","parse-names":false,"suffix":""},{"dropping-particle":"","family":"Aiken","given":"George R.","non-dropping-particle":"","parse-names":false,"suffix":""},{"dropping-particle":"","family":"Burns","given":"Douglas A.","non-dropping-particle":"","parse-names":false,"suffix":""},{"dropping-particle":"","family":"Findlay","given":"Stuart E.G.","non-dropping-particle":"","parse-names":false,"suffix":""},{"dropping-particle":"","family":"Shanley","given":"Jamie B.","non-dropping-particle":"","parse-names":false,"suffix":""},{"dropping-particle":"","family":"Striegl","given":"Rob G.","non-dropping-particle":"","parse-names":false,"suffix":""},{"dropping-particle":"","family":"Aulenbach","given":"Brent T.","non-dropping-particle":"","parse-names":false,"suffix":""},{"dropping-particle":"","family":"Clow","given":"David W.","non-dropping-particle":"","parse-names":false,"suffix":""},{"dropping-particle":"","family":"Laudon","given":"Hjalmar","non-dropping-particle":"","parse-names":false,"suffix":""},{"dropping-particle":"","family":"McGlynn","given":"Brian L.","non-dropping-particle":"","parse-names":false,"suffix":""},{"dropping-particle":"","family":"McGuire","given":"Kevin J.","non-dropping-particle":"","parse-names":false,"suffix":""},{"dropping-particle":"","family":"Smith","given":"Richard A.","non-dropping-particle":"","parse-names":false,"suffix":""},{"dropping-particle":"","family":"Stackpoole","given":"Sarah M.","non-dropping-particle":"","parse-names":false,"suffix":""}],"container-title":"Canadian Journal of Fisheries and Aquatic Sciences","id":"ITEM-2","issue":"8","issued":{"date-parts":[["2015"]]},"page":"1272-1285","title":"The river as a chemostat: Fresh perspectives on dissolved organic matter flowing down the river continuum","type":"article-journal","volume":"72"},"uris":["http://www.mendeley.com/documents/?uuid=e90282f8-1c11-4c48-83f0-e22b12a0e988"]},{"id":"ITEM-3","itemData":{"author":[{"dropping-particle":"","family":"Godsey","given":"Sarah E.","non-dropping-particle":"","parse-names":false,"suffix":""},{"dropping-particle":"","family":"Kirchner","given":"James W.","non-dropping-particle":"","parse-names":false,"suffix":""},{"dropping-particle":"","family":"Clow","given":"D.W.","non-dropping-particle":"","parse-names":false,"suffix":""}],"container-title":"Hydrological Processes","id":"ITEM-3","issued":{"date-parts":[["2009"]]},"page":"1844-1864","title":"Concentration–discharge relationships reflect chemostatic characteristics of US catchments","type":"article-journal","volume":"23"},"uris":["http://www.mendeley.com/documents/?uuid=8ddf8145-e4d4-4a2b-8a56-cd8ad9a15733"]}],"mendeley":{"formattedCitation":"(Arora et al., 2020; Creed et al., 2015; Godsey et al., 2009)","plainTextFormattedCitation":"(Arora et al., 2020; Creed et al., 2015; Godsey et al., 2009)","previouslyFormattedCitation":"(Arora et al., 2020; Creed et al., 2015; Godsey et al., 2009)"},"properties":{"noteIndex":0},"schema":"https://github.com/citation-style-language/schema/raw/master/csl-citation.json"}</w:instrText>
      </w:r>
      <w:r w:rsidR="00007946" w:rsidRPr="002354B0">
        <w:rPr>
          <w:rFonts w:ascii="Times New Roman" w:hAnsi="Times New Roman" w:cs="Times New Roman"/>
          <w:sz w:val="24"/>
          <w:szCs w:val="24"/>
        </w:rPr>
        <w:fldChar w:fldCharType="separate"/>
      </w:r>
      <w:r w:rsidR="00007946" w:rsidRPr="002354B0">
        <w:rPr>
          <w:rFonts w:ascii="Times New Roman" w:hAnsi="Times New Roman" w:cs="Times New Roman"/>
          <w:noProof/>
          <w:sz w:val="24"/>
          <w:szCs w:val="24"/>
        </w:rPr>
        <w:t>(Arora et al., 2020; Creed et al., 2015; Godsey et al., 2009)</w:t>
      </w:r>
      <w:r w:rsidR="00007946" w:rsidRPr="002354B0">
        <w:rPr>
          <w:rFonts w:ascii="Times New Roman" w:hAnsi="Times New Roman" w:cs="Times New Roman"/>
          <w:sz w:val="24"/>
          <w:szCs w:val="24"/>
        </w:rPr>
        <w:fldChar w:fldCharType="end"/>
      </w:r>
      <w:r w:rsidR="00007946">
        <w:rPr>
          <w:rFonts w:ascii="Times New Roman" w:hAnsi="Times New Roman" w:cs="Times New Roman"/>
          <w:sz w:val="24"/>
          <w:szCs w:val="24"/>
        </w:rPr>
        <w:t>.</w:t>
      </w:r>
      <w:r w:rsidR="002354B0">
        <w:rPr>
          <w:rFonts w:ascii="Times New Roman" w:hAnsi="Times New Roman" w:cs="Times New Roman"/>
          <w:sz w:val="24"/>
          <w:szCs w:val="24"/>
        </w:rPr>
        <w:t xml:space="preserve"> </w:t>
      </w:r>
      <w:r w:rsidR="00321D1A">
        <w:rPr>
          <w:rFonts w:ascii="Times New Roman" w:hAnsi="Times New Roman" w:cs="Times New Roman"/>
          <w:sz w:val="24"/>
          <w:szCs w:val="24"/>
        </w:rPr>
        <w:t>In the two unburned watersheds</w:t>
      </w:r>
      <w:r w:rsidR="00630117">
        <w:rPr>
          <w:rFonts w:ascii="Times New Roman" w:hAnsi="Times New Roman" w:cs="Times New Roman"/>
          <w:sz w:val="24"/>
          <w:szCs w:val="24"/>
        </w:rPr>
        <w:t xml:space="preserve">, stream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630117">
        <w:rPr>
          <w:rFonts w:ascii="Times New Roman" w:hAnsi="Times New Roman" w:cs="Times New Roman"/>
          <w:sz w:val="24"/>
          <w:szCs w:val="24"/>
        </w:rPr>
        <w:t>concentrations decreased linearly with increasing stream stage (Figure 8).</w:t>
      </w:r>
      <w:r w:rsidR="00D014AD">
        <w:rPr>
          <w:rFonts w:ascii="Times New Roman" w:hAnsi="Times New Roman" w:cs="Times New Roman"/>
          <w:sz w:val="24"/>
          <w:szCs w:val="24"/>
        </w:rPr>
        <w:t xml:space="preserve"> This </w:t>
      </w:r>
      <w:r>
        <w:rPr>
          <w:rFonts w:ascii="Times New Roman" w:hAnsi="Times New Roman" w:cs="Times New Roman"/>
          <w:sz w:val="24"/>
          <w:szCs w:val="24"/>
        </w:rPr>
        <w:t xml:space="preserve">dilution behavior is associated with the </w:t>
      </w:r>
      <w:r w:rsidR="00321D1A">
        <w:rPr>
          <w:rFonts w:ascii="Times New Roman" w:hAnsi="Times New Roman" w:cs="Times New Roman"/>
          <w:sz w:val="24"/>
          <w:szCs w:val="24"/>
        </w:rPr>
        <w:t>depletion</w:t>
      </w:r>
      <w:r>
        <w:rPr>
          <w:rFonts w:ascii="Times New Roman" w:hAnsi="Times New Roman" w:cs="Times New Roman"/>
          <w:sz w:val="24"/>
          <w:szCs w:val="24"/>
        </w:rPr>
        <w:t xml:space="preserve"> of a </w:t>
      </w:r>
      <w:r w:rsidR="00321D1A">
        <w:rPr>
          <w:rFonts w:ascii="Times New Roman" w:hAnsi="Times New Roman" w:cs="Times New Roman"/>
          <w:sz w:val="24"/>
          <w:szCs w:val="24"/>
        </w:rPr>
        <w:t>finite</w:t>
      </w:r>
      <w:r>
        <w:rPr>
          <w:rFonts w:ascii="Times New Roman" w:hAnsi="Times New Roman" w:cs="Times New Roman"/>
          <w:sz w:val="24"/>
          <w:szCs w:val="24"/>
        </w:rPr>
        <w:t xml:space="preserve"> resource (i.e.,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Pr>
          <w:rFonts w:ascii="Times New Roman" w:hAnsi="Times New Roman" w:cs="Times New Roman"/>
          <w:sz w:val="24"/>
          <w:szCs w:val="24"/>
        </w:rPr>
        <w:t xml:space="preserve">) within a catchment </w:t>
      </w:r>
      <w:r w:rsidR="004A08F7">
        <w:rPr>
          <w:rFonts w:ascii="Times New Roman" w:hAnsi="Times New Roman" w:cs="Times New Roman"/>
          <w:sz w:val="24"/>
          <w:szCs w:val="24"/>
        </w:rPr>
        <w:t xml:space="preserve">or </w:t>
      </w:r>
      <w:r w:rsidR="006E582F">
        <w:rPr>
          <w:rFonts w:ascii="Times New Roman" w:hAnsi="Times New Roman" w:cs="Times New Roman"/>
          <w:sz w:val="24"/>
          <w:szCs w:val="24"/>
        </w:rPr>
        <w:t xml:space="preserve">the </w:t>
      </w:r>
      <w:r w:rsidR="004A08F7">
        <w:rPr>
          <w:rFonts w:ascii="Times New Roman" w:hAnsi="Times New Roman" w:cs="Times New Roman"/>
          <w:sz w:val="24"/>
          <w:szCs w:val="24"/>
        </w:rPr>
        <w:t xml:space="preserve">mixing with dilute waters </w:t>
      </w:r>
      <w:r>
        <w:rPr>
          <w:rFonts w:ascii="Times New Roman" w:hAnsi="Times New Roman" w:cs="Times New Roman"/>
          <w:sz w:val="24"/>
          <w:szCs w:val="24"/>
        </w:rPr>
        <w:t>(</w:t>
      </w:r>
      <w:r w:rsidR="0002417C">
        <w:rPr>
          <w:rFonts w:ascii="Times New Roman" w:hAnsi="Times New Roman" w:cs="Times New Roman"/>
          <w:sz w:val="24"/>
          <w:szCs w:val="24"/>
        </w:rPr>
        <w:t xml:space="preserve">i.e., </w:t>
      </w:r>
      <w:r w:rsidR="007663B0">
        <w:rPr>
          <w:rFonts w:ascii="Times New Roman" w:hAnsi="Times New Roman" w:cs="Times New Roman"/>
          <w:sz w:val="24"/>
          <w:szCs w:val="24"/>
        </w:rPr>
        <w:t>source</w:t>
      </w:r>
      <w:r w:rsidR="0002417C">
        <w:rPr>
          <w:rFonts w:ascii="Times New Roman" w:hAnsi="Times New Roman" w:cs="Times New Roman"/>
          <w:sz w:val="24"/>
          <w:szCs w:val="24"/>
        </w:rPr>
        <w:t>-limited</w:t>
      </w:r>
      <w:r>
        <w:rPr>
          <w:rFonts w:ascii="Times New Roman" w:hAnsi="Times New Roman" w:cs="Times New Roman"/>
          <w:sz w:val="24"/>
          <w:szCs w:val="24"/>
        </w:rPr>
        <w:t>)</w:t>
      </w:r>
      <w:r w:rsidR="00321D1A">
        <w:rPr>
          <w:rFonts w:ascii="Times New Roman" w:hAnsi="Times New Roman" w:cs="Times New Roman"/>
          <w:sz w:val="24"/>
          <w:szCs w:val="24"/>
        </w:rPr>
        <w:t xml:space="preserve"> </w:t>
      </w:r>
      <w:r w:rsidR="001C207C">
        <w:rPr>
          <w:rFonts w:ascii="Times New Roman" w:hAnsi="Times New Roman" w:cs="Times New Roman"/>
          <w:sz w:val="24"/>
          <w:szCs w:val="24"/>
        </w:rPr>
        <w:fldChar w:fldCharType="begin" w:fldLock="1"/>
      </w:r>
      <w:r w:rsidR="001C207C">
        <w:rPr>
          <w:rFonts w:ascii="Times New Roman" w:hAnsi="Times New Roman" w:cs="Times New Roman"/>
          <w:sz w:val="24"/>
          <w:szCs w:val="24"/>
        </w:rPr>
        <w:instrText>ADDIN CSL_CITATION {"citationItems":[{"id":"ITEM-1","itemData":{"author":[{"dropping-particle":"","family":"Godsey","given":"Sarah E.","non-dropping-particle":"","parse-names":false,"suffix":""},{"dropping-particle":"","family":"Kirchner","given":"James W.","non-dropping-particle":"","parse-names":false,"suffix":""},{"dropping-particle":"","family":"Clow","given":"D.W.","non-dropping-particle":"","parse-names":false,"suffix":""}],"container-title":"Hydrological Processes","id":"ITEM-1","issued":{"date-parts":[["2009"]]},"page":"1844-1864","title":"Concentration–discharge relationships reflect chemostatic characteristics of US catchments","type":"article-journal","volume":"23"},"uris":["http://www.mendeley.com/documents/?uuid=8ddf8145-e4d4-4a2b-8a56-cd8ad9a15733"]},{"id":"ITEM-2","itemData":{"DOI":"10.1029/2011WR010800","ISSN":"00431397","abstract":"This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Copyright 2011 by the American Geophysical Union.","author":[{"dropping-particle":"","family":"Basu","given":"Nandita B.","non-dropping-particle":"","parse-names":false,"suffix":""},{"dropping-particle":"","family":"Thompson","given":"Sally E.","non-dropping-particle":"","parse-names":false,"suffix":""},{"dropping-particle":"","family":"Rao","given":"P. Suresh C.","non-dropping-particle":"","parse-names":false,"suffix":""}],"container-title":"Water Resources Research","id":"ITEM-2","issue":"10","issued":{"date-parts":[["2011"]]},"page":"1-12","title":"Hydrologic and biogeochemical functioning of intensively managed catchments: A synthesis of top-down analyses","type":"article-journal","volume":"47"},"uris":["http://www.mendeley.com/documents/?uuid=5ae928b2-172a-40d4-b2da-18fe8e0f9e3f"]}],"mendeley":{"formattedCitation":"(Basu et al., 2011; Godsey et al., 2009)","plainTextFormattedCitation":"(Basu et al., 2011; Godsey et al., 2009)","previouslyFormattedCitation":"(Basu et al., 2011; Godsey et al., 2009)"},"properties":{"noteIndex":0},"schema":"https://github.com/citation-style-language/schema/raw/master/csl-citation.json"}</w:instrText>
      </w:r>
      <w:r w:rsidR="001C207C">
        <w:rPr>
          <w:rFonts w:ascii="Times New Roman" w:hAnsi="Times New Roman" w:cs="Times New Roman"/>
          <w:sz w:val="24"/>
          <w:szCs w:val="24"/>
        </w:rPr>
        <w:fldChar w:fldCharType="separate"/>
      </w:r>
      <w:r w:rsidR="001C207C" w:rsidRPr="001C207C">
        <w:rPr>
          <w:rFonts w:ascii="Times New Roman" w:hAnsi="Times New Roman" w:cs="Times New Roman"/>
          <w:noProof/>
          <w:sz w:val="24"/>
          <w:szCs w:val="24"/>
        </w:rPr>
        <w:t>(Basu et al., 2011; Godsey et al., 2009)</w:t>
      </w:r>
      <w:r w:rsidR="001C207C">
        <w:rPr>
          <w:rFonts w:ascii="Times New Roman" w:hAnsi="Times New Roman" w:cs="Times New Roman"/>
          <w:sz w:val="24"/>
          <w:szCs w:val="24"/>
        </w:rPr>
        <w:fldChar w:fldCharType="end"/>
      </w:r>
      <w:r w:rsidR="001C207C">
        <w:rPr>
          <w:rFonts w:ascii="Times New Roman" w:hAnsi="Times New Roman" w:cs="Times New Roman"/>
          <w:sz w:val="24"/>
          <w:szCs w:val="24"/>
        </w:rPr>
        <w:t xml:space="preserve"> </w:t>
      </w:r>
      <w:r w:rsidR="00321D1A">
        <w:rPr>
          <w:rFonts w:ascii="Times New Roman" w:hAnsi="Times New Roman" w:cs="Times New Roman"/>
          <w:sz w:val="24"/>
          <w:szCs w:val="24"/>
        </w:rPr>
        <w:t xml:space="preserve">and has </w:t>
      </w:r>
      <w:r w:rsidR="00630117">
        <w:rPr>
          <w:rFonts w:ascii="Times New Roman" w:hAnsi="Times New Roman" w:cs="Times New Roman"/>
          <w:sz w:val="24"/>
          <w:szCs w:val="24"/>
        </w:rPr>
        <w:t xml:space="preserve">been observed in watersheds with strong terrestrial N limitation </w:t>
      </w:r>
      <w:r>
        <w:rPr>
          <w:rFonts w:ascii="Times New Roman" w:hAnsi="Times New Roman" w:cs="Times New Roman"/>
          <w:sz w:val="24"/>
          <w:szCs w:val="24"/>
        </w:rPr>
        <w:t>where</w:t>
      </w:r>
      <w:r w:rsidR="00630117">
        <w:rPr>
          <w:rFonts w:ascii="Times New Roman" w:hAnsi="Times New Roman" w:cs="Times New Roman"/>
          <w:sz w:val="24"/>
          <w:szCs w:val="24"/>
        </w:rPr>
        <w:t xml:space="preserve"> high rates of vegetation uptake and microbial assimilation limit the transport of inorganic N</w:t>
      </w:r>
      <w:r w:rsidR="001C207C">
        <w:rPr>
          <w:rFonts w:ascii="Times New Roman" w:hAnsi="Times New Roman" w:cs="Times New Roman"/>
          <w:sz w:val="24"/>
          <w:szCs w:val="24"/>
        </w:rPr>
        <w:t xml:space="preserve"> </w:t>
      </w:r>
      <w:r w:rsidR="001C207C">
        <w:rPr>
          <w:rFonts w:ascii="Times New Roman" w:hAnsi="Times New Roman" w:cs="Times New Roman"/>
          <w:sz w:val="24"/>
          <w:szCs w:val="24"/>
        </w:rPr>
        <w:fldChar w:fldCharType="begin" w:fldLock="1"/>
      </w:r>
      <w:r w:rsidR="00F41163">
        <w:rPr>
          <w:rFonts w:ascii="Times New Roman" w:hAnsi="Times New Roman" w:cs="Times New Roman"/>
          <w:sz w:val="24"/>
          <w:szCs w:val="24"/>
        </w:rPr>
        <w:instrText>ADDIN CSL_CITATION {"citationItems":[{"id":"ITEM-1","itemData":{"DOI":"10.1002/lno.11682","ISSN":"19395590","abstract":"Climate change is intensifying the Arctic hydrologic cycle, potentially accelerating the release of carbon and nutrients from permafrost landscapes to rivers. However, there are limited riverine flow and solute data of adequate frequency and duration to test how seasonality and catchment landscape characteristics influence production and transport of carbon and nutrients in Arctic river networks. We measured high frequency hydrochemical dynamics at the outlets of three headwater catchments in Arctic Alaska over 3 years. The catchments represent common Arctic landscapes: low-gradient tundra, low-gradient and lake-influenced tundra, and high-gradient alpine tundra. Using in-situ spectrophotometers, we measured dissolved organic carbon (DOC) and nitrate (NO3−) concentrations at 15-min intervals through the flow seasons of 2017, 2018, and 2019. These high-frequency data allowed us to quantify concentration–discharge (C-Q) responses during individual storm events across the flow season. Differences in C-Q responses among catchments indicated strong landscape and seasonal controls on lateral DOC and NO3− flux. For the two low-gradient tundra catchments, we observed consistent DOC enrichment (transport-limitation) and NO3− dilution (source-limitation) during flow events. Conversely, we found consistent NO3− enrichment and DOC dilution in the high-gradient alpine catchment. Our analysis revealed how high flow events may contribute disproportionately to downstream export in these Arctic streams. Because the duration of the flow season is expected to lengthen and the intensity of Arctic storms are expected to increase, understanding how discharge and solute concentration are coupled is crucial to understanding carbon and nutrient dynamics in rapidly changing permafrost ecosystems.","author":[{"dropping-particle":"","family":"Shogren","given":"Arial J.","non-dropping-particle":"","parse-names":false,"suffix":""},{"dropping-particle":"","family":"Zarnetske","given":"Jay P.","non-dropping-particle":"","parse-names":false,"suffix":""},{"dropping-particle":"","family":"Abbott","given":"Benjamin W.","non-dropping-particle":"","parse-names":false,"suffix":""},{"dropping-particle":"","family":"Iannucci","given":"Frances","non-dropping-particle":"","parse-names":false,"suffix":""},{"dropping-particle":"","family":"Medvedeff","given":"Alexander","non-dropping-particle":"","parse-names":false,"suffix":""},{"dropping-particle":"","family":"Cairns","given":"Sam","non-dropping-particle":"","parse-names":false,"suffix":""},{"dropping-particle":"","family":"Duda","given":"Megan J.","non-dropping-particle":"","parse-names":false,"suffix":""},{"dropping-particle":"","family":"Bowden","given":"William B.","non-dropping-particle":"","parse-names":false,"suffix":""}],"container-title":"Limnology and Oceanography","id":"ITEM-1","issue":"S1","issued":{"date-parts":[["2021"]]},"page":"S197-S215","title":"Arctic concentration–discharge relationships for dissolved organic carbon and nitrate vary with landscape and season","type":"article-journal","volume":"66"},"uris":["http://www.mendeley.com/documents/?uuid=8266a0f7-61fb-4dd2-85d6-fdb49a1a9aec"]}],"mendeley":{"formattedCitation":"(Shogren et al., 2021)","plainTextFormattedCitation":"(Shogren et al., 2021)","previouslyFormattedCitation":"(Shogren et al., 2021)"},"properties":{"noteIndex":0},"schema":"https://github.com/citation-style-language/schema/raw/master/csl-citation.json"}</w:instrText>
      </w:r>
      <w:r w:rsidR="001C207C">
        <w:rPr>
          <w:rFonts w:ascii="Times New Roman" w:hAnsi="Times New Roman" w:cs="Times New Roman"/>
          <w:sz w:val="24"/>
          <w:szCs w:val="24"/>
        </w:rPr>
        <w:fldChar w:fldCharType="separate"/>
      </w:r>
      <w:r w:rsidR="001C207C" w:rsidRPr="001C207C">
        <w:rPr>
          <w:rFonts w:ascii="Times New Roman" w:hAnsi="Times New Roman" w:cs="Times New Roman"/>
          <w:noProof/>
          <w:sz w:val="24"/>
          <w:szCs w:val="24"/>
        </w:rPr>
        <w:t>(Shogren et al., 2021)</w:t>
      </w:r>
      <w:r w:rsidR="001C207C">
        <w:rPr>
          <w:rFonts w:ascii="Times New Roman" w:hAnsi="Times New Roman" w:cs="Times New Roman"/>
          <w:sz w:val="24"/>
          <w:szCs w:val="24"/>
        </w:rPr>
        <w:fldChar w:fldCharType="end"/>
      </w:r>
      <w:r w:rsidR="00630117">
        <w:rPr>
          <w:rFonts w:ascii="Times New Roman" w:hAnsi="Times New Roman" w:cs="Times New Roman"/>
          <w:sz w:val="24"/>
          <w:szCs w:val="24"/>
        </w:rPr>
        <w:t xml:space="preserve">. </w:t>
      </w:r>
      <w:r>
        <w:rPr>
          <w:rFonts w:ascii="Times New Roman" w:hAnsi="Times New Roman" w:cs="Times New Roman"/>
          <w:sz w:val="24"/>
          <w:szCs w:val="24"/>
        </w:rPr>
        <w:t>Undisturbed conifer forests ar</w:t>
      </w:r>
      <w:r w:rsidR="006E582F">
        <w:rPr>
          <w:rFonts w:ascii="Times New Roman" w:hAnsi="Times New Roman" w:cs="Times New Roman"/>
          <w:sz w:val="24"/>
          <w:szCs w:val="24"/>
        </w:rPr>
        <w:t xml:space="preserve">e generally strongly N-limited </w:t>
      </w:r>
      <w:r w:rsidR="001C207C">
        <w:rPr>
          <w:rFonts w:ascii="Times New Roman" w:hAnsi="Times New Roman" w:cs="Times New Roman"/>
          <w:sz w:val="24"/>
          <w:szCs w:val="24"/>
        </w:rPr>
        <w:fldChar w:fldCharType="begin" w:fldLock="1"/>
      </w:r>
      <w:r w:rsidR="001C207C">
        <w:rPr>
          <w:rFonts w:ascii="Times New Roman" w:hAnsi="Times New Roman" w:cs="Times New Roman"/>
          <w:sz w:val="24"/>
          <w:szCs w:val="24"/>
        </w:rPr>
        <w:instrText>ADDIN CSL_CITATION {"citationItems":[{"id":"ITEM-1","itemData":{"DOI":"https://doi.org/10.1016/C2010-0-66291-2","author":[{"dropping-particle":"","family":"Schlesinger","given":"W.H.","non-dropping-particle":"","parse-names":false,"suffix":""},{"dropping-particle":"","family":"Bernhardt","given":"E.S.","non-dropping-particle":"","parse-names":false,"suffix":""}],"edition":"3rd","id":"ITEM-1","issued":{"date-parts":[["2013"]]},"number-of-pages":"1-688","publisher":"Elsevier Inc.","title":"Biogeochemistry","type":"book"},"uris":["http://www.mendeley.com/documents/?uuid=d7458d02-539c-4467-912a-94a22927de97"]}],"mendeley":{"formattedCitation":"(Schlesinger &amp; Bernhardt, 2013)","plainTextFormattedCitation":"(Schlesinger &amp; Bernhardt, 2013)","previouslyFormattedCitation":"(Schlesinger &amp; Bernhardt, 2013)"},"properties":{"noteIndex":0},"schema":"https://github.com/citation-style-language/schema/raw/master/csl-citation.json"}</w:instrText>
      </w:r>
      <w:r w:rsidR="001C207C">
        <w:rPr>
          <w:rFonts w:ascii="Times New Roman" w:hAnsi="Times New Roman" w:cs="Times New Roman"/>
          <w:sz w:val="24"/>
          <w:szCs w:val="24"/>
        </w:rPr>
        <w:fldChar w:fldCharType="separate"/>
      </w:r>
      <w:r w:rsidR="001C207C" w:rsidRPr="001C207C">
        <w:rPr>
          <w:rFonts w:ascii="Times New Roman" w:hAnsi="Times New Roman" w:cs="Times New Roman"/>
          <w:noProof/>
          <w:sz w:val="24"/>
          <w:szCs w:val="24"/>
        </w:rPr>
        <w:t>(Schlesinger &amp; Bernhardt, 2013)</w:t>
      </w:r>
      <w:r w:rsidR="001C207C">
        <w:rPr>
          <w:rFonts w:ascii="Times New Roman" w:hAnsi="Times New Roman" w:cs="Times New Roman"/>
          <w:sz w:val="24"/>
          <w:szCs w:val="24"/>
        </w:rPr>
        <w:fldChar w:fldCharType="end"/>
      </w:r>
      <w:r>
        <w:rPr>
          <w:rFonts w:ascii="Times New Roman" w:hAnsi="Times New Roman" w:cs="Times New Roman"/>
          <w:sz w:val="24"/>
          <w:szCs w:val="24"/>
        </w:rPr>
        <w:t xml:space="preserve"> and these </w:t>
      </w:r>
      <w:r>
        <w:rPr>
          <w:rFonts w:ascii="Times New Roman" w:hAnsi="Times New Roman" w:cs="Times New Roman"/>
          <w:sz w:val="24"/>
          <w:szCs w:val="24"/>
        </w:rPr>
        <w:lastRenderedPageBreak/>
        <w:t>unburned watersheds have high vegetation N demand</w:t>
      </w:r>
      <w:r w:rsidR="002354B0">
        <w:rPr>
          <w:rFonts w:ascii="Times New Roman" w:hAnsi="Times New Roman" w:cs="Times New Roman"/>
          <w:sz w:val="24"/>
          <w:szCs w:val="24"/>
        </w:rPr>
        <w:t>s</w:t>
      </w:r>
      <w:r>
        <w:rPr>
          <w:rFonts w:ascii="Times New Roman" w:hAnsi="Times New Roman" w:cs="Times New Roman"/>
          <w:sz w:val="24"/>
          <w:szCs w:val="24"/>
        </w:rPr>
        <w:t xml:space="preserve"> </w:t>
      </w:r>
      <w:r w:rsidR="00630117">
        <w:rPr>
          <w:rFonts w:ascii="Times New Roman" w:hAnsi="Times New Roman" w:cs="Times New Roman"/>
          <w:sz w:val="24"/>
          <w:szCs w:val="24"/>
        </w:rPr>
        <w:t>(Figure 3</w:t>
      </w:r>
      <w:r w:rsidR="00F41163">
        <w:rPr>
          <w:rFonts w:ascii="Times New Roman" w:hAnsi="Times New Roman" w:cs="Times New Roman"/>
          <w:sz w:val="24"/>
          <w:szCs w:val="24"/>
        </w:rPr>
        <w:t>b</w:t>
      </w:r>
      <w:r w:rsidR="00630117">
        <w:rPr>
          <w:rFonts w:ascii="Times New Roman" w:hAnsi="Times New Roman" w:cs="Times New Roman"/>
          <w:sz w:val="24"/>
          <w:szCs w:val="24"/>
        </w:rPr>
        <w:t xml:space="preserve">) which </w:t>
      </w:r>
      <w:r>
        <w:rPr>
          <w:rFonts w:ascii="Times New Roman" w:hAnsi="Times New Roman" w:cs="Times New Roman"/>
          <w:sz w:val="24"/>
          <w:szCs w:val="24"/>
        </w:rPr>
        <w:t>would</w:t>
      </w:r>
      <w:r w:rsidR="00630117">
        <w:rPr>
          <w:rFonts w:ascii="Times New Roman" w:hAnsi="Times New Roman" w:cs="Times New Roman"/>
          <w:sz w:val="24"/>
          <w:szCs w:val="24"/>
        </w:rPr>
        <w:t xml:space="preserve"> </w:t>
      </w:r>
      <w:r w:rsidR="0002417C">
        <w:rPr>
          <w:rFonts w:ascii="Times New Roman" w:hAnsi="Times New Roman" w:cs="Times New Roman"/>
          <w:sz w:val="24"/>
          <w:szCs w:val="24"/>
        </w:rPr>
        <w:t xml:space="preserve">constraint the potential for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02417C">
        <w:rPr>
          <w:rFonts w:ascii="Times New Roman" w:hAnsi="Times New Roman" w:cs="Times New Roman"/>
          <w:sz w:val="24"/>
          <w:szCs w:val="24"/>
        </w:rPr>
        <w:t>export</w:t>
      </w:r>
      <w:r w:rsidR="00775673">
        <w:rPr>
          <w:rFonts w:ascii="Times New Roman" w:hAnsi="Times New Roman" w:cs="Times New Roman"/>
          <w:sz w:val="24"/>
          <w:szCs w:val="24"/>
        </w:rPr>
        <w:t xml:space="preserve">. </w:t>
      </w:r>
      <w:r w:rsidR="00321D1A">
        <w:rPr>
          <w:rFonts w:ascii="Times New Roman" w:hAnsi="Times New Roman" w:cs="Times New Roman"/>
          <w:sz w:val="24"/>
          <w:szCs w:val="24"/>
        </w:rPr>
        <w:t>In contrast, t</w:t>
      </w:r>
      <w:r w:rsidR="004B3FAA">
        <w:rPr>
          <w:rFonts w:ascii="Times New Roman" w:hAnsi="Times New Roman" w:cs="Times New Roman"/>
          <w:sz w:val="24"/>
          <w:szCs w:val="24"/>
        </w:rPr>
        <w:t>he two burned watersheds exhibit</w:t>
      </w:r>
      <w:r w:rsidR="00775673">
        <w:rPr>
          <w:rFonts w:ascii="Times New Roman" w:hAnsi="Times New Roman" w:cs="Times New Roman"/>
          <w:sz w:val="24"/>
          <w:szCs w:val="24"/>
        </w:rPr>
        <w:t>ed</w:t>
      </w:r>
      <w:r w:rsidR="004B3FAA">
        <w:rPr>
          <w:rFonts w:ascii="Times New Roman" w:hAnsi="Times New Roman" w:cs="Times New Roman"/>
          <w:sz w:val="24"/>
          <w:szCs w:val="24"/>
        </w:rPr>
        <w:t xml:space="preserve"> chemostatic behavior where stream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4B3FAA">
        <w:rPr>
          <w:rFonts w:ascii="Times New Roman" w:hAnsi="Times New Roman" w:cs="Times New Roman"/>
          <w:sz w:val="24"/>
          <w:szCs w:val="24"/>
        </w:rPr>
        <w:t>varied little in response to increasing stream stage (Figure 8). T</w:t>
      </w:r>
      <w:r w:rsidR="00775673">
        <w:rPr>
          <w:rFonts w:ascii="Times New Roman" w:hAnsi="Times New Roman" w:cs="Times New Roman"/>
          <w:sz w:val="24"/>
          <w:szCs w:val="24"/>
        </w:rPr>
        <w:t xml:space="preserve">his </w:t>
      </w:r>
      <w:r w:rsidR="004B3FAA">
        <w:rPr>
          <w:rFonts w:ascii="Times New Roman" w:hAnsi="Times New Roman" w:cs="Times New Roman"/>
          <w:sz w:val="24"/>
          <w:szCs w:val="24"/>
        </w:rPr>
        <w:t>chemostatic behavior can be caused by the storage and release of legacy solutes that buffer variatio</w:t>
      </w:r>
      <w:r w:rsidR="001C207C">
        <w:rPr>
          <w:rFonts w:ascii="Times New Roman" w:hAnsi="Times New Roman" w:cs="Times New Roman"/>
          <w:sz w:val="24"/>
          <w:szCs w:val="24"/>
        </w:rPr>
        <w:t xml:space="preserve">n in biogeochemical processing </w:t>
      </w:r>
      <w:r w:rsidR="001C207C">
        <w:rPr>
          <w:rFonts w:ascii="Times New Roman" w:hAnsi="Times New Roman" w:cs="Times New Roman"/>
          <w:sz w:val="24"/>
          <w:szCs w:val="24"/>
        </w:rPr>
        <w:fldChar w:fldCharType="begin" w:fldLock="1"/>
      </w:r>
      <w:r w:rsidR="001C207C">
        <w:rPr>
          <w:rFonts w:ascii="Times New Roman" w:hAnsi="Times New Roman" w:cs="Times New Roman"/>
          <w:sz w:val="24"/>
          <w:szCs w:val="24"/>
        </w:rPr>
        <w:instrText>ADDIN CSL_CITATION {"citationItems":[{"id":"ITEM-1","itemData":{"DOI":"10.1029/2011WR010800","ISSN":"00431397","abstract":"This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Copyright 2011 by the American Geophysical Union.","author":[{"dropping-particle":"","family":"Basu","given":"Nandita B.","non-dropping-particle":"","parse-names":false,"suffix":""},{"dropping-particle":"","family":"Thompson","given":"Sally E.","non-dropping-particle":"","parse-names":false,"suffix":""},{"dropping-particle":"","family":"Rao","given":"P. Suresh C.","non-dropping-particle":"","parse-names":false,"suffix":""}],"container-title":"Water Resources Research","id":"ITEM-1","issue":"10","issued":{"date-parts":[["2011"]]},"page":"1-12","title":"Hydrologic and biogeochemical functioning of intensively managed catchments: A synthesis of top-down analyses","type":"article-journal","volume":"47"},"uris":["http://www.mendeley.com/documents/?uuid=5ae928b2-172a-40d4-b2da-18fe8e0f9e3f"]}],"mendeley":{"formattedCitation":"(Basu et al., 2011)","plainTextFormattedCitation":"(Basu et al., 2011)","previouslyFormattedCitation":"(Basu et al., 2011)"},"properties":{"noteIndex":0},"schema":"https://github.com/citation-style-language/schema/raw/master/csl-citation.json"}</w:instrText>
      </w:r>
      <w:r w:rsidR="001C207C">
        <w:rPr>
          <w:rFonts w:ascii="Times New Roman" w:hAnsi="Times New Roman" w:cs="Times New Roman"/>
          <w:sz w:val="24"/>
          <w:szCs w:val="24"/>
        </w:rPr>
        <w:fldChar w:fldCharType="separate"/>
      </w:r>
      <w:r w:rsidR="001C207C" w:rsidRPr="001C207C">
        <w:rPr>
          <w:rFonts w:ascii="Times New Roman" w:hAnsi="Times New Roman" w:cs="Times New Roman"/>
          <w:noProof/>
          <w:sz w:val="24"/>
          <w:szCs w:val="24"/>
        </w:rPr>
        <w:t>(Basu et al., 2011)</w:t>
      </w:r>
      <w:r w:rsidR="001C207C">
        <w:rPr>
          <w:rFonts w:ascii="Times New Roman" w:hAnsi="Times New Roman" w:cs="Times New Roman"/>
          <w:sz w:val="24"/>
          <w:szCs w:val="24"/>
        </w:rPr>
        <w:fldChar w:fldCharType="end"/>
      </w:r>
      <w:r w:rsidR="004B3FAA">
        <w:rPr>
          <w:rFonts w:ascii="Times New Roman" w:hAnsi="Times New Roman" w:cs="Times New Roman"/>
          <w:sz w:val="24"/>
          <w:szCs w:val="24"/>
        </w:rPr>
        <w:t xml:space="preserve">. </w:t>
      </w:r>
      <w:r w:rsidR="00321D1A">
        <w:rPr>
          <w:rFonts w:ascii="Times New Roman" w:hAnsi="Times New Roman" w:cs="Times New Roman"/>
          <w:sz w:val="24"/>
          <w:szCs w:val="24"/>
        </w:rPr>
        <w:t xml:space="preserve">In the context of this study, </w:t>
      </w:r>
      <w:r w:rsidR="00775673">
        <w:rPr>
          <w:rFonts w:ascii="Times New Roman" w:hAnsi="Times New Roman" w:cs="Times New Roman"/>
          <w:sz w:val="24"/>
          <w:szCs w:val="24"/>
        </w:rPr>
        <w:t xml:space="preserve">we propose that this shift from source-limitation in unburned watersheds to chemostatic behavior in burned watershed is driven by the </w:t>
      </w:r>
      <w:r w:rsidR="00321D1A">
        <w:rPr>
          <w:rFonts w:ascii="Times New Roman" w:hAnsi="Times New Roman" w:cs="Times New Roman"/>
          <w:sz w:val="24"/>
          <w:szCs w:val="24"/>
        </w:rPr>
        <w:t>build</w:t>
      </w:r>
      <w:r w:rsidR="00775673">
        <w:rPr>
          <w:rFonts w:ascii="Times New Roman" w:hAnsi="Times New Roman" w:cs="Times New Roman"/>
          <w:sz w:val="24"/>
          <w:szCs w:val="24"/>
        </w:rPr>
        <w:t>-up</w:t>
      </w:r>
      <w:r w:rsidR="00321D1A">
        <w:rPr>
          <w:rFonts w:ascii="Times New Roman" w:hAnsi="Times New Roman" w:cs="Times New Roman"/>
          <w:sz w:val="24"/>
          <w:szCs w:val="24"/>
        </w:rPr>
        <w:t xml:space="preserve"> of N in </w:t>
      </w:r>
      <w:r w:rsidR="0002417C">
        <w:rPr>
          <w:rFonts w:ascii="Times New Roman" w:hAnsi="Times New Roman" w:cs="Times New Roman"/>
          <w:sz w:val="24"/>
          <w:szCs w:val="24"/>
        </w:rPr>
        <w:t xml:space="preserve">the </w:t>
      </w:r>
      <w:r w:rsidR="00321D1A">
        <w:rPr>
          <w:rFonts w:ascii="Times New Roman" w:hAnsi="Times New Roman" w:cs="Times New Roman"/>
          <w:sz w:val="24"/>
          <w:szCs w:val="24"/>
        </w:rPr>
        <w:t xml:space="preserve">shallow groundwater </w:t>
      </w:r>
      <w:r w:rsidR="0002417C">
        <w:rPr>
          <w:rFonts w:ascii="Times New Roman" w:hAnsi="Times New Roman" w:cs="Times New Roman"/>
          <w:sz w:val="24"/>
          <w:szCs w:val="24"/>
        </w:rPr>
        <w:t>of</w:t>
      </w:r>
      <w:r w:rsidR="00775673">
        <w:rPr>
          <w:rFonts w:ascii="Times New Roman" w:hAnsi="Times New Roman" w:cs="Times New Roman"/>
          <w:sz w:val="24"/>
          <w:szCs w:val="24"/>
        </w:rPr>
        <w:t xml:space="preserve"> burned watersheds. Our data demonstrate that groundwater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775673">
        <w:rPr>
          <w:rFonts w:ascii="Times New Roman" w:hAnsi="Times New Roman" w:cs="Times New Roman"/>
          <w:sz w:val="24"/>
          <w:szCs w:val="24"/>
        </w:rPr>
        <w:t xml:space="preserve">concentration are </w:t>
      </w:r>
      <w:r w:rsidR="0002417C">
        <w:rPr>
          <w:rFonts w:ascii="Times New Roman" w:hAnsi="Times New Roman" w:cs="Times New Roman"/>
          <w:sz w:val="24"/>
          <w:szCs w:val="24"/>
        </w:rPr>
        <w:t>significantly higher in</w:t>
      </w:r>
      <w:r w:rsidR="00775673">
        <w:rPr>
          <w:rFonts w:ascii="Times New Roman" w:hAnsi="Times New Roman" w:cs="Times New Roman"/>
          <w:sz w:val="24"/>
          <w:szCs w:val="24"/>
        </w:rPr>
        <w:t xml:space="preserve"> burned compared to</w:t>
      </w:r>
      <w:r w:rsidR="0002417C">
        <w:rPr>
          <w:rFonts w:ascii="Times New Roman" w:hAnsi="Times New Roman" w:cs="Times New Roman"/>
          <w:sz w:val="24"/>
          <w:szCs w:val="24"/>
        </w:rPr>
        <w:t xml:space="preserve"> unburned watersheds (Figure 7) and </w:t>
      </w:r>
      <w:r w:rsidR="00EC48E0">
        <w:rPr>
          <w:rFonts w:ascii="Times New Roman" w:hAnsi="Times New Roman" w:cs="Times New Roman"/>
          <w:sz w:val="24"/>
          <w:szCs w:val="24"/>
        </w:rPr>
        <w:t>are negati</w:t>
      </w:r>
      <w:r w:rsidR="0002417C">
        <w:rPr>
          <w:rFonts w:ascii="Times New Roman" w:hAnsi="Times New Roman" w:cs="Times New Roman"/>
          <w:sz w:val="24"/>
          <w:szCs w:val="24"/>
        </w:rPr>
        <w:t xml:space="preserve">vely related to terrestrial NPP (Figure 9). </w:t>
      </w:r>
      <w:r w:rsidR="0014244F">
        <w:rPr>
          <w:rFonts w:ascii="Times New Roman" w:hAnsi="Times New Roman" w:cs="Times New Roman"/>
          <w:sz w:val="24"/>
          <w:szCs w:val="24"/>
        </w:rPr>
        <w:t xml:space="preserve">Even though N supply is similar in burned and unburned watersheds, vegetation N demand is </w:t>
      </w:r>
      <w:r w:rsidR="005D1B4B">
        <w:rPr>
          <w:rFonts w:ascii="Times New Roman" w:hAnsi="Times New Roman" w:cs="Times New Roman"/>
          <w:sz w:val="24"/>
          <w:szCs w:val="24"/>
        </w:rPr>
        <w:t xml:space="preserve">three-times lower in burned compared to unburned watersheds. Thus, nutrient supply from atmospheric deposition, N-fixation, and organic matter decomposition remains higher than plant demand in burned watersheds, stimulating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5D1B4B">
        <w:rPr>
          <w:rFonts w:ascii="Times New Roman" w:hAnsi="Times New Roman" w:cs="Times New Roman"/>
          <w:sz w:val="24"/>
          <w:szCs w:val="24"/>
        </w:rPr>
        <w:t xml:space="preserve">losses to groundwater. </w:t>
      </w:r>
    </w:p>
    <w:p w14:paraId="0F608F0A" w14:textId="5576A84C" w:rsidR="0025531E" w:rsidRDefault="007D42E6" w:rsidP="004B265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736EF" w:rsidRPr="00E614EF">
        <w:rPr>
          <w:rFonts w:ascii="Times New Roman" w:hAnsi="Times New Roman" w:cs="Times New Roman"/>
          <w:sz w:val="24"/>
          <w:szCs w:val="24"/>
        </w:rPr>
        <w:t>It has been suggested that water quality problems in receiving waters will persist until the legacy stores are substantially depleted (Basu et al., 2010)</w:t>
      </w:r>
      <w:r w:rsidR="00F736EF">
        <w:rPr>
          <w:rFonts w:ascii="Times New Roman" w:hAnsi="Times New Roman" w:cs="Times New Roman"/>
          <w:sz w:val="24"/>
          <w:szCs w:val="24"/>
        </w:rPr>
        <w:t>.</w:t>
      </w:r>
      <w:r>
        <w:rPr>
          <w:rFonts w:ascii="Times New Roman" w:hAnsi="Times New Roman" w:cs="Times New Roman"/>
          <w:sz w:val="24"/>
          <w:szCs w:val="24"/>
        </w:rPr>
        <w:t xml:space="preserve"> </w:t>
      </w:r>
      <w:r w:rsidR="0025531E">
        <w:rPr>
          <w:rFonts w:ascii="Times New Roman" w:hAnsi="Times New Roman" w:cs="Times New Roman"/>
          <w:sz w:val="24"/>
          <w:szCs w:val="24"/>
        </w:rPr>
        <w:t>Within the context of this study,</w:t>
      </w:r>
      <w:r w:rsidR="0014244F">
        <w:rPr>
          <w:rFonts w:ascii="Times New Roman" w:hAnsi="Times New Roman" w:cs="Times New Roman"/>
          <w:sz w:val="24"/>
          <w:szCs w:val="24"/>
        </w:rPr>
        <w:t xml:space="preserve"> post-fire legacy stores </w:t>
      </w:r>
      <w:r w:rsidR="00007946">
        <w:rPr>
          <w:rFonts w:ascii="Times New Roman" w:hAnsi="Times New Roman" w:cs="Times New Roman"/>
          <w:sz w:val="24"/>
          <w:szCs w:val="24"/>
        </w:rPr>
        <w:t>appear</w:t>
      </w:r>
      <w:r w:rsidR="00EC48E0">
        <w:rPr>
          <w:rFonts w:ascii="Times New Roman" w:hAnsi="Times New Roman" w:cs="Times New Roman"/>
          <w:sz w:val="24"/>
          <w:szCs w:val="24"/>
        </w:rPr>
        <w:t xml:space="preserve"> to be driven by reduced </w:t>
      </w:r>
      <w:r w:rsidR="0014244F">
        <w:rPr>
          <w:rFonts w:ascii="Times New Roman" w:hAnsi="Times New Roman" w:cs="Times New Roman"/>
          <w:sz w:val="24"/>
          <w:szCs w:val="24"/>
        </w:rPr>
        <w:t xml:space="preserve">vegetation </w:t>
      </w:r>
      <w:r w:rsidR="00EC48E0">
        <w:rPr>
          <w:rFonts w:ascii="Times New Roman" w:hAnsi="Times New Roman" w:cs="Times New Roman"/>
          <w:sz w:val="24"/>
          <w:szCs w:val="24"/>
        </w:rPr>
        <w:t xml:space="preserve">demand </w:t>
      </w:r>
      <w:r w:rsidR="0025531E">
        <w:rPr>
          <w:rFonts w:ascii="Times New Roman" w:hAnsi="Times New Roman" w:cs="Times New Roman"/>
          <w:sz w:val="24"/>
          <w:szCs w:val="24"/>
        </w:rPr>
        <w:t xml:space="preserve">so regeneration would have to occur at the landscape-scale in order to mitigate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25531E">
        <w:rPr>
          <w:rFonts w:ascii="Times New Roman" w:hAnsi="Times New Roman" w:cs="Times New Roman"/>
          <w:sz w:val="24"/>
          <w:szCs w:val="24"/>
        </w:rPr>
        <w:t>losses to groundwater</w:t>
      </w:r>
      <w:r w:rsidR="00CA782C">
        <w:rPr>
          <w:rFonts w:ascii="Times New Roman" w:hAnsi="Times New Roman" w:cs="Times New Roman"/>
          <w:sz w:val="24"/>
          <w:szCs w:val="24"/>
        </w:rPr>
        <w:t xml:space="preserve">. </w:t>
      </w:r>
      <w:r w:rsidR="0025531E">
        <w:rPr>
          <w:rFonts w:ascii="Times New Roman" w:hAnsi="Times New Roman" w:cs="Times New Roman"/>
          <w:sz w:val="24"/>
          <w:szCs w:val="24"/>
        </w:rPr>
        <w:t xml:space="preserve">However, post-fire regeneration has been slow, particularly in dry conifer forests </w:t>
      </w:r>
      <w:r w:rsidR="0025531E">
        <w:rPr>
          <w:rFonts w:ascii="Times New Roman" w:hAnsi="Times New Roman" w:cs="Times New Roman"/>
          <w:sz w:val="24"/>
          <w:szCs w:val="24"/>
        </w:rPr>
        <w:fldChar w:fldCharType="begin" w:fldLock="1"/>
      </w:r>
      <w:r w:rsidR="0025531E">
        <w:rPr>
          <w:rFonts w:ascii="Times New Roman" w:hAnsi="Times New Roman" w:cs="Times New Roman"/>
          <w:sz w:val="24"/>
          <w:szCs w:val="24"/>
        </w:rPr>
        <w:instrText xml:space="preserve">ADDIN CSL_CITATION {"citationItems":[{"id":"ITEM-1","itemData":{"DOI":"10.1111/ele.12889","ISSN":"14610248","PMID":"29230936","abstract":"Forest resilience to climate change is a global concern given the potential effects of increased disturbance activity, warming temperatures and increased moisture stress on plants. We used a multi-regional dataset of 1485 sites across 52 wildfires from the US Rocky Mountains to ask if and how changing climate over the last several decades impacted post-fire tree regeneration, a key indicator of forest resilience. Results highlight significant decreases in tree regeneration in the 21st century. Annual moisture deficits were significantly greater from 2000 to 2015 as compared to 1985–1999, suggesting increasingly unfavourable post-fire growing conditions, corresponding to significantly lower seedling densities and increased regeneration failure. Dry forests that already occur at the edge of their climatic tolerance are most prone to conversion to non-forests after wildfires. Major climate-induced reduction in forest density and extent has important consequences for a myriad of ecosystem services now and in the future.","author":[{"dropping-particle":"","family":"Stevens-Rumann","given":"Camille S.","non-dropping-particle":"","parse-names":false,"suffix":""},{"dropping-particle":"","family":"Kemp","given":"Kerry B.","non-dropping-particle":"","parse-names":false,"suffix":""},{"dropping-particle":"","family":"Higuera","given":"Philip E.","non-dropping-particle":"","parse-names":false,"suffix":""},{"dropping-particle":"","family":"Harvey","given":"Brian J.","non-dropping-particle":"","parse-names":false,"suffix":""},{"dropping-particle":"","family":"Rother","given":"Monica T.","non-dropping-particle":"","parse-names":false,"suffix":""},{"dropping-particle":"","family":"Donato","given":"Daniel C.","non-dropping-particle":"","parse-names":false,"suffix":""},{"dropping-particle":"","family":"Morgan","given":"Penelope","non-dropping-particle":"","parse-names":false,"suffix":""},{"dropping-particle":"","family":"Veblen","given":"Thomas T.","non-dropping-particle":"","parse-names":false,"suffix":""}],"container-title":"Ecology Letters","id":"ITEM-1","issue":"2","issued":{"date-parts":[["2018"]]},"page":"243-252","title":"Evidence for declining forest resilience to wildfires under climate change","type":"article-journal","volume":"21"},"uris":["http://www.mendeley.com/documents/?uuid=8d754aa1-845d-41c9-9f9f-b37f3d56a002"]},{"id":"ITEM-2","itemData":{"DOI":"10.1002/ecs2.1594","ISSN":"21508925","abstract":"In recent years, increased wildfire activity and climate change have raised concern among scientists and land managers regarding current and future vegetation patterns in post-burn landscapes. We surveyed conifer regeneration 8-15 years after fire in six burn areas in the lower montane zone of the Colorado Front Range. We sampled across a broad range of elevations, aspects, and fire severities and found that densities of ponderosa pine (Pinus ponderosa) and Douglas-fir (Pseudotsuga menziesii) are generally low, although areas of abundant regeneration do occur. Conifer regeneration was most limited in xeric settings, including more southerly aspects and elevations closer to lower treeline. Additionally, fewer juvenile conifers occurred at greater distances from mature, live trees indicating that seed source as well as topoclimatic setting limits post-fire tree regeneration. Projecting the extent of future forest cover is uncertain due to the possibility of future pulses of tree establishment and unknown depletion rates of existing seedling populations. However, current patterns of post-fire seedling establishment suggest that vegetation composition and structure may differ notably from historic patterns and that lower density stands and even nonforested communities may persist in some areas of these burns long after fire, especially in xeric settings or where no nearby seed source remains.","author":[{"dropping-particle":"","family":"Rother","given":"Monica T.","non-dropping-particle":"","parse-names":false,"suffix":""},{"dropping-particle":"","family":"Veblen","given":"Thomas T.","non-dropping-particle":"","parse-names":false,"suffix":""}],"container-title":"Ecosphere","id":"ITEM-2","issue":"12","issued":{"date-parts":[["2016"]]},"title":"Limited conifer regeneration following wildfires in dry ponderosa pine forests of the Colorado Front Range","type":"article-journal","volume":"7"},"uris":["http://www.mendeley.com/documents/?uuid=86cf9803-db2f-4600-9cf6-2105fe7ec623"]},{"id":"ITEM-3","itemData":{"DOI":"10.1016/j.foreco.2016.07.001","ISSN":"03781127","abstract":"Many recent wildfires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post-fire conifer regeneration and other data within and surrounding five 11–18 year-old Colorado Front Range wildfires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ha−1 immediately adjacent to surviving forest but only 10 stems ha−1 200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ha−1 at elevations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 xml:space="preserve">2490 m and 1120 (1000) stems ha−1 at elevations &gt;2490 m, but at distances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50 m from surviving forest mean (median) regeneration was only 49 (0) stems ha−1, regardless of elevation. Applying regression tree results spatially to the 2002 Hayman Fire, Colorado's largest and most severe known wildfire, we found that 70% of the area without surviving forest exceeded this 50 m threshold. These patterns of conifer regeneration suggest that Colorado Front Range ponderosa pine – dominated forests may not be resilient to high severity wildfire, particularly where surviving forest is not in close proximity. We recommend that land managers consider planting conifers within the interiors of large high severity burn patches, as well as implementing…","author":[{"dropping-particle":"","family":"Chambers","given":"Marin E.","non-dropping-particle":"","parse-names":false,"suffix":""},{"dropping-particle":"","family":"Fornwalt","given":"Paula J.","non-dropping-particle":"","parse-names":false,"suffix":""},{"dropping-particle":"","family":"Malone","given":"Sparkle L.","non-dropping-particle":"","parse-names":false,"suffix":""},{"dropping-particle":"","family":"Battaglia","given":"Mike A.","non-dropping-particle":"","parse-names":false,"suffix":""}],"container-title":"Forest Ecology and Management","id":"ITEM-3","issued":{"date-parts":[["2016"]]},"page":"57-67","publisher":"Elsevier B.V.","title":"Patterns of conifer regeneration following high severity wildfire in ponderosa pine – dominated forests of the Colorado Front Range","type":"article-journal","volume":"378"},"uris":["http://www.mendeley.com/documents/?uuid=0b1e74c5-4cee-4983-9385-baf58d81c7fa"]}],"mendeley":{"formattedCitation":"(Chambers et al., 2016; Rother &amp; Veblen, 2016; Stevens-Rumann et al., 2018)","plainTextFormattedCitation":"(Chambers et al., 2016; Rother &amp; Veblen, 2016; Stevens-Rumann et al., 2018)","previouslyFormattedCitation":"(Chambers et al., 2016; Rother &amp; Veblen, 2016; Stevens-Rumann et al., 2018)"},"properties":{"noteIndex":0},"schema":"https://github.com/citation-style-language/schema/raw/master/csl-citation.json"}</w:instrText>
      </w:r>
      <w:r w:rsidR="0025531E">
        <w:rPr>
          <w:rFonts w:ascii="Times New Roman" w:hAnsi="Times New Roman" w:cs="Times New Roman"/>
          <w:sz w:val="24"/>
          <w:szCs w:val="24"/>
        </w:rPr>
        <w:fldChar w:fldCharType="separate"/>
      </w:r>
      <w:r w:rsidR="0025531E" w:rsidRPr="003D2139">
        <w:rPr>
          <w:rFonts w:ascii="Times New Roman" w:hAnsi="Times New Roman" w:cs="Times New Roman"/>
          <w:noProof/>
          <w:sz w:val="24"/>
          <w:szCs w:val="24"/>
        </w:rPr>
        <w:t>(Chambers et al., 2016; Rother &amp; Veblen, 2016; Stevens-Rumann et al., 2018)</w:t>
      </w:r>
      <w:r w:rsidR="0025531E">
        <w:rPr>
          <w:rFonts w:ascii="Times New Roman" w:hAnsi="Times New Roman" w:cs="Times New Roman"/>
          <w:sz w:val="24"/>
          <w:szCs w:val="24"/>
        </w:rPr>
        <w:fldChar w:fldCharType="end"/>
      </w:r>
      <w:r w:rsidR="0025531E">
        <w:rPr>
          <w:rFonts w:ascii="Times New Roman" w:hAnsi="Times New Roman" w:cs="Times New Roman"/>
          <w:sz w:val="24"/>
          <w:szCs w:val="24"/>
        </w:rPr>
        <w:t>. This is driven in part by increasing climate water deficits that have created unfavorable post-fire growing conditions and increased regeneration failures</w:t>
      </w:r>
      <w:r w:rsidR="0025531E" w:rsidRPr="00C853B7">
        <w:t xml:space="preserve"> </w:t>
      </w:r>
      <w:r w:rsidR="0025531E" w:rsidRPr="00C853B7">
        <w:rPr>
          <w:rFonts w:ascii="Times New Roman" w:hAnsi="Times New Roman" w:cs="Times New Roman"/>
          <w:sz w:val="24"/>
          <w:szCs w:val="24"/>
        </w:rPr>
        <w:t xml:space="preserve">in the 21st century </w:t>
      </w:r>
      <w:r w:rsidR="0025531E">
        <w:rPr>
          <w:rFonts w:ascii="Times New Roman" w:hAnsi="Times New Roman" w:cs="Times New Roman"/>
          <w:sz w:val="24"/>
          <w:szCs w:val="24"/>
        </w:rPr>
        <w:fldChar w:fldCharType="begin" w:fldLock="1"/>
      </w:r>
      <w:r w:rsidR="0025531E">
        <w:rPr>
          <w:rFonts w:ascii="Times New Roman" w:hAnsi="Times New Roman" w:cs="Times New Roman"/>
          <w:sz w:val="24"/>
          <w:szCs w:val="24"/>
        </w:rPr>
        <w:instrText>ADDIN CSL_CITATION {"citationItems":[{"id":"ITEM-1","itemData":{"DOI":"10.1111/ele.12889","ISSN":"14610248","PMID":"29230936","abstract":"Forest resilience to climate change is a global concern given the potential effects of increased disturbance activity, warming temperatures and increased moisture stress on plants. We used a multi-regional dataset of 1485 sites across 52 wildfires from the US Rocky Mountains to ask if and how changing climate over the last several decades impacted post-fire tree regeneration, a key indicator of forest resilience. Results highlight significant decreases in tree regeneration in the 21st century. Annual moisture deficits were significantly greater from 2000 to 2015 as compared to 1985–1999, suggesting increasingly unfavourable post-fire growing conditions, corresponding to significantly lower seedling densities and increased regeneration failure. Dry forests that already occur at the edge of their climatic tolerance are most prone to conversion to non-forests after wildfires. Major climate-induced reduction in forest density and extent has important consequences for a myriad of ecosystem services now and in the future.","author":[{"dropping-particle":"","family":"Stevens-Rumann","given":"Camille S.","non-dropping-particle":"","parse-names":false,"suffix":""},{"dropping-particle":"","family":"Kemp","given":"Kerry B.","non-dropping-particle":"","parse-names":false,"suffix":""},{"dropping-particle":"","family":"Higuera","given":"Philip E.","non-dropping-particle":"","parse-names":false,"suffix":""},{"dropping-particle":"","family":"Harvey","given":"Brian J.","non-dropping-particle":"","parse-names":false,"suffix":""},{"dropping-particle":"","family":"Rother","given":"Monica T.","non-dropping-particle":"","parse-names":false,"suffix":""},{"dropping-particle":"","family":"Donato","given":"Daniel C.","non-dropping-particle":"","parse-names":false,"suffix":""},{"dropping-particle":"","family":"Morgan","given":"Penelope","non-dropping-particle":"","parse-names":false,"suffix":""},{"dropping-particle":"","family":"Veblen","given":"Thomas T.","non-dropping-particle":"","parse-names":false,"suffix":""}],"container-title":"Ecology Letters","id":"ITEM-1","issue":"2","issued":{"date-parts":[["2018"]]},"page":"243-252","title":"Evidence for declining forest resilience to wildfires under climate change","type":"article-journal","volume":"21"},"uris":["http://www.mendeley.com/documents/?uuid=63828e2d-96f1-4d51-ba6a-0656ab00b36f"]},{"id":"ITEM-2","itemData":{"DOI":"10.1093/biosci/biaa061","ISSN":"15253244","abstract":"Changing disturbance regimes and climate can overcome forest ecosystem resilience. Following high-severity fire, forest recovery may be compromised by lack of tree seed sources, warmer and drier postfire climate, or short-interval reburning. A potential outcome of the loss of resilience is the conversion of the prefire forest to a different forest type or nonforest vegetation. Conversion implies major, extensive, and enduring changes in dominant species, life forms, or functions, with impacts on ecosystem services. In the present article, we synthesize a growing body of evidence of fire-driven conversion and our understanding of its causes across western North America. We assess our capacity to predict conversion and highlight important uncertainties. Increasing forest vulnerability to changing fire activity and climate compels shifts in management approaches, and we propose key themes for applied research coproduced by scientists and managers to support decision-making in an era when the prefire forest may not return.","author":[{"dropping-particle":"","family":"Coop","given":"Jonathan D.","non-dropping-particle":"","parse-names":false,"suffix":""},{"dropping-particle":"","family":"Parks","given":"Sean A.","non-dropping-particle":"","parse-names":false,"suffix":""},{"dropping-particle":"","family":"Stevens-Rumann","given":"Camille S.","non-dropping-particle":"","parse-names":false,"suffix":""},{"dropping-particle":"","family":"Crausbay","given":"Shelley D.","non-dropping-particle":"","parse-names":false,"suffix":""},{"dropping-particle":"","family":"Higuera","given":"Philip E.","non-dropping-particle":"","parse-names":false,"suffix":""},{"dropping-particle":"","family":"Hurteau","given":"Matthew D.","non-dropping-particle":"","parse-names":false,"suffix":""},{"dropping-particle":"","family":"Tepley","given":"Alan","non-dropping-particle":"","parse-names":false,"suffix":""},{"dropping-particle":"","family":"Whitman","given":"Ellen","non-dropping-particle":"","parse-names":false,"suffix":""},{"dropping-particle":"","family":"Assal","given":"Timothy","non-dropping-particle":"","parse-names":false,"suffix":""},{"dropping-particle":"","family":"Collins","given":"Brandon M.","non-dropping-particle":"","parse-names":false,"suffix":""},{"dropping-particle":"","family":"Davis","given":"Kimberley T.","non-dropping-particle":"","parse-names":false,"suffix":""},{"dropping-particle":"","family":"Dobrowski","given":"Solomon","non-dropping-particle":"","parse-names":false,"suffix":""},{"dropping-particle":"","family":"Falk","given":"Donald A.","non-dropping-particle":"","parse-names":false,"suffix":""},{"dropping-particle":"","family":"Fornwalt","given":"Paula J.","non-dropping-particle":"","parse-names":false,"suffix":""},{"dropping-particle":"","family":"Fulé","given":"Peter Z.","non-dropping-particle":"","parse-names":false,"suffix":""},{"dropping-particle":"","family":"Harvey","given":"Brian J.","non-dropping-particle":"","parse-names":false,"suffix":""},{"dropping-particle":"","family":"Kane","given":"Van R.","non-dropping-particle":"","parse-names":false,"suffix":""},{"dropping-particle":"","family":"Littlefield","given":"Caitlin E.","non-dropping-particle":"","parse-names":false,"suffix":""},{"dropping-particle":"","family":"Margolis","given":"Ellis Q.","non-dropping-particle":"","parse-names":false,"suffix":""},{"dropping-particle":"","family":"North","given":"Malcolm","non-dropping-particle":"","parse-names":false,"suffix":""},{"dropping-particle":"","family":"Parisien","given":"Marc André","non-dropping-particle":"","parse-names":false,"suffix":""},{"dropping-particle":"","family":"Prichard","given":"Susan","non-dropping-particle":"","parse-names":false,"suffix":""},{"dropping-particle":"","family":"Rodman","given":"Kyle C.","non-dropping-particle":"","parse-names":false,"suffix":""}],"container-title":"BioScience","id":"ITEM-2","issue":"8","issued":{"date-parts":[["2020"]]},"page":"659-673","title":"Wildfire-Driven Forest Conversion in Western North American Landscapes","type":"article-journal","volume":"70"},"uris":["http://www.mendeley.com/documents/?uuid=03b2d403-c77d-447c-99af-a30e191fb61e"]}],"mendeley":{"formattedCitation":"(Coop et al., 2020; Stevens-Rumann et al., 2018)","plainTextFormattedCitation":"(Coop et al., 2020; Stevens-Rumann et al., 2018)","previouslyFormattedCitation":"(Coop et al., 2020; Stevens-Rumann et al., 2018)"},"properties":{"noteIndex":0},"schema":"https://github.com/citation-style-language/schema/raw/master/csl-citation.json"}</w:instrText>
      </w:r>
      <w:r w:rsidR="0025531E">
        <w:rPr>
          <w:rFonts w:ascii="Times New Roman" w:hAnsi="Times New Roman" w:cs="Times New Roman"/>
          <w:sz w:val="24"/>
          <w:szCs w:val="24"/>
        </w:rPr>
        <w:fldChar w:fldCharType="separate"/>
      </w:r>
      <w:r w:rsidR="0025531E" w:rsidRPr="00A1751B">
        <w:rPr>
          <w:rFonts w:ascii="Times New Roman" w:hAnsi="Times New Roman" w:cs="Times New Roman"/>
          <w:noProof/>
          <w:sz w:val="24"/>
          <w:szCs w:val="24"/>
        </w:rPr>
        <w:t>(Coop et al., 2020; Stevens-Rumann et al., 2018)</w:t>
      </w:r>
      <w:r w:rsidR="0025531E">
        <w:rPr>
          <w:rFonts w:ascii="Times New Roman" w:hAnsi="Times New Roman" w:cs="Times New Roman"/>
          <w:sz w:val="24"/>
          <w:szCs w:val="24"/>
        </w:rPr>
        <w:fldChar w:fldCharType="end"/>
      </w:r>
      <w:r w:rsidR="0025531E">
        <w:rPr>
          <w:rFonts w:ascii="Times New Roman" w:hAnsi="Times New Roman" w:cs="Times New Roman"/>
          <w:sz w:val="24"/>
          <w:szCs w:val="24"/>
        </w:rPr>
        <w:t xml:space="preserve">. Furthermore, large, severe wildfires can limit post-fire recruitment by extending the distance to seed sources beyond a viable range (~50 m) </w:t>
      </w:r>
      <w:r w:rsidR="0025531E">
        <w:rPr>
          <w:rFonts w:ascii="Times New Roman" w:hAnsi="Times New Roman" w:cs="Times New Roman"/>
          <w:sz w:val="24"/>
          <w:szCs w:val="24"/>
        </w:rPr>
        <w:fldChar w:fldCharType="begin" w:fldLock="1"/>
      </w:r>
      <w:r w:rsidR="0025531E">
        <w:rPr>
          <w:rFonts w:ascii="Times New Roman" w:hAnsi="Times New Roman" w:cs="Times New Roman"/>
          <w:sz w:val="24"/>
          <w:szCs w:val="24"/>
        </w:rPr>
        <w:instrText xml:space="preserve">ADDIN CSL_CITATION {"citationItems":[{"id":"ITEM-1","itemData":{"DOI":"10.1016/j.foreco.2016.07.001","ISSN":"03781127","abstract":"Many recent wildfires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post-fire conifer regeneration and other data within and surrounding five 11–18 year-old Colorado Front Range wildfires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ha−1 immediately adjacent to surviving forest but only 10 stems ha−1 200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ha−1 at elevations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 xml:space="preserve">2490 m and 1120 (1000) stems ha−1 at elevations &gt;2490 m, but at distances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50 m from surviving forest mean (median) regeneration was only 49 (0) stems ha−1, regardless of elevation. Applying regression tree results spatially to the 2002 Hayman Fire, Colorado's largest and most severe known wildfire, we found that 70% of the area without surviving forest exceeded this 50 m threshold. These patterns of conifer regeneration suggest that Colorado Front Range ponderosa pine – dominated forests may not be resilient to high severity wildfire, particularly where surviving forest is not in close proximity. We recommend that land managers consider planting conifers within the interiors of large high severity burn patches, as well as implementing…","author":[{"dropping-particle":"","family":"Chambers","given":"Marin E.","non-dropping-particle":"","parse-names":false,"suffix":""},{"dropping-particle":"","family":"Fornwalt","given":"Paula J.","non-dropping-particle":"","parse-names":false,"suffix":""},{"dropping-particle":"","family":"Malone","given":"Sparkle L.","non-dropping-particle":"","parse-names":false,"suffix":""},{"dropping-particle":"","family":"Battaglia","given":"Mike A.","non-dropping-particle":"","parse-names":false,"suffix":""}],"container-title":"Forest Ecology and Management","id":"ITEM-1","issued":{"date-parts":[["2016"]]},"page":"57-67","publisher":"Elsevier B.V.","title":"Patterns of conifer regeneration following high severity wildfire in ponderosa pine – dominated forests of the Colorado Front Range","type":"article-journal","volume":"378"},"uris":["http://www.mendeley.com/documents/?uuid=0b1e74c5-4cee-4983-9385-baf58d81c7fa"]},{"id":"ITEM-2","itemData":{"DOI":"10.1002/ecs2.1594","ISSN":"21508925","abstract":"In recent years, increased wildfire activity and climate change have raised concern among scientists and land managers regarding current and future vegetation patterns in post-burn landscapes. We surveyed conifer regeneration 8-15 years after fire in six burn areas in the lower montane zone of the Colorado Front Range. We sampled across a broad range of elevations, aspects, and fire severities and found that densities of ponderosa pine (Pinus ponderosa) and Douglas-fir (Pseudotsuga menziesii) are generally low, although areas of abundant regeneration do occur. Conifer regeneration was most limited in xeric settings, including more southerly aspects and elevations closer to lower treeline. Additionally, fewer juvenile conifers occurred at greater distances from mature, live trees indicating that seed source as well as topoclimatic setting limits post-fire tree regeneration. Projecting the extent of future forest cover is uncertain due to the possibility of future pulses of tree establishment and unknown depletion rates of existing seedling populations. However, current patterns of post-fire seedling establishment suggest that vegetation composition and structure may differ notably from historic patterns and that lower density stands and even nonforested communities may persist in some areas of these burns long after fire, especially in xeric settings or where no nearby seed source remains.","author":[{"dropping-particle":"","family":"Rother","given":"Monica T.","non-dropping-particle":"","parse-names":false,"suffix":""},{"dropping-particle":"","family":"Veblen","given":"Thomas T.","non-dropping-particle":"","parse-names":false,"suffix":""}],"container-title":"Ecosphere","id":"ITEM-2","issue":"12","issued":{"date-parts":[["2016"]]},"title":"Limited conifer regeneration following wildfires in dry ponderosa pine forests of the Colorado Front Range","type":"article-journal","volume":"7"},"uris":["http://www.mendeley.com/documents/?uuid=86cf9803-db2f-4600-9cf6-2105fe7ec623"]}],"mendeley":{"formattedCitation":"(Chambers et al., 2016; Rother &amp; Veblen, 2016)","plainTextFormattedCitation":"(Chambers et al., 2016; Rother &amp; Veblen, 2016)","previouslyFormattedCitation":"(Chambers et al., 2016; Rother &amp; Veblen, 2016)"},"properties":{"noteIndex":0},"schema":"https://github.com/citation-style-language/schema/raw/master/csl-citation.json"}</w:instrText>
      </w:r>
      <w:r w:rsidR="0025531E">
        <w:rPr>
          <w:rFonts w:ascii="Times New Roman" w:hAnsi="Times New Roman" w:cs="Times New Roman"/>
          <w:sz w:val="24"/>
          <w:szCs w:val="24"/>
        </w:rPr>
        <w:fldChar w:fldCharType="separate"/>
      </w:r>
      <w:r w:rsidR="0025531E" w:rsidRPr="00A1751B">
        <w:rPr>
          <w:rFonts w:ascii="Times New Roman" w:hAnsi="Times New Roman" w:cs="Times New Roman"/>
          <w:noProof/>
          <w:sz w:val="24"/>
          <w:szCs w:val="24"/>
        </w:rPr>
        <w:t>(Chambers et al., 2016; Rother &amp; Veblen, 2016)</w:t>
      </w:r>
      <w:r w:rsidR="0025531E">
        <w:rPr>
          <w:rFonts w:ascii="Times New Roman" w:hAnsi="Times New Roman" w:cs="Times New Roman"/>
          <w:sz w:val="24"/>
          <w:szCs w:val="24"/>
        </w:rPr>
        <w:fldChar w:fldCharType="end"/>
      </w:r>
      <w:r w:rsidR="0025531E">
        <w:rPr>
          <w:rFonts w:ascii="Times New Roman" w:hAnsi="Times New Roman" w:cs="Times New Roman"/>
          <w:sz w:val="24"/>
          <w:szCs w:val="24"/>
        </w:rPr>
        <w:t xml:space="preserve">. </w:t>
      </w:r>
      <w:r w:rsidR="00473B08">
        <w:rPr>
          <w:rFonts w:ascii="Times New Roman" w:hAnsi="Times New Roman" w:cs="Times New Roman"/>
          <w:sz w:val="24"/>
          <w:szCs w:val="24"/>
        </w:rPr>
        <w:t>As a result, l</w:t>
      </w:r>
      <w:r w:rsidR="0025531E">
        <w:rPr>
          <w:rFonts w:ascii="Times New Roman" w:hAnsi="Times New Roman" w:cs="Times New Roman"/>
          <w:sz w:val="24"/>
          <w:szCs w:val="24"/>
        </w:rPr>
        <w:t xml:space="preserve">arge high </w:t>
      </w:r>
      <w:r w:rsidR="0025531E">
        <w:rPr>
          <w:rFonts w:ascii="Times New Roman" w:hAnsi="Times New Roman" w:cs="Times New Roman"/>
          <w:sz w:val="24"/>
          <w:szCs w:val="24"/>
        </w:rPr>
        <w:lastRenderedPageBreak/>
        <w:t xml:space="preserve">severity patches have exhibited little to no ponderosa pine regeneration, even 10 years post-fire </w:t>
      </w:r>
      <w:r w:rsidR="0025531E">
        <w:rPr>
          <w:rFonts w:ascii="Times New Roman" w:hAnsi="Times New Roman" w:cs="Times New Roman"/>
          <w:sz w:val="24"/>
          <w:szCs w:val="24"/>
        </w:rPr>
        <w:fldChar w:fldCharType="begin" w:fldLock="1"/>
      </w:r>
      <w:r w:rsidR="0025531E">
        <w:rPr>
          <w:rFonts w:ascii="Times New Roman" w:hAnsi="Times New Roman" w:cs="Times New Roman"/>
          <w:sz w:val="24"/>
          <w:szCs w:val="24"/>
        </w:rPr>
        <w:instrText xml:space="preserve">ADDIN CSL_CITATION {"citationItems":[{"id":"ITEM-1","itemData":{"DOI":"10.1016/j.foreco.2016.07.001","ISSN":"03781127","abstract":"Many recent wildfires in ponderosa pine (Pinus ponderosa Lawson &amp; C. Lawson) – dominated forests of the western United States have burned more severely than historical ones, generating concern about forest resilience. This concern stems from uncertainty about the ability of ponderosa pine and other co-occurring conifers to regenerate in areas where no surviving trees remain. We collected post-fire conifer regeneration and other data within and surrounding five 11–18 year-old Colorado Front Range wildfires to examine whether high severity burn areas (i.e., areas without surviving trees) are regenerating, and how regeneration density is related to abiotic and biotic factors such as distance from surviving forest, elevation, and aspect. We found that some conifer regeneration has occurred in high severity burn areas (mean and median of 118 and 0 stems ha−1, respectively), but at densities that were considerably lower than those in unburned and in low to moderate severity burn areas. Generalized estimating equation analyses revealed that distance from surviving forest was the most important predictor of conifer regeneration in high severity burn areas, with regeneration declining as distance from surviving forest increased; estimates of conifer regeneration were 211 stems ha−1 immediately adjacent to surviving forest but only 10 stems ha−1 200 m from surviving forest. These analyses also revealed that conifer regeneration densities declined as elevation decreased. Regression tree analyses likewise showed that distance from surviving forest and elevation were important predictors of conifer regeneration in high severity burn areas; within 50 m of surviving forest mean (median) regeneration was 150 (0) stems ha−1 at elevations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 xml:space="preserve">2490 m and 1120 (1000) stems ha−1 at elevations &gt;2490 m, but at distances </w:instrText>
      </w:r>
      <w:r w:rsidR="0025531E">
        <w:rPr>
          <w:rFonts w:ascii="Cambria Math" w:hAnsi="Cambria Math" w:cs="Cambria Math"/>
          <w:sz w:val="24"/>
          <w:szCs w:val="24"/>
        </w:rPr>
        <w:instrText>⩾</w:instrText>
      </w:r>
      <w:r w:rsidR="0025531E">
        <w:rPr>
          <w:rFonts w:ascii="Times New Roman" w:hAnsi="Times New Roman" w:cs="Times New Roman"/>
          <w:sz w:val="24"/>
          <w:szCs w:val="24"/>
        </w:rPr>
        <w:instrText>50 m from surviving forest mean (median) regeneration was only 49 (0) stems ha−1, regardless of elevation. Applying regression tree results spatially to the 2002 Hayman Fire, Colorado's largest and most severe known wildfire, we found that 70% of the area without surviving forest exceeded this 50 m threshold. These patterns of conifer regeneration suggest that Colorado Front Range ponderosa pine – dominated forests may not be resilient to high severity wildfire, particularly where surviving forest is not in close proximity. We recommend that land managers consider planting conifers within the interiors of large high severity burn patches, as well as implementing…","author":[{"dropping-particle":"","family":"Chambers","given":"Marin E.","non-dropping-particle":"","parse-names":false,"suffix":""},{"dropping-particle":"","family":"Fornwalt","given":"Paula J.","non-dropping-particle":"","parse-names":false,"suffix":""},{"dropping-particle":"","family":"Malone","given":"Sparkle L.","non-dropping-particle":"","parse-names":false,"suffix":""},{"dropping-particle":"","family":"Battaglia","given":"Mike A.","non-dropping-particle":"","parse-names":false,"suffix":""}],"container-title":"Forest Ecology and Management","id":"ITEM-1","issued":{"date-parts":[["2016"]]},"page":"57-67","publisher":"Elsevier B.V.","title":"Patterns of conifer regeneration following high severity wildfire in ponderosa pine – dominated forests of the Colorado Front Range","type":"article-journal","volume":"378"},"uris":["http://www.mendeley.com/documents/?uuid=0b1e74c5-4cee-4983-9385-baf58d81c7fa"]},{"id":"ITEM-2","itemData":{"DOI":"10.1002/ecs2.1594","ISSN":"21508925","abstract":"In recent years, increased wildfire activity and climate change have raised concern among scientists and land managers regarding current and future vegetation patterns in post-burn landscapes. We surveyed conifer regeneration 8-15 years after fire in six burn areas in the lower montane zone of the Colorado Front Range. We sampled across a broad range of elevations, aspects, and fire severities and found that densities of ponderosa pine (Pinus ponderosa) and Douglas-fir (Pseudotsuga menziesii) are generally low, although areas of abundant regeneration do occur. Conifer regeneration was most limited in xeric settings, including more southerly aspects and elevations closer to lower treeline. Additionally, fewer juvenile conifers occurred at greater distances from mature, live trees indicating that seed source as well as topoclimatic setting limits post-fire tree regeneration. Projecting the extent of future forest cover is uncertain due to the possibility of future pulses of tree establishment and unknown depletion rates of existing seedling populations. However, current patterns of post-fire seedling establishment suggest that vegetation composition and structure may differ notably from historic patterns and that lower density stands and even nonforested communities may persist in some areas of these burns long after fire, especially in xeric settings or where no nearby seed source remains.","author":[{"dropping-particle":"","family":"Rother","given":"Monica T.","non-dropping-particle":"","parse-names":false,"suffix":""},{"dropping-particle":"","family":"Veblen","given":"Thomas T.","non-dropping-particle":"","parse-names":false,"suffix":""}],"container-title":"Ecosphere","id":"ITEM-2","issue":"12","issued":{"date-parts":[["2016"]]},"title":"Limited conifer regeneration following wildfires in dry ponderosa pine forests of the Colorado Front Range","type":"article-journal","volume":"7"},"uris":["http://www.mendeley.com/documents/?uuid=86cf9803-db2f-4600-9cf6-2105fe7ec623"]}],"mendeley":{"formattedCitation":"(Chambers et al., 2016; Rother &amp; Veblen, 2016)","plainTextFormattedCitation":"(Chambers et al., 2016; Rother &amp; Veblen, 2016)","previouslyFormattedCitation":"(Chambers et al., 2016; Rother &amp; Veblen, 2016)"},"properties":{"noteIndex":0},"schema":"https://github.com/citation-style-language/schema/raw/master/csl-citation.json"}</w:instrText>
      </w:r>
      <w:r w:rsidR="0025531E">
        <w:rPr>
          <w:rFonts w:ascii="Times New Roman" w:hAnsi="Times New Roman" w:cs="Times New Roman"/>
          <w:sz w:val="24"/>
          <w:szCs w:val="24"/>
        </w:rPr>
        <w:fldChar w:fldCharType="separate"/>
      </w:r>
      <w:r w:rsidR="0025531E" w:rsidRPr="004137B0">
        <w:rPr>
          <w:rFonts w:ascii="Times New Roman" w:hAnsi="Times New Roman" w:cs="Times New Roman"/>
          <w:noProof/>
          <w:sz w:val="24"/>
          <w:szCs w:val="24"/>
        </w:rPr>
        <w:t>(Chambers et al., 2016; Rother &amp; Veblen, 2016)</w:t>
      </w:r>
      <w:r w:rsidR="0025531E">
        <w:rPr>
          <w:rFonts w:ascii="Times New Roman" w:hAnsi="Times New Roman" w:cs="Times New Roman"/>
          <w:sz w:val="24"/>
          <w:szCs w:val="24"/>
        </w:rPr>
        <w:fldChar w:fldCharType="end"/>
      </w:r>
      <w:r w:rsidR="0025531E">
        <w:rPr>
          <w:rFonts w:ascii="Times New Roman" w:hAnsi="Times New Roman" w:cs="Times New Roman"/>
          <w:sz w:val="24"/>
          <w:szCs w:val="24"/>
        </w:rPr>
        <w:t xml:space="preserve"> and this trend </w:t>
      </w:r>
      <w:r w:rsidR="00886B4B">
        <w:rPr>
          <w:rFonts w:ascii="Times New Roman" w:hAnsi="Times New Roman" w:cs="Times New Roman"/>
          <w:sz w:val="24"/>
          <w:szCs w:val="24"/>
        </w:rPr>
        <w:t xml:space="preserve">of poor regeneration </w:t>
      </w:r>
      <w:r w:rsidR="0025531E">
        <w:rPr>
          <w:rFonts w:ascii="Times New Roman" w:hAnsi="Times New Roman" w:cs="Times New Roman"/>
          <w:sz w:val="24"/>
          <w:szCs w:val="24"/>
        </w:rPr>
        <w:t xml:space="preserve">is only expected to worsen as the occurrence of high severity fire increases across the Western US </w:t>
      </w:r>
      <w:r w:rsidR="0025531E">
        <w:rPr>
          <w:rFonts w:ascii="Times New Roman" w:hAnsi="Times New Roman" w:cs="Times New Roman"/>
          <w:sz w:val="24"/>
          <w:szCs w:val="24"/>
        </w:rPr>
        <w:fldChar w:fldCharType="begin" w:fldLock="1"/>
      </w:r>
      <w:r w:rsidR="0025531E">
        <w:rPr>
          <w:rFonts w:ascii="Times New Roman" w:hAnsi="Times New Roman" w:cs="Times New Roman"/>
          <w:sz w:val="24"/>
          <w:szCs w:val="24"/>
        </w:rPr>
        <w:instrText>ADDIN CSL_CITATION {"citationItems":[{"id":"ITEM-1","itemData":{"DOI":"10.1029/2020GL089858","ISSN":"19448007","abstract":"Increases in burned area across the western United States (US) since the mid-1980s have been widely documented and linked partially to climate factors, yet evaluations of trends in fire severity are lacking. Here we evaluate fire severity trends and their interannual relationships to climate for western US forests from 1985 to 2017. Significant increases in annual area burned at high severity (AABhs) were observed across most ecoregions, with an overall eightfold increase in AABhs across western US forests. The relationships we identified between the annual fire severity metrics and climate, as well as the observed and projected trend toward warmer and drier fire seasons, suggest that climate change will contribute to increased fire severity in future decades where fuels remain abundant. The growing prevalence of high-severity fire in western US forests has important implications to forest ecosystems, including an increased probability of fire-catalyzed conversions from forest to alternative vegetation types.","author":[{"dropping-particle":"","family":"Parks","given":"S. A.","non-dropping-particle":"","parse-names":false,"suffix":""},{"dropping-particle":"","family":"Abatzoglou","given":"J. T.","non-dropping-particle":"","parse-names":false,"suffix":""}],"container-title":"Geophysical Research Letters","id":"ITEM-1","issue":"22","issued":{"date-parts":[["2020"]]},"page":"1-10","title":"Warmer and Drier Fire Seasons Contribute to Increases in Area Burned at High Severity in Western US Forests From 1985 to 2017","type":"article-journal","volume":"47"},"uris":["http://www.mendeley.com/documents/?uuid=d950bf8d-35af-4134-ae57-c07bf448c19a"]}],"mendeley":{"formattedCitation":"(Parks &amp; Abatzoglou, 2020)","plainTextFormattedCitation":"(Parks &amp; Abatzoglou, 2020)","previouslyFormattedCitation":"(Parks &amp; Abatzoglou, 2020)"},"properties":{"noteIndex":0},"schema":"https://github.com/citation-style-language/schema/raw/master/csl-citation.json"}</w:instrText>
      </w:r>
      <w:r w:rsidR="0025531E">
        <w:rPr>
          <w:rFonts w:ascii="Times New Roman" w:hAnsi="Times New Roman" w:cs="Times New Roman"/>
          <w:sz w:val="24"/>
          <w:szCs w:val="24"/>
        </w:rPr>
        <w:fldChar w:fldCharType="separate"/>
      </w:r>
      <w:r w:rsidR="0025531E" w:rsidRPr="001350C3">
        <w:rPr>
          <w:rFonts w:ascii="Times New Roman" w:hAnsi="Times New Roman" w:cs="Times New Roman"/>
          <w:noProof/>
          <w:sz w:val="24"/>
          <w:szCs w:val="24"/>
        </w:rPr>
        <w:t>(Parks &amp; Abatzoglou, 2020)</w:t>
      </w:r>
      <w:r w:rsidR="0025531E">
        <w:rPr>
          <w:rFonts w:ascii="Times New Roman" w:hAnsi="Times New Roman" w:cs="Times New Roman"/>
          <w:sz w:val="24"/>
          <w:szCs w:val="24"/>
        </w:rPr>
        <w:fldChar w:fldCharType="end"/>
      </w:r>
      <w:r w:rsidR="0025531E">
        <w:rPr>
          <w:rFonts w:ascii="Times New Roman" w:hAnsi="Times New Roman" w:cs="Times New Roman"/>
          <w:sz w:val="24"/>
          <w:szCs w:val="24"/>
        </w:rPr>
        <w:t xml:space="preserve">. </w:t>
      </w:r>
    </w:p>
    <w:p w14:paraId="079F3208" w14:textId="0C24153A" w:rsidR="00CC20BF" w:rsidRDefault="0025531E" w:rsidP="00473B08">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73B08">
        <w:rPr>
          <w:rFonts w:ascii="Times New Roman" w:hAnsi="Times New Roman" w:cs="Times New Roman"/>
          <w:sz w:val="24"/>
          <w:szCs w:val="24"/>
        </w:rPr>
        <w:t>R</w:t>
      </w:r>
      <w:r w:rsidR="0096679C">
        <w:rPr>
          <w:rFonts w:ascii="Times New Roman" w:hAnsi="Times New Roman" w:cs="Times New Roman"/>
          <w:sz w:val="24"/>
          <w:szCs w:val="24"/>
        </w:rPr>
        <w:t xml:space="preserve">esearch </w:t>
      </w:r>
      <w:r w:rsidR="00473B08">
        <w:rPr>
          <w:rFonts w:ascii="Times New Roman" w:hAnsi="Times New Roman" w:cs="Times New Roman"/>
          <w:sz w:val="24"/>
          <w:szCs w:val="24"/>
        </w:rPr>
        <w:t xml:space="preserve">conducted </w:t>
      </w:r>
      <w:r w:rsidR="0096679C">
        <w:rPr>
          <w:rFonts w:ascii="Times New Roman" w:hAnsi="Times New Roman" w:cs="Times New Roman"/>
          <w:sz w:val="24"/>
          <w:szCs w:val="24"/>
        </w:rPr>
        <w:t xml:space="preserve">after the </w:t>
      </w:r>
      <w:r w:rsidR="0014244F">
        <w:rPr>
          <w:rFonts w:ascii="Times New Roman" w:hAnsi="Times New Roman" w:cs="Times New Roman"/>
          <w:sz w:val="24"/>
          <w:szCs w:val="24"/>
        </w:rPr>
        <w:t xml:space="preserve">mountain pine beetle </w:t>
      </w:r>
      <w:r w:rsidR="0096679C">
        <w:rPr>
          <w:rFonts w:ascii="Times New Roman" w:hAnsi="Times New Roman" w:cs="Times New Roman"/>
          <w:sz w:val="24"/>
          <w:szCs w:val="24"/>
        </w:rPr>
        <w:t>outbreak may</w:t>
      </w:r>
      <w:r w:rsidR="0014244F">
        <w:rPr>
          <w:rFonts w:ascii="Times New Roman" w:hAnsi="Times New Roman" w:cs="Times New Roman"/>
          <w:sz w:val="24"/>
          <w:szCs w:val="24"/>
        </w:rPr>
        <w:t xml:space="preserve"> offer a</w:t>
      </w:r>
      <w:r w:rsidR="00473B08">
        <w:rPr>
          <w:rFonts w:ascii="Times New Roman" w:hAnsi="Times New Roman" w:cs="Times New Roman"/>
          <w:sz w:val="24"/>
          <w:szCs w:val="24"/>
        </w:rPr>
        <w:t xml:space="preserve"> useful</w:t>
      </w:r>
      <w:r w:rsidR="0014244F">
        <w:rPr>
          <w:rFonts w:ascii="Times New Roman" w:hAnsi="Times New Roman" w:cs="Times New Roman"/>
          <w:sz w:val="24"/>
          <w:szCs w:val="24"/>
        </w:rPr>
        <w:t xml:space="preserve"> example </w:t>
      </w:r>
      <w:r w:rsidR="00CA782C">
        <w:rPr>
          <w:rFonts w:ascii="Times New Roman" w:hAnsi="Times New Roman" w:cs="Times New Roman"/>
          <w:sz w:val="24"/>
          <w:szCs w:val="24"/>
        </w:rPr>
        <w:t>of</w:t>
      </w:r>
      <w:r w:rsidR="00473B08">
        <w:rPr>
          <w:rFonts w:ascii="Times New Roman" w:hAnsi="Times New Roman" w:cs="Times New Roman"/>
          <w:sz w:val="24"/>
          <w:szCs w:val="24"/>
        </w:rPr>
        <w:t xml:space="preserve"> a targeted </w:t>
      </w:r>
      <w:r w:rsidR="0014244F">
        <w:rPr>
          <w:rFonts w:ascii="Times New Roman" w:hAnsi="Times New Roman" w:cs="Times New Roman"/>
          <w:sz w:val="24"/>
          <w:szCs w:val="24"/>
        </w:rPr>
        <w:t>mitigation approach</w:t>
      </w:r>
      <w:r w:rsidR="0096679C">
        <w:rPr>
          <w:rFonts w:ascii="Times New Roman" w:hAnsi="Times New Roman" w:cs="Times New Roman"/>
          <w:sz w:val="24"/>
          <w:szCs w:val="24"/>
        </w:rPr>
        <w:t>.</w:t>
      </w:r>
      <w:r w:rsidR="0014244F">
        <w:rPr>
          <w:rFonts w:ascii="Times New Roman" w:hAnsi="Times New Roman" w:cs="Times New Roman"/>
          <w:sz w:val="24"/>
          <w:szCs w:val="24"/>
        </w:rPr>
        <w:t xml:space="preserve"> </w:t>
      </w:r>
      <w:r w:rsidR="0096679C">
        <w:rPr>
          <w:rFonts w:ascii="Times New Roman" w:hAnsi="Times New Roman" w:cs="Times New Roman"/>
          <w:sz w:val="24"/>
          <w:szCs w:val="24"/>
        </w:rPr>
        <w:t xml:space="preserve">After insect infestation killed 50-60% of </w:t>
      </w:r>
      <w:r w:rsidR="00473B08">
        <w:rPr>
          <w:rFonts w:ascii="Times New Roman" w:hAnsi="Times New Roman" w:cs="Times New Roman"/>
          <w:sz w:val="24"/>
          <w:szCs w:val="24"/>
        </w:rPr>
        <w:t xml:space="preserve">the trees in </w:t>
      </w:r>
      <w:r w:rsidR="0096679C">
        <w:rPr>
          <w:rFonts w:ascii="Times New Roman" w:hAnsi="Times New Roman" w:cs="Times New Roman"/>
          <w:sz w:val="24"/>
          <w:szCs w:val="24"/>
        </w:rPr>
        <w:t>a forested watershed,</w:t>
      </w:r>
      <w:r w:rsidR="007D42E6">
        <w:rPr>
          <w:rFonts w:ascii="Times New Roman" w:hAnsi="Times New Roman" w:cs="Times New Roman"/>
          <w:sz w:val="24"/>
          <w:szCs w:val="24"/>
        </w:rPr>
        <w:t xml:space="preserve"> significant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7D42E6">
        <w:rPr>
          <w:rFonts w:ascii="Times New Roman" w:hAnsi="Times New Roman" w:cs="Times New Roman"/>
          <w:sz w:val="24"/>
          <w:szCs w:val="24"/>
        </w:rPr>
        <w:t>losses accumulated in soil</w:t>
      </w:r>
      <w:r w:rsidR="0096679C">
        <w:rPr>
          <w:rFonts w:ascii="Times New Roman" w:hAnsi="Times New Roman" w:cs="Times New Roman"/>
          <w:sz w:val="24"/>
          <w:szCs w:val="24"/>
        </w:rPr>
        <w:t xml:space="preserve"> water and hillslope groundwater</w:t>
      </w:r>
      <w:r w:rsidR="00473B08">
        <w:rPr>
          <w:rFonts w:ascii="Times New Roman" w:hAnsi="Times New Roman" w:cs="Times New Roman"/>
          <w:sz w:val="24"/>
          <w:szCs w:val="24"/>
        </w:rPr>
        <w:t xml:space="preserve"> </w:t>
      </w:r>
      <w:r w:rsidR="0096679C">
        <w:rPr>
          <w:rFonts w:ascii="Times New Roman" w:hAnsi="Times New Roman" w:cs="Times New Roman"/>
          <w:sz w:val="24"/>
          <w:szCs w:val="24"/>
        </w:rPr>
        <w:fldChar w:fldCharType="begin" w:fldLock="1"/>
      </w:r>
      <w:r w:rsidR="00886B4B">
        <w:rPr>
          <w:rFonts w:ascii="Times New Roman" w:hAnsi="Times New Roman" w:cs="Times New Roman"/>
          <w:sz w:val="24"/>
          <w:szCs w:val="24"/>
        </w:rPr>
        <w:instrText>ADDIN CSL_CITATION {"citationItems":[{"id":"ITEM-1","itemData":{"DOI":"10.1002/2015JG003284","ISSN":"21698961","abstract":"A North American bark beetle infestation has killed billions of trees, increasing soil nitrogen and raising concern for N loss impacts on downstream ecosystems and water resources. There is surprisingly little evidence of stream N response in large basins, which may result from surviving vegetation uptake, gaseous loss, or dilution by streamflow from unimpacted stands. Observations are lacking along hydrologic flow paths connecting soils with streams, challenging our ability to determine where and how attenuation occurs. Here we quantified biogeochemical concentrations and fluxes at a lodgepole pine-dominated site where bark beetle infestation killed 50-60% of trees. We used nested observations along hydrologic flow paths connecting hillslope soils to streams of up to third order. We found soil water NO3 concentrations increased 100-fold compared to prior research at this and nearby southeast Wyoming sites. Nitrogen was lost below the major rooting zone to hillslope groundwater, where dissolved organic nitrogen (DON) increased by 3-10 times (mean 1.65 mg L-1) and NO3-N increased more than 100-fold (3.68 mg L-1) compared to preinfestation concentrations. Most of this N was removed as hillslope groundwater drained through riparian soils, and NO3 remained low in streams. DON entering the stream decreased 50% within 5 km downstream, to concentrations typical of unimpacted subalpine streams (~0.3 mg L-1). Although beetle outbreak caused hillslope N losses similar to other disturbances, up to 5.5 kg ha-1y-1, riparian and in-stream removal limited headwater catchment export to &lt;1 kg ha-1y-1. These observations suggest riparian removal was the dominant mechanism preventing hillslope N loss from impacting streams.","author":[{"dropping-particle":"","family":"Biederman","given":"Joel A.","non-dropping-particle":"","parse-names":false,"suffix":""},{"dropping-particle":"","family":"Meixner","given":"Thomas","non-dropping-particle":"","parse-names":false,"suffix":""},{"dropping-particle":"","family":"Harpold","given":"Adrian A.","non-dropping-particle":"","parse-names":false,"suffix":""},{"dropping-particle":"","family":"Reed","given":"David E.","non-dropping-particle":"","parse-names":false,"suffix":""},{"dropping-particle":"","family":"Gutmann","given":"Ethan D.","non-dropping-particle":"","parse-names":false,"suffix":""},{"dropping-particle":"","family":"Gaun","given":"Janelle A.","non-dropping-particle":"","parse-names":false,"suffix":""},{"dropping-particle":"","family":"Brooks","given":"Paul D.","non-dropping-particle":"","parse-names":false,"suffix":""}],"container-title":"Journal of Geophysical Research G: Biogeosciences","id":"ITEM-1","issue":"3","issued":{"date-parts":[["2016"]]},"page":"933-948","title":"Riparian zones attenuate nitrogen loss following bark beetle-induced lodgepole pine mortality","type":"article-journal","volume":"121"},"uris":["http://www.mendeley.com/documents/?uuid=2956b373-e196-4879-b278-72d87173b9eb"]}],"mendeley":{"formattedCitation":"(Biederman et al., 2016)","manualFormatting":"(Biederman et al., 2016)","plainTextFormattedCitation":"(Biederman et al., 2016)","previouslyFormattedCitation":"(Biederman et al., 2016)"},"properties":{"noteIndex":0},"schema":"https://github.com/citation-style-language/schema/raw/master/csl-citation.json"}</w:instrText>
      </w:r>
      <w:r w:rsidR="0096679C">
        <w:rPr>
          <w:rFonts w:ascii="Times New Roman" w:hAnsi="Times New Roman" w:cs="Times New Roman"/>
          <w:sz w:val="24"/>
          <w:szCs w:val="24"/>
        </w:rPr>
        <w:fldChar w:fldCharType="separate"/>
      </w:r>
      <w:r w:rsidR="0096679C" w:rsidRPr="0096679C">
        <w:rPr>
          <w:rFonts w:ascii="Times New Roman" w:hAnsi="Times New Roman" w:cs="Times New Roman"/>
          <w:noProof/>
          <w:sz w:val="24"/>
          <w:szCs w:val="24"/>
        </w:rPr>
        <w:t>(Biederman et al., 2016)</w:t>
      </w:r>
      <w:r w:rsidR="0096679C">
        <w:rPr>
          <w:rFonts w:ascii="Times New Roman" w:hAnsi="Times New Roman" w:cs="Times New Roman"/>
          <w:sz w:val="24"/>
          <w:szCs w:val="24"/>
        </w:rPr>
        <w:fldChar w:fldCharType="end"/>
      </w:r>
      <w:r w:rsidR="0096679C">
        <w:rPr>
          <w:rFonts w:ascii="Times New Roman" w:hAnsi="Times New Roman" w:cs="Times New Roman"/>
          <w:sz w:val="24"/>
          <w:szCs w:val="24"/>
        </w:rPr>
        <w:t>. However</w:t>
      </w:r>
      <w:r w:rsidR="007D42E6">
        <w:rPr>
          <w:rFonts w:ascii="Times New Roman" w:hAnsi="Times New Roman" w:cs="Times New Roman"/>
          <w:sz w:val="24"/>
          <w:szCs w:val="24"/>
        </w:rPr>
        <w:t xml:space="preserve">, N removal in riparian zones and streams significantly reduced exports such that only 13-16% of hillslope losses were measured in streams </w:t>
      </w:r>
      <w:r w:rsidR="007D42E6">
        <w:rPr>
          <w:rFonts w:ascii="Times New Roman" w:hAnsi="Times New Roman" w:cs="Times New Roman"/>
          <w:sz w:val="24"/>
          <w:szCs w:val="24"/>
        </w:rPr>
        <w:fldChar w:fldCharType="begin" w:fldLock="1"/>
      </w:r>
      <w:r w:rsidR="007D42E6">
        <w:rPr>
          <w:rFonts w:ascii="Times New Roman" w:hAnsi="Times New Roman" w:cs="Times New Roman"/>
          <w:sz w:val="24"/>
          <w:szCs w:val="24"/>
        </w:rPr>
        <w:instrText>ADDIN CSL_CITATION {"citationItems":[{"id":"ITEM-1","itemData":{"DOI":"10.1002/2015JG003284","ISSN":"21698961","abstract":"A North American bark beetle infestation has killed billions of trees, increasing soil nitrogen and raising concern for N loss impacts on downstream ecosystems and water resources. There is surprisingly little evidence of stream N response in large basins, which may result from surviving vegetation uptake, gaseous loss, or dilution by streamflow from unimpacted stands. Observations are lacking along hydrologic flow paths connecting soils with streams, challenging our ability to determine where and how attenuation occurs. Here we quantified biogeochemical concentrations and fluxes at a lodgepole pine-dominated site where bark beetle infestation killed 50-60% of trees. We used nested observations along hydrologic flow paths connecting hillslope soils to streams of up to third order. We found soil water NO3 concentrations increased 100-fold compared to prior research at this and nearby southeast Wyoming sites. Nitrogen was lost below the major rooting zone to hillslope groundwater, where dissolved organic nitrogen (DON) increased by 3-10 times (mean 1.65 mg L-1) and NO3-N increased more than 100-fold (3.68 mg L-1) compared to preinfestation concentrations. Most of this N was removed as hillslope groundwater drained through riparian soils, and NO3 remained low in streams. DON entering the stream decreased 50% within 5 km downstream, to concentrations typical of unimpacted subalpine streams (~0.3 mg L-1). Although beetle outbreak caused hillslope N losses similar to other disturbances, up to 5.5 kg ha-1y-1, riparian and in-stream removal limited headwater catchment export to &lt;1 kg ha-1y-1. These observations suggest riparian removal was the dominant mechanism preventing hillslope N loss from impacting streams.","author":[{"dropping-particle":"","family":"Biederman","given":"Joel A.","non-dropping-particle":"","parse-names":false,"suffix":""},{"dropping-particle":"","family":"Meixner","given":"Thomas","non-dropping-particle":"","parse-names":false,"suffix":""},{"dropping-particle":"","family":"Harpold","given":"Adrian A.","non-dropping-particle":"","parse-names":false,"suffix":""},{"dropping-particle":"","family":"Reed","given":"David E.","non-dropping-particle":"","parse-names":false,"suffix":""},{"dropping-particle":"","family":"Gutmann","given":"Ethan D.","non-dropping-particle":"","parse-names":false,"suffix":""},{"dropping-particle":"","family":"Gaun","given":"Janelle A.","non-dropping-particle":"","parse-names":false,"suffix":""},{"dropping-particle":"","family":"Brooks","given":"Paul D.","non-dropping-particle":"","parse-names":false,"suffix":""}],"container-title":"Journal of Geophysical Research G: Biogeosciences","id":"ITEM-1","issue":"3","issued":{"date-parts":[["2016"]]},"page":"933-948","title":"Riparian zones attenuate nitrogen loss following bark beetle-induced lodgepole pine mortality","type":"article-journal","volume":"121"},"uris":["http://www.mendeley.com/documents/?uuid=2956b373-e196-4879-b278-72d87173b9eb"]}],"mendeley":{"formattedCitation":"(Biederman et al., 2016)","plainTextFormattedCitation":"(Biederman et al., 2016)","previouslyFormattedCitation":"(Biederman et al., 2016)"},"properties":{"noteIndex":0},"schema":"https://github.com/citation-style-language/schema/raw/master/csl-citation.json"}</w:instrText>
      </w:r>
      <w:r w:rsidR="007D42E6">
        <w:rPr>
          <w:rFonts w:ascii="Times New Roman" w:hAnsi="Times New Roman" w:cs="Times New Roman"/>
          <w:sz w:val="24"/>
          <w:szCs w:val="24"/>
        </w:rPr>
        <w:fldChar w:fldCharType="separate"/>
      </w:r>
      <w:r w:rsidR="007D42E6" w:rsidRPr="00CC20BF">
        <w:rPr>
          <w:rFonts w:ascii="Times New Roman" w:hAnsi="Times New Roman" w:cs="Times New Roman"/>
          <w:noProof/>
          <w:sz w:val="24"/>
          <w:szCs w:val="24"/>
        </w:rPr>
        <w:t>(Biederman et al., 2016)</w:t>
      </w:r>
      <w:r w:rsidR="007D42E6">
        <w:rPr>
          <w:rFonts w:ascii="Times New Roman" w:hAnsi="Times New Roman" w:cs="Times New Roman"/>
          <w:sz w:val="24"/>
          <w:szCs w:val="24"/>
        </w:rPr>
        <w:fldChar w:fldCharType="end"/>
      </w:r>
      <w:r w:rsidR="007D42E6">
        <w:rPr>
          <w:rFonts w:ascii="Times New Roman" w:hAnsi="Times New Roman" w:cs="Times New Roman"/>
          <w:sz w:val="24"/>
          <w:szCs w:val="24"/>
        </w:rPr>
        <w:t>. Our previous work at the Hayman fire demonstrated</w:t>
      </w:r>
      <w:r w:rsidR="007D42E6" w:rsidRPr="00AA459B">
        <w:rPr>
          <w:rFonts w:ascii="Times New Roman" w:hAnsi="Times New Roman" w:cs="Times New Roman"/>
          <w:sz w:val="24"/>
          <w:szCs w:val="24"/>
        </w:rPr>
        <w:t xml:space="preserve"> elevated in-stream </w:t>
      </w:r>
      <w:r w:rsidR="007D42E6">
        <w:rPr>
          <w:rFonts w:ascii="Times New Roman" w:hAnsi="Times New Roman" w:cs="Times New Roman"/>
          <w:sz w:val="24"/>
          <w:szCs w:val="24"/>
        </w:rPr>
        <w:t xml:space="preserve">N demand in burned watersheds 15 years post-fire, </w:t>
      </w:r>
      <w:r w:rsidR="00473B08">
        <w:rPr>
          <w:rFonts w:ascii="Times New Roman" w:hAnsi="Times New Roman" w:cs="Times New Roman"/>
          <w:sz w:val="24"/>
          <w:szCs w:val="24"/>
        </w:rPr>
        <w:t xml:space="preserve">but </w:t>
      </w:r>
      <w:r w:rsidR="007D42E6" w:rsidRPr="00AA459B">
        <w:rPr>
          <w:rFonts w:ascii="Times New Roman" w:hAnsi="Times New Roman" w:cs="Times New Roman"/>
          <w:sz w:val="24"/>
          <w:szCs w:val="24"/>
        </w:rPr>
        <w:t xml:space="preserve">terrestrial N supply still </w:t>
      </w:r>
      <w:r w:rsidR="004E4A20">
        <w:rPr>
          <w:rFonts w:ascii="Times New Roman" w:hAnsi="Times New Roman" w:cs="Times New Roman"/>
          <w:sz w:val="24"/>
          <w:szCs w:val="24"/>
        </w:rPr>
        <w:t>greatly exceeded</w:t>
      </w:r>
      <w:r w:rsidR="007D42E6" w:rsidRPr="00AA459B">
        <w:rPr>
          <w:rFonts w:ascii="Times New Roman" w:hAnsi="Times New Roman" w:cs="Times New Roman"/>
          <w:sz w:val="24"/>
          <w:szCs w:val="24"/>
        </w:rPr>
        <w:t xml:space="preserve"> in-stream demand</w:t>
      </w:r>
      <w:r w:rsidR="00473B08">
        <w:rPr>
          <w:rFonts w:ascii="Times New Roman" w:hAnsi="Times New Roman" w:cs="Times New Roman"/>
          <w:sz w:val="24"/>
          <w:szCs w:val="24"/>
        </w:rPr>
        <w:t xml:space="preserve"> </w:t>
      </w:r>
      <w:r w:rsidR="007D42E6" w:rsidRPr="00AA459B">
        <w:rPr>
          <w:rFonts w:ascii="Times New Roman" w:hAnsi="Times New Roman" w:cs="Times New Roman"/>
          <w:sz w:val="24"/>
          <w:szCs w:val="24"/>
        </w:rPr>
        <w:t>(Rhea et al., 2021)</w:t>
      </w:r>
      <w:r w:rsidR="007D42E6">
        <w:rPr>
          <w:rFonts w:ascii="Times New Roman" w:hAnsi="Times New Roman" w:cs="Times New Roman"/>
          <w:sz w:val="24"/>
          <w:szCs w:val="24"/>
        </w:rPr>
        <w:t xml:space="preserve">. This demonstrates </w:t>
      </w:r>
      <w:r w:rsidR="00473B08">
        <w:rPr>
          <w:rFonts w:ascii="Times New Roman" w:hAnsi="Times New Roman" w:cs="Times New Roman"/>
          <w:sz w:val="24"/>
          <w:szCs w:val="24"/>
        </w:rPr>
        <w:t>the</w:t>
      </w:r>
      <w:r w:rsidR="004E4A20">
        <w:rPr>
          <w:rFonts w:ascii="Times New Roman" w:hAnsi="Times New Roman" w:cs="Times New Roman"/>
          <w:sz w:val="24"/>
          <w:szCs w:val="24"/>
        </w:rPr>
        <w:t xml:space="preserve"> limited capacity for </w:t>
      </w:r>
      <w:r w:rsidR="00473B08">
        <w:rPr>
          <w:rFonts w:ascii="Times New Roman" w:hAnsi="Times New Roman" w:cs="Times New Roman"/>
          <w:sz w:val="24"/>
          <w:szCs w:val="24"/>
        </w:rPr>
        <w:t xml:space="preserve">stream </w:t>
      </w:r>
      <w:r w:rsidR="004E4A20">
        <w:rPr>
          <w:rFonts w:ascii="Times New Roman" w:hAnsi="Times New Roman" w:cs="Times New Roman"/>
          <w:sz w:val="24"/>
          <w:szCs w:val="24"/>
        </w:rPr>
        <w:t>retention</w:t>
      </w:r>
      <w:r w:rsidR="00C659A2">
        <w:rPr>
          <w:rFonts w:ascii="Times New Roman" w:hAnsi="Times New Roman" w:cs="Times New Roman"/>
          <w:sz w:val="24"/>
          <w:szCs w:val="24"/>
        </w:rPr>
        <w:t xml:space="preserve"> </w:t>
      </w:r>
      <w:r w:rsidR="007D42E6">
        <w:rPr>
          <w:rFonts w:ascii="Times New Roman" w:hAnsi="Times New Roman" w:cs="Times New Roman"/>
          <w:sz w:val="24"/>
          <w:szCs w:val="24"/>
        </w:rPr>
        <w:t xml:space="preserve">and highlights </w:t>
      </w:r>
      <w:r w:rsidR="00473B08">
        <w:rPr>
          <w:rFonts w:ascii="Times New Roman" w:hAnsi="Times New Roman" w:cs="Times New Roman"/>
          <w:sz w:val="24"/>
          <w:szCs w:val="24"/>
        </w:rPr>
        <w:t xml:space="preserve">riparian zones as </w:t>
      </w:r>
      <w:r w:rsidR="007D42E6">
        <w:rPr>
          <w:rFonts w:ascii="Times New Roman" w:hAnsi="Times New Roman" w:cs="Times New Roman"/>
          <w:sz w:val="24"/>
          <w:szCs w:val="24"/>
        </w:rPr>
        <w:t>strategic location</w:t>
      </w:r>
      <w:r w:rsidR="00473B08">
        <w:rPr>
          <w:rFonts w:ascii="Times New Roman" w:hAnsi="Times New Roman" w:cs="Times New Roman"/>
          <w:sz w:val="24"/>
          <w:szCs w:val="24"/>
        </w:rPr>
        <w:t>s</w:t>
      </w:r>
      <w:r w:rsidR="007D42E6">
        <w:rPr>
          <w:rFonts w:ascii="Times New Roman" w:hAnsi="Times New Roman" w:cs="Times New Roman"/>
          <w:sz w:val="24"/>
          <w:szCs w:val="24"/>
        </w:rPr>
        <w:t xml:space="preserve"> to tar</w:t>
      </w:r>
      <w:r w:rsidR="004E4A20">
        <w:rPr>
          <w:rFonts w:ascii="Times New Roman" w:hAnsi="Times New Roman" w:cs="Times New Roman"/>
          <w:sz w:val="24"/>
          <w:szCs w:val="24"/>
        </w:rPr>
        <w:t xml:space="preserve">get for post-fire restoration. We </w:t>
      </w:r>
      <w:r w:rsidR="00473B08">
        <w:rPr>
          <w:rFonts w:ascii="Times New Roman" w:hAnsi="Times New Roman" w:cs="Times New Roman"/>
          <w:sz w:val="24"/>
          <w:szCs w:val="24"/>
        </w:rPr>
        <w:t>concur</w:t>
      </w:r>
      <w:r w:rsidR="004E4A20">
        <w:rPr>
          <w:rFonts w:ascii="Times New Roman" w:hAnsi="Times New Roman" w:cs="Times New Roman"/>
          <w:sz w:val="24"/>
          <w:szCs w:val="24"/>
        </w:rPr>
        <w:t xml:space="preserve"> with p</w:t>
      </w:r>
      <w:r w:rsidR="007D42E6">
        <w:rPr>
          <w:rFonts w:ascii="Times New Roman" w:hAnsi="Times New Roman" w:cs="Times New Roman"/>
          <w:sz w:val="24"/>
          <w:szCs w:val="24"/>
        </w:rPr>
        <w:t xml:space="preserve">revious work </w:t>
      </w:r>
      <w:r w:rsidR="004E4A20">
        <w:rPr>
          <w:rFonts w:ascii="Times New Roman" w:hAnsi="Times New Roman" w:cs="Times New Roman"/>
          <w:sz w:val="24"/>
          <w:szCs w:val="24"/>
        </w:rPr>
        <w:t>that</w:t>
      </w:r>
      <w:r w:rsidR="007D42E6">
        <w:rPr>
          <w:rFonts w:ascii="Times New Roman" w:hAnsi="Times New Roman" w:cs="Times New Roman"/>
          <w:sz w:val="24"/>
          <w:szCs w:val="24"/>
        </w:rPr>
        <w:t xml:space="preserve"> called for targeted tree planting in exposed headwater riparian zones (Rhoades et al., 2019</w:t>
      </w:r>
      <w:r w:rsidR="004E4A20">
        <w:rPr>
          <w:rFonts w:ascii="Times New Roman" w:hAnsi="Times New Roman" w:cs="Times New Roman"/>
          <w:sz w:val="24"/>
          <w:szCs w:val="24"/>
        </w:rPr>
        <w:t>) and</w:t>
      </w:r>
      <w:r w:rsidR="007D42E6">
        <w:rPr>
          <w:rFonts w:ascii="Times New Roman" w:hAnsi="Times New Roman" w:cs="Times New Roman"/>
          <w:sz w:val="24"/>
          <w:szCs w:val="24"/>
        </w:rPr>
        <w:t xml:space="preserve"> suggest also considering restoration strategies that enhance hydrologic connection, variable redox conditions, and slow residence times to maximize nitrate reductions (McCla</w:t>
      </w:r>
      <w:r w:rsidR="004E4A20">
        <w:rPr>
          <w:rFonts w:ascii="Times New Roman" w:hAnsi="Times New Roman" w:cs="Times New Roman"/>
          <w:sz w:val="24"/>
          <w:szCs w:val="24"/>
        </w:rPr>
        <w:t xml:space="preserve">in 2003, Vidon and Hill 2004). </w:t>
      </w:r>
      <w:r w:rsidR="00473B08">
        <w:rPr>
          <w:rFonts w:ascii="Times New Roman" w:hAnsi="Times New Roman" w:cs="Times New Roman"/>
          <w:sz w:val="24"/>
          <w:szCs w:val="24"/>
        </w:rPr>
        <w:t>As large, severe disturbances become more common, targeted</w:t>
      </w:r>
      <w:r w:rsidR="004E4A20">
        <w:rPr>
          <w:rFonts w:ascii="Times New Roman" w:hAnsi="Times New Roman" w:cs="Times New Roman"/>
          <w:sz w:val="24"/>
          <w:szCs w:val="24"/>
        </w:rPr>
        <w:t xml:space="preserve"> restoration </w:t>
      </w:r>
      <w:r w:rsidR="00473B08">
        <w:rPr>
          <w:rFonts w:ascii="Times New Roman" w:hAnsi="Times New Roman" w:cs="Times New Roman"/>
          <w:sz w:val="24"/>
          <w:szCs w:val="24"/>
        </w:rPr>
        <w:t xml:space="preserve">will </w:t>
      </w:r>
      <w:r w:rsidR="00AC0FA1">
        <w:rPr>
          <w:rFonts w:ascii="Times New Roman" w:hAnsi="Times New Roman" w:cs="Times New Roman"/>
          <w:sz w:val="24"/>
          <w:szCs w:val="24"/>
        </w:rPr>
        <w:t>be a critical tool to increase</w:t>
      </w:r>
      <w:r w:rsidR="004E4A20">
        <w:rPr>
          <w:rFonts w:ascii="Times New Roman" w:hAnsi="Times New Roman" w:cs="Times New Roman"/>
          <w:sz w:val="24"/>
          <w:szCs w:val="24"/>
        </w:rPr>
        <w:t xml:space="preserve"> watershed </w:t>
      </w:r>
      <w:r w:rsidR="00473B08">
        <w:rPr>
          <w:rFonts w:ascii="Times New Roman" w:hAnsi="Times New Roman" w:cs="Times New Roman"/>
          <w:sz w:val="24"/>
          <w:szCs w:val="24"/>
        </w:rPr>
        <w:t xml:space="preserve">N </w:t>
      </w:r>
      <w:r w:rsidR="004E4A20">
        <w:rPr>
          <w:rFonts w:ascii="Times New Roman" w:hAnsi="Times New Roman" w:cs="Times New Roman"/>
          <w:sz w:val="24"/>
          <w:szCs w:val="24"/>
        </w:rPr>
        <w:t>retention</w:t>
      </w:r>
      <w:r w:rsidR="00473B08">
        <w:rPr>
          <w:rFonts w:ascii="Times New Roman" w:hAnsi="Times New Roman" w:cs="Times New Roman"/>
          <w:sz w:val="24"/>
          <w:szCs w:val="24"/>
        </w:rPr>
        <w:t xml:space="preserve"> capacity</w:t>
      </w:r>
      <w:r w:rsidR="004E4A20">
        <w:rPr>
          <w:rFonts w:ascii="Times New Roman" w:hAnsi="Times New Roman" w:cs="Times New Roman"/>
          <w:sz w:val="24"/>
          <w:szCs w:val="24"/>
        </w:rPr>
        <w:t xml:space="preserve">. </w:t>
      </w:r>
    </w:p>
    <w:p w14:paraId="381E8E23" w14:textId="708DB680" w:rsidR="009E6511" w:rsidRPr="00B80004" w:rsidRDefault="00854470" w:rsidP="00B80004">
      <w:pPr>
        <w:pStyle w:val="Heading1"/>
        <w:spacing w:after="240"/>
        <w:rPr>
          <w:rFonts w:ascii="Times New Roman" w:hAnsi="Times New Roman" w:cs="Times New Roman"/>
          <w:b/>
          <w:color w:val="auto"/>
          <w:sz w:val="24"/>
        </w:rPr>
      </w:pPr>
      <w:r w:rsidRPr="00B80004">
        <w:rPr>
          <w:rFonts w:ascii="Times New Roman" w:hAnsi="Times New Roman" w:cs="Times New Roman"/>
          <w:b/>
          <w:color w:val="auto"/>
          <w:sz w:val="24"/>
        </w:rPr>
        <w:t>5. Conclusions</w:t>
      </w:r>
    </w:p>
    <w:p w14:paraId="737F7157" w14:textId="400E1845" w:rsidR="001220A7" w:rsidRPr="00EA77A4" w:rsidRDefault="004E4A20" w:rsidP="00EA77A4">
      <w:pPr>
        <w:spacing w:line="480" w:lineRule="auto"/>
        <w:rPr>
          <w:b/>
        </w:rPr>
      </w:pPr>
      <w:r>
        <w:rPr>
          <w:rFonts w:ascii="Times New Roman" w:hAnsi="Times New Roman" w:cs="Times New Roman"/>
          <w:sz w:val="24"/>
          <w:szCs w:val="24"/>
        </w:rPr>
        <w:tab/>
      </w:r>
      <w:r>
        <w:rPr>
          <w:rFonts w:ascii="Times New Roman" w:hAnsi="Times New Roman" w:cs="Times New Roman"/>
          <w:sz w:val="24"/>
        </w:rPr>
        <w:t xml:space="preserve">Stream N exports have remained elevated for decades after the Hayman fire indicating that post-fire impacts on ecosystem N cycling may persist longer than we </w:t>
      </w:r>
      <w:r w:rsidR="00473B08">
        <w:rPr>
          <w:rFonts w:ascii="Times New Roman" w:hAnsi="Times New Roman" w:cs="Times New Roman"/>
          <w:sz w:val="24"/>
        </w:rPr>
        <w:t>prev</w:t>
      </w:r>
      <w:r>
        <w:rPr>
          <w:rFonts w:ascii="Times New Roman" w:hAnsi="Times New Roman" w:cs="Times New Roman"/>
          <w:sz w:val="24"/>
        </w:rPr>
        <w:t xml:space="preserve">iously acknowledged. </w:t>
      </w:r>
      <w:r w:rsidR="00EA77A4">
        <w:rPr>
          <w:rFonts w:ascii="Times New Roman" w:hAnsi="Times New Roman" w:cs="Times New Roman"/>
          <w:sz w:val="24"/>
          <w:szCs w:val="24"/>
        </w:rPr>
        <w:t xml:space="preserve">The goal of this research was to characterize the long-term persistence of elevated soil nutrient pools and turnover and investigate the mechanistic drivers of these trends. </w:t>
      </w:r>
      <w:r w:rsidR="00EA77A4">
        <w:rPr>
          <w:rFonts w:ascii="Times New Roman" w:hAnsi="Times New Roman" w:cs="Times New Roman"/>
          <w:sz w:val="24"/>
          <w:szCs w:val="24"/>
        </w:rPr>
        <w:lastRenderedPageBreak/>
        <w:t>We hypothesized that soil inorganic N</w:t>
      </w:r>
      <w:r w:rsidR="00EA77A4" w:rsidRPr="006731CE">
        <w:rPr>
          <w:rFonts w:ascii="Times New Roman" w:hAnsi="Times New Roman" w:cs="Times New Roman"/>
          <w:sz w:val="24"/>
          <w:szCs w:val="24"/>
        </w:rPr>
        <w:t xml:space="preserve"> </w:t>
      </w:r>
      <w:r w:rsidR="00EA77A4">
        <w:rPr>
          <w:rFonts w:ascii="Times New Roman" w:hAnsi="Times New Roman" w:cs="Times New Roman"/>
          <w:sz w:val="24"/>
          <w:szCs w:val="24"/>
        </w:rPr>
        <w:t xml:space="preserve">pools and </w:t>
      </w:r>
      <w:r w:rsidR="00301F5B">
        <w:rPr>
          <w:rFonts w:ascii="Times New Roman" w:hAnsi="Times New Roman" w:cs="Times New Roman"/>
          <w:sz w:val="24"/>
          <w:szCs w:val="24"/>
        </w:rPr>
        <w:t>net transformation</w:t>
      </w:r>
      <w:r w:rsidR="00EA77A4">
        <w:rPr>
          <w:rFonts w:ascii="Times New Roman" w:hAnsi="Times New Roman" w:cs="Times New Roman"/>
          <w:sz w:val="24"/>
          <w:szCs w:val="24"/>
        </w:rPr>
        <w:t xml:space="preserve"> rates would be higher and vegetation demand would be lower in burned compared to unburned sites. However, </w:t>
      </w:r>
      <w:r>
        <w:rPr>
          <w:rFonts w:ascii="Times New Roman" w:hAnsi="Times New Roman" w:cs="Times New Roman"/>
          <w:sz w:val="24"/>
        </w:rPr>
        <w:t>total C and N, inorganic N concentrations, and N transformation rates</w:t>
      </w:r>
      <w:r w:rsidR="00EA77A4">
        <w:rPr>
          <w:rFonts w:ascii="Times New Roman" w:hAnsi="Times New Roman" w:cs="Times New Roman"/>
          <w:sz w:val="24"/>
        </w:rPr>
        <w:t xml:space="preserve"> were similar</w:t>
      </w:r>
      <w:r>
        <w:rPr>
          <w:rFonts w:ascii="Times New Roman" w:hAnsi="Times New Roman" w:cs="Times New Roman"/>
          <w:sz w:val="24"/>
        </w:rPr>
        <w:t xml:space="preserve"> in burned and unburned mineral soils</w:t>
      </w:r>
      <w:r w:rsidR="00EA77A4">
        <w:rPr>
          <w:rFonts w:ascii="Times New Roman" w:hAnsi="Times New Roman" w:cs="Times New Roman"/>
          <w:sz w:val="24"/>
        </w:rPr>
        <w:t>.</w:t>
      </w:r>
      <w:r>
        <w:rPr>
          <w:rFonts w:ascii="Times New Roman" w:hAnsi="Times New Roman" w:cs="Times New Roman"/>
          <w:sz w:val="24"/>
        </w:rPr>
        <w:t xml:space="preserve"> Therefore, persistent</w:t>
      </w:r>
      <w:r w:rsidR="00EA77A4">
        <w:rPr>
          <w:rFonts w:ascii="Times New Roman" w:hAnsi="Times New Roman" w:cs="Times New Roman"/>
          <w:sz w:val="24"/>
        </w:rPr>
        <w:t xml:space="preserve"> N</w:t>
      </w:r>
      <w:r>
        <w:rPr>
          <w:rFonts w:ascii="Times New Roman" w:hAnsi="Times New Roman" w:cs="Times New Roman"/>
          <w:sz w:val="24"/>
        </w:rPr>
        <w:t xml:space="preserve"> losses are not driven by a change in</w:t>
      </w:r>
      <w:r w:rsidR="00EA77A4">
        <w:rPr>
          <w:rFonts w:ascii="Times New Roman" w:hAnsi="Times New Roman" w:cs="Times New Roman"/>
          <w:sz w:val="24"/>
        </w:rPr>
        <w:t xml:space="preserve"> soil inorganic N</w:t>
      </w:r>
      <w:r>
        <w:rPr>
          <w:rFonts w:ascii="Times New Roman" w:hAnsi="Times New Roman" w:cs="Times New Roman"/>
          <w:sz w:val="24"/>
        </w:rPr>
        <w:t xml:space="preserve"> supply</w:t>
      </w:r>
      <w:r w:rsidR="00EA77A4">
        <w:rPr>
          <w:rFonts w:ascii="Times New Roman" w:hAnsi="Times New Roman" w:cs="Times New Roman"/>
          <w:sz w:val="24"/>
        </w:rPr>
        <w:t xml:space="preserve"> 17 years post-fire</w:t>
      </w:r>
      <w:r>
        <w:rPr>
          <w:rFonts w:ascii="Times New Roman" w:hAnsi="Times New Roman" w:cs="Times New Roman"/>
          <w:sz w:val="24"/>
        </w:rPr>
        <w:t xml:space="preserve">. Rather, </w:t>
      </w:r>
      <w:r w:rsidR="00EA77A4">
        <w:rPr>
          <w:rFonts w:ascii="Times New Roman" w:hAnsi="Times New Roman" w:cs="Times New Roman"/>
          <w:sz w:val="24"/>
        </w:rPr>
        <w:t>this post-fire</w:t>
      </w:r>
      <w:r>
        <w:rPr>
          <w:rFonts w:ascii="Times New Roman" w:hAnsi="Times New Roman" w:cs="Times New Roman"/>
          <w:sz w:val="24"/>
        </w:rPr>
        <w:t xml:space="preserve"> response appears to be the consequence of </w:t>
      </w:r>
      <w:r w:rsidR="00EA77A4">
        <w:rPr>
          <w:rFonts w:ascii="Times New Roman" w:hAnsi="Times New Roman" w:cs="Times New Roman"/>
          <w:sz w:val="24"/>
        </w:rPr>
        <w:t xml:space="preserve">reduced vegetation N demand leading to the accumulation of groundwater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EA77A4">
        <w:rPr>
          <w:rFonts w:ascii="Times New Roman" w:hAnsi="Times New Roman" w:cs="Times New Roman"/>
          <w:sz w:val="24"/>
        </w:rPr>
        <w:t xml:space="preserve">in burned watersheds which will continue exporting </w:t>
      </w:r>
      <w:r w:rsidR="00DD367B" w:rsidRPr="00D56539">
        <w:rPr>
          <w:rFonts w:ascii="Times New Roman" w:hAnsi="Times New Roman" w:cs="Times New Roman"/>
          <w:sz w:val="24"/>
          <w:szCs w:val="24"/>
        </w:rPr>
        <w:t>NO</w:t>
      </w:r>
      <w:r w:rsidR="00DD367B" w:rsidRPr="00D56539">
        <w:rPr>
          <w:rFonts w:ascii="Times New Roman" w:hAnsi="Times New Roman" w:cs="Times New Roman"/>
          <w:sz w:val="24"/>
          <w:szCs w:val="24"/>
          <w:vertAlign w:val="subscript"/>
        </w:rPr>
        <w:t>3</w:t>
      </w:r>
      <w:r w:rsidR="00DD367B" w:rsidRPr="00E6465C">
        <w:rPr>
          <w:rFonts w:ascii="Times New Roman" w:hAnsi="Times New Roman" w:cs="Times New Roman"/>
          <w:sz w:val="24"/>
          <w:szCs w:val="24"/>
          <w:vertAlign w:val="superscript"/>
        </w:rPr>
        <w:t>-</w:t>
      </w:r>
      <w:r w:rsidR="00DD367B" w:rsidRPr="006731CE">
        <w:rPr>
          <w:rFonts w:ascii="Times New Roman" w:hAnsi="Times New Roman" w:cs="Times New Roman"/>
          <w:sz w:val="24"/>
          <w:szCs w:val="24"/>
        </w:rPr>
        <w:t xml:space="preserve"> </w:t>
      </w:r>
      <w:r w:rsidR="00373F85">
        <w:rPr>
          <w:rFonts w:ascii="Times New Roman" w:hAnsi="Times New Roman" w:cs="Times New Roman"/>
          <w:sz w:val="24"/>
        </w:rPr>
        <w:t>to stream</w:t>
      </w:r>
      <w:r w:rsidR="00473B08">
        <w:rPr>
          <w:rFonts w:ascii="Times New Roman" w:hAnsi="Times New Roman" w:cs="Times New Roman"/>
          <w:sz w:val="24"/>
        </w:rPr>
        <w:t>s</w:t>
      </w:r>
      <w:r w:rsidR="00373F85">
        <w:rPr>
          <w:rFonts w:ascii="Times New Roman" w:hAnsi="Times New Roman" w:cs="Times New Roman"/>
          <w:sz w:val="24"/>
        </w:rPr>
        <w:t xml:space="preserve"> until vegetation </w:t>
      </w:r>
      <w:r w:rsidR="00473B08">
        <w:rPr>
          <w:rFonts w:ascii="Times New Roman" w:hAnsi="Times New Roman" w:cs="Times New Roman"/>
          <w:sz w:val="24"/>
        </w:rPr>
        <w:t xml:space="preserve">N </w:t>
      </w:r>
      <w:r w:rsidR="00373F85">
        <w:rPr>
          <w:rFonts w:ascii="Times New Roman" w:hAnsi="Times New Roman" w:cs="Times New Roman"/>
          <w:sz w:val="24"/>
        </w:rPr>
        <w:t xml:space="preserve">demand increases </w:t>
      </w:r>
      <w:r w:rsidR="00883DD1">
        <w:rPr>
          <w:rFonts w:ascii="Times New Roman" w:hAnsi="Times New Roman" w:cs="Times New Roman"/>
          <w:sz w:val="24"/>
        </w:rPr>
        <w:t>substantially.</w:t>
      </w:r>
    </w:p>
    <w:p w14:paraId="5CB9F435" w14:textId="3F3ABC8F" w:rsidR="00B71EC5" w:rsidRPr="00D56539" w:rsidRDefault="00B71EC5" w:rsidP="00C00BE0">
      <w:pPr>
        <w:pStyle w:val="Heading1"/>
        <w:spacing w:line="480" w:lineRule="auto"/>
        <w:jc w:val="both"/>
        <w:rPr>
          <w:rFonts w:ascii="Times New Roman" w:hAnsi="Times New Roman" w:cs="Times New Roman"/>
          <w:b/>
          <w:color w:val="auto"/>
          <w:sz w:val="24"/>
          <w:szCs w:val="24"/>
        </w:rPr>
      </w:pPr>
      <w:r w:rsidRPr="00D56539">
        <w:rPr>
          <w:rFonts w:ascii="Times New Roman" w:hAnsi="Times New Roman" w:cs="Times New Roman"/>
          <w:b/>
          <w:color w:val="auto"/>
          <w:sz w:val="24"/>
          <w:szCs w:val="24"/>
        </w:rPr>
        <w:t>References</w:t>
      </w:r>
    </w:p>
    <w:p w14:paraId="27C33D8E" w14:textId="49FFAA24" w:rsidR="00F41163" w:rsidRPr="00F41163" w:rsidRDefault="00B71EC5"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56539">
        <w:rPr>
          <w:rFonts w:ascii="Times New Roman" w:hAnsi="Times New Roman" w:cs="Times New Roman"/>
          <w:sz w:val="24"/>
          <w:szCs w:val="24"/>
        </w:rPr>
        <w:fldChar w:fldCharType="begin" w:fldLock="1"/>
      </w:r>
      <w:r w:rsidRPr="00D56539">
        <w:rPr>
          <w:rFonts w:ascii="Times New Roman" w:hAnsi="Times New Roman" w:cs="Times New Roman"/>
          <w:sz w:val="24"/>
          <w:szCs w:val="24"/>
        </w:rPr>
        <w:instrText xml:space="preserve">ADDIN Mendeley Bibliography CSL_BIBLIOGRAPHY </w:instrText>
      </w:r>
      <w:r w:rsidRPr="00D56539">
        <w:rPr>
          <w:rFonts w:ascii="Times New Roman" w:hAnsi="Times New Roman" w:cs="Times New Roman"/>
          <w:sz w:val="24"/>
          <w:szCs w:val="24"/>
        </w:rPr>
        <w:fldChar w:fldCharType="separate"/>
      </w:r>
      <w:r w:rsidR="00F41163" w:rsidRPr="00F41163">
        <w:rPr>
          <w:rFonts w:ascii="Times New Roman" w:hAnsi="Times New Roman" w:cs="Times New Roman"/>
          <w:noProof/>
          <w:sz w:val="24"/>
          <w:szCs w:val="24"/>
        </w:rPr>
        <w:t xml:space="preserve">Arora, B., Burrus, M., Newcomer, M., Steefel, C. I., Carroll, R. W. H., Dwivedi, D., et al. (2020). Differential C-Q Analysis: A New Approach to Inferring Lateral Transport and Hydrologic Transients Within Multiple Reaches of a Mountainous Headwater Catchment. </w:t>
      </w:r>
      <w:r w:rsidR="00F41163" w:rsidRPr="00F41163">
        <w:rPr>
          <w:rFonts w:ascii="Times New Roman" w:hAnsi="Times New Roman" w:cs="Times New Roman"/>
          <w:i/>
          <w:iCs/>
          <w:noProof/>
          <w:sz w:val="24"/>
          <w:szCs w:val="24"/>
        </w:rPr>
        <w:t>Frontiers in Water</w:t>
      </w:r>
      <w:r w:rsidR="00F41163" w:rsidRPr="00F41163">
        <w:rPr>
          <w:rFonts w:ascii="Times New Roman" w:hAnsi="Times New Roman" w:cs="Times New Roman"/>
          <w:noProof/>
          <w:sz w:val="24"/>
          <w:szCs w:val="24"/>
        </w:rPr>
        <w:t xml:space="preserve">, </w:t>
      </w:r>
      <w:r w:rsidR="00F41163" w:rsidRPr="00F41163">
        <w:rPr>
          <w:rFonts w:ascii="Times New Roman" w:hAnsi="Times New Roman" w:cs="Times New Roman"/>
          <w:i/>
          <w:iCs/>
          <w:noProof/>
          <w:sz w:val="24"/>
          <w:szCs w:val="24"/>
        </w:rPr>
        <w:t>2</w:t>
      </w:r>
      <w:r w:rsidR="00F41163" w:rsidRPr="00F41163">
        <w:rPr>
          <w:rFonts w:ascii="Times New Roman" w:hAnsi="Times New Roman" w:cs="Times New Roman"/>
          <w:noProof/>
          <w:sz w:val="24"/>
          <w:szCs w:val="24"/>
        </w:rPr>
        <w:t>(August), 1–20. https://doi.org/10.3389/frwa.2020.00024</w:t>
      </w:r>
    </w:p>
    <w:p w14:paraId="081D42DC"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Basu, N. B., Thompson, S. E., &amp; Rao, P. S. C. (2011). Hydrologic and biogeochemical functioning of intensively managed catchments: A synthesis of top-down analyses. </w:t>
      </w:r>
      <w:r w:rsidRPr="00F41163">
        <w:rPr>
          <w:rFonts w:ascii="Times New Roman" w:hAnsi="Times New Roman" w:cs="Times New Roman"/>
          <w:i/>
          <w:iCs/>
          <w:noProof/>
          <w:sz w:val="24"/>
          <w:szCs w:val="24"/>
        </w:rPr>
        <w:t>Water Resources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47</w:t>
      </w:r>
      <w:r w:rsidRPr="00F41163">
        <w:rPr>
          <w:rFonts w:ascii="Times New Roman" w:hAnsi="Times New Roman" w:cs="Times New Roman"/>
          <w:noProof/>
          <w:sz w:val="24"/>
          <w:szCs w:val="24"/>
        </w:rPr>
        <w:t>(10), 1–12. https://doi.org/10.1029/2011WR010800</w:t>
      </w:r>
    </w:p>
    <w:p w14:paraId="659AB654"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Bauhus, J., Khanna, P. K., &amp; Raison, R. J. (1993). The effect of fire on carbon and nitrogen mineralization and nitrification in an australian forest soil. </w:t>
      </w:r>
      <w:r w:rsidRPr="00F41163">
        <w:rPr>
          <w:rFonts w:ascii="Times New Roman" w:hAnsi="Times New Roman" w:cs="Times New Roman"/>
          <w:i/>
          <w:iCs/>
          <w:noProof/>
          <w:sz w:val="24"/>
          <w:szCs w:val="24"/>
        </w:rPr>
        <w:t>Australian Journal of Soil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31</w:t>
      </w:r>
      <w:r w:rsidRPr="00F41163">
        <w:rPr>
          <w:rFonts w:ascii="Times New Roman" w:hAnsi="Times New Roman" w:cs="Times New Roman"/>
          <w:noProof/>
          <w:sz w:val="24"/>
          <w:szCs w:val="24"/>
        </w:rPr>
        <w:t>(5), 621–639. https://doi.org/10.1071/SR9930621</w:t>
      </w:r>
    </w:p>
    <w:p w14:paraId="7B51AE7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Biederman, J. A., Meixner, T., Harpold, A. A., Reed, D. E., Gutmann, E. D., Gaun, J. A., &amp; Brooks, P. D. (2016). Riparian zones attenuate nitrogen loss following bark beetle-induced lodgepole pine mortality. </w:t>
      </w:r>
      <w:r w:rsidRPr="00F41163">
        <w:rPr>
          <w:rFonts w:ascii="Times New Roman" w:hAnsi="Times New Roman" w:cs="Times New Roman"/>
          <w:i/>
          <w:iCs/>
          <w:noProof/>
          <w:sz w:val="24"/>
          <w:szCs w:val="24"/>
        </w:rPr>
        <w:t>Journal of Geophysical Research G: Biogeosciences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121</w:t>
      </w:r>
      <w:r w:rsidRPr="00F41163">
        <w:rPr>
          <w:rFonts w:ascii="Times New Roman" w:hAnsi="Times New Roman" w:cs="Times New Roman"/>
          <w:noProof/>
          <w:sz w:val="24"/>
          <w:szCs w:val="24"/>
        </w:rPr>
        <w:t>(3), 933–948. https://doi.org/10.1002/2015JG003284</w:t>
      </w:r>
    </w:p>
    <w:p w14:paraId="07A03341"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Binkley, D., &amp; Hart, S. C. (1989). The Components of Nitrogen Availability Assessments in Forest Soils. In B. A. Stewart (Ed.), </w:t>
      </w:r>
      <w:r w:rsidRPr="00F41163">
        <w:rPr>
          <w:rFonts w:ascii="Times New Roman" w:hAnsi="Times New Roman" w:cs="Times New Roman"/>
          <w:i/>
          <w:iCs/>
          <w:noProof/>
          <w:sz w:val="24"/>
          <w:szCs w:val="24"/>
        </w:rPr>
        <w:t>Advances in Soil Science</w:t>
      </w:r>
      <w:r w:rsidRPr="00F41163">
        <w:rPr>
          <w:rFonts w:ascii="Times New Roman" w:hAnsi="Times New Roman" w:cs="Times New Roman"/>
          <w:noProof/>
          <w:sz w:val="24"/>
          <w:szCs w:val="24"/>
        </w:rPr>
        <w:t xml:space="preserve"> (10th ed.). Springer-Verlag.</w:t>
      </w:r>
    </w:p>
    <w:p w14:paraId="27DAF47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Binkley, D., &amp; Matson, P. (1983). Ion Exchange Resin Bag Method for Assessing Forest Soil Nitrogen Availability. </w:t>
      </w:r>
      <w:r w:rsidRPr="00F41163">
        <w:rPr>
          <w:rFonts w:ascii="Times New Roman" w:hAnsi="Times New Roman" w:cs="Times New Roman"/>
          <w:i/>
          <w:iCs/>
          <w:noProof/>
          <w:sz w:val="24"/>
          <w:szCs w:val="24"/>
        </w:rPr>
        <w:t>Soil Science Society of America Journal</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47</w:t>
      </w:r>
      <w:r w:rsidRPr="00F41163">
        <w:rPr>
          <w:rFonts w:ascii="Times New Roman" w:hAnsi="Times New Roman" w:cs="Times New Roman"/>
          <w:noProof/>
          <w:sz w:val="24"/>
          <w:szCs w:val="24"/>
        </w:rPr>
        <w:t>(5), 1050–1052. https://doi.org/10.2136/sssaj1983.03615995004700050045x</w:t>
      </w:r>
    </w:p>
    <w:p w14:paraId="15E2623D"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Bonnet, V. H., Schoettle, A. W., &amp; Shepperd, W. D. (2005). Postfire environmental conditions influence the spatial pattern of regeneration for Pinus ponderosa. </w:t>
      </w:r>
      <w:r w:rsidRPr="00F41163">
        <w:rPr>
          <w:rFonts w:ascii="Times New Roman" w:hAnsi="Times New Roman" w:cs="Times New Roman"/>
          <w:i/>
          <w:iCs/>
          <w:noProof/>
          <w:sz w:val="24"/>
          <w:szCs w:val="24"/>
        </w:rPr>
        <w:t>Canadian Journal of Forest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35</w:t>
      </w:r>
      <w:r w:rsidRPr="00F41163">
        <w:rPr>
          <w:rFonts w:ascii="Times New Roman" w:hAnsi="Times New Roman" w:cs="Times New Roman"/>
          <w:noProof/>
          <w:sz w:val="24"/>
          <w:szCs w:val="24"/>
        </w:rPr>
        <w:t>(1), 37–47. https://doi.org/10.1139/x04-157</w:t>
      </w:r>
    </w:p>
    <w:p w14:paraId="28DF772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Bormann, B. T., Homann, P. S., Darbyshire, R. L., &amp; Morrissette, B. A. (2008). Intense forest wildfire sharply reduces mineral soil C and N: The first direct evidence. </w:t>
      </w:r>
      <w:r w:rsidRPr="00F41163">
        <w:rPr>
          <w:rFonts w:ascii="Times New Roman" w:hAnsi="Times New Roman" w:cs="Times New Roman"/>
          <w:i/>
          <w:iCs/>
          <w:noProof/>
          <w:sz w:val="24"/>
          <w:szCs w:val="24"/>
        </w:rPr>
        <w:t>Canadian Journal of Forest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38</w:t>
      </w:r>
      <w:r w:rsidRPr="00F41163">
        <w:rPr>
          <w:rFonts w:ascii="Times New Roman" w:hAnsi="Times New Roman" w:cs="Times New Roman"/>
          <w:noProof/>
          <w:sz w:val="24"/>
          <w:szCs w:val="24"/>
        </w:rPr>
        <w:t>(11), 2771–2783. https://doi.org/10.1139/X08-136</w:t>
      </w:r>
    </w:p>
    <w:p w14:paraId="1FEC0252"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Certini, G. (2005). Effects of fire on properties of forest soils: A review. </w:t>
      </w:r>
      <w:r w:rsidRPr="00F41163">
        <w:rPr>
          <w:rFonts w:ascii="Times New Roman" w:hAnsi="Times New Roman" w:cs="Times New Roman"/>
          <w:i/>
          <w:iCs/>
          <w:noProof/>
          <w:sz w:val="24"/>
          <w:szCs w:val="24"/>
        </w:rPr>
        <w:t>Oecologia</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143</w:t>
      </w:r>
      <w:r w:rsidRPr="00F41163">
        <w:rPr>
          <w:rFonts w:ascii="Times New Roman" w:hAnsi="Times New Roman" w:cs="Times New Roman"/>
          <w:noProof/>
          <w:sz w:val="24"/>
          <w:szCs w:val="24"/>
        </w:rPr>
        <w:t>(1), 1–10. https://doi.org/10.1007/s00442-004-1788-8</w:t>
      </w:r>
    </w:p>
    <w:p w14:paraId="3C21B8C4"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Chambers, M. E., Fornwalt, P. J., Malone, S. L., &amp; Battaglia, M. A. (2016). Patterns of conifer regeneration following high severity wildfire in ponderosa pine – dominated forests of the Colorado Front Range. </w:t>
      </w:r>
      <w:r w:rsidRPr="00F41163">
        <w:rPr>
          <w:rFonts w:ascii="Times New Roman" w:hAnsi="Times New Roman" w:cs="Times New Roman"/>
          <w:i/>
          <w:iCs/>
          <w:noProof/>
          <w:sz w:val="24"/>
          <w:szCs w:val="24"/>
        </w:rPr>
        <w:t>Forest Ecology and Management</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378</w:t>
      </w:r>
      <w:r w:rsidRPr="00F41163">
        <w:rPr>
          <w:rFonts w:ascii="Times New Roman" w:hAnsi="Times New Roman" w:cs="Times New Roman"/>
          <w:noProof/>
          <w:sz w:val="24"/>
          <w:szCs w:val="24"/>
        </w:rPr>
        <w:t xml:space="preserve">, 57–67. </w:t>
      </w:r>
      <w:r w:rsidRPr="00F41163">
        <w:rPr>
          <w:rFonts w:ascii="Times New Roman" w:hAnsi="Times New Roman" w:cs="Times New Roman"/>
          <w:noProof/>
          <w:sz w:val="24"/>
          <w:szCs w:val="24"/>
        </w:rPr>
        <w:lastRenderedPageBreak/>
        <w:t>https://doi.org/10.1016/j.foreco.2016.07.001</w:t>
      </w:r>
    </w:p>
    <w:p w14:paraId="74B9FAC9"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Chapin, F. S., Mooney, H. A., &amp; Matson, P. A. (2011). </w:t>
      </w:r>
      <w:r w:rsidRPr="00F41163">
        <w:rPr>
          <w:rFonts w:ascii="Times New Roman" w:hAnsi="Times New Roman" w:cs="Times New Roman"/>
          <w:i/>
          <w:iCs/>
          <w:noProof/>
          <w:sz w:val="24"/>
          <w:szCs w:val="24"/>
        </w:rPr>
        <w:t>Principles of Terrestrial Ecosystem Ecology</w:t>
      </w:r>
      <w:r w:rsidRPr="00F41163">
        <w:rPr>
          <w:rFonts w:ascii="Times New Roman" w:hAnsi="Times New Roman" w:cs="Times New Roman"/>
          <w:noProof/>
          <w:sz w:val="24"/>
          <w:szCs w:val="24"/>
        </w:rPr>
        <w:t xml:space="preserve"> (2nd ed.). New York, NY: Springer.</w:t>
      </w:r>
    </w:p>
    <w:p w14:paraId="1DD6EB15"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Coop, J. D., Parks, S. A., Stevens-Rumann, C. S., Crausbay, S. D., Higuera, P. E., Hurteau, M. D., et al. (2020). Wildfire-Driven Forest Conversion in Western North American Landscapes. </w:t>
      </w:r>
      <w:r w:rsidRPr="00F41163">
        <w:rPr>
          <w:rFonts w:ascii="Times New Roman" w:hAnsi="Times New Roman" w:cs="Times New Roman"/>
          <w:i/>
          <w:iCs/>
          <w:noProof/>
          <w:sz w:val="24"/>
          <w:szCs w:val="24"/>
        </w:rPr>
        <w:t>BioScience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70</w:t>
      </w:r>
      <w:r w:rsidRPr="00F41163">
        <w:rPr>
          <w:rFonts w:ascii="Times New Roman" w:hAnsi="Times New Roman" w:cs="Times New Roman"/>
          <w:noProof/>
          <w:sz w:val="24"/>
          <w:szCs w:val="24"/>
        </w:rPr>
        <w:t>(8), 659–673. https://doi.org/10.1093/biosci/biaa061</w:t>
      </w:r>
    </w:p>
    <w:p w14:paraId="5905340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Covington, W. W., &amp; Sackett, S. S. (1992). Soil mineral nitrogen changes following prescribed burning in ponderosa pine. </w:t>
      </w:r>
      <w:r w:rsidRPr="00F41163">
        <w:rPr>
          <w:rFonts w:ascii="Times New Roman" w:hAnsi="Times New Roman" w:cs="Times New Roman"/>
          <w:i/>
          <w:iCs/>
          <w:noProof/>
          <w:sz w:val="24"/>
          <w:szCs w:val="24"/>
        </w:rPr>
        <w:t>Forest Ecology and Management</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54</w:t>
      </w:r>
      <w:r w:rsidRPr="00F41163">
        <w:rPr>
          <w:rFonts w:ascii="Times New Roman" w:hAnsi="Times New Roman" w:cs="Times New Roman"/>
          <w:noProof/>
          <w:sz w:val="24"/>
          <w:szCs w:val="24"/>
        </w:rPr>
        <w:t>(1–4), 175–191. https://doi.org/10.1016/0378-1127(92)90011-W</w:t>
      </w:r>
    </w:p>
    <w:p w14:paraId="37AAFC77"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Creed, I. F., McKnight, D. M., Pellerin, B. A., Green, M. B., Bergamaschi, B. A., Aiken, G. R., et al. (2015). The river as a chemostat: Fresh perspectives on dissolved organic matter flowing down the river continuum. </w:t>
      </w:r>
      <w:r w:rsidRPr="00F41163">
        <w:rPr>
          <w:rFonts w:ascii="Times New Roman" w:hAnsi="Times New Roman" w:cs="Times New Roman"/>
          <w:i/>
          <w:iCs/>
          <w:noProof/>
          <w:sz w:val="24"/>
          <w:szCs w:val="24"/>
        </w:rPr>
        <w:t>Canadian Journal of Fisheries and Aquatic Sciences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72</w:t>
      </w:r>
      <w:r w:rsidRPr="00F41163">
        <w:rPr>
          <w:rFonts w:ascii="Times New Roman" w:hAnsi="Times New Roman" w:cs="Times New Roman"/>
          <w:noProof/>
          <w:sz w:val="24"/>
          <w:szCs w:val="24"/>
        </w:rPr>
        <w:t>(8), 1272–1285. https://doi.org/10.1139/cjfas-2014-0400</w:t>
      </w:r>
    </w:p>
    <w:p w14:paraId="35A432FA"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DeLuca, T. H., &amp; Sala, A. (2006). Frequent fire alters nitrogen transformations in ponderosa pine stands of the Inland Northwest. </w:t>
      </w:r>
      <w:r w:rsidRPr="00F41163">
        <w:rPr>
          <w:rFonts w:ascii="Times New Roman" w:hAnsi="Times New Roman" w:cs="Times New Roman"/>
          <w:i/>
          <w:iCs/>
          <w:noProof/>
          <w:sz w:val="24"/>
          <w:szCs w:val="24"/>
        </w:rPr>
        <w:t>Ecology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87</w:t>
      </w:r>
      <w:r w:rsidRPr="00F41163">
        <w:rPr>
          <w:rFonts w:ascii="Times New Roman" w:hAnsi="Times New Roman" w:cs="Times New Roman"/>
          <w:noProof/>
          <w:sz w:val="24"/>
          <w:szCs w:val="24"/>
        </w:rPr>
        <w:t>(10), 2511–2522. https://doi.org/10.1890/0012-9658(2006)87[2511:FFANTI]2.0.CO;2</w:t>
      </w:r>
    </w:p>
    <w:p w14:paraId="7744812D"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Dove, N. C., Safford, H. D., Bohlman, G. N., Estes, B. L., &amp; Hart, S. C. (2020). High-severity wildfire leads to multi-decadal impacts on soil biogeochemistry in mixed-conifer forests. </w:t>
      </w:r>
      <w:r w:rsidRPr="00F41163">
        <w:rPr>
          <w:rFonts w:ascii="Times New Roman" w:hAnsi="Times New Roman" w:cs="Times New Roman"/>
          <w:i/>
          <w:iCs/>
          <w:noProof/>
          <w:sz w:val="24"/>
          <w:szCs w:val="24"/>
        </w:rPr>
        <w:t>Ecological Applications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0</w:t>
      </w:r>
      <w:r w:rsidRPr="00F41163">
        <w:rPr>
          <w:rFonts w:ascii="Times New Roman" w:hAnsi="Times New Roman" w:cs="Times New Roman"/>
          <w:noProof/>
          <w:sz w:val="24"/>
          <w:szCs w:val="24"/>
        </w:rPr>
        <w:t>(0), 1–18. https://doi.org/10.1002/eap.2072</w:t>
      </w:r>
    </w:p>
    <w:p w14:paraId="1A1C8BD1"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Godsey, S. E., Kirchner, J. W., &amp; Clow, D. W. (2009). Concentration–discharge relationships reflect chemostatic characteristics of US catchments. </w:t>
      </w:r>
      <w:r w:rsidRPr="00F41163">
        <w:rPr>
          <w:rFonts w:ascii="Times New Roman" w:hAnsi="Times New Roman" w:cs="Times New Roman"/>
          <w:i/>
          <w:iCs/>
          <w:noProof/>
          <w:sz w:val="24"/>
          <w:szCs w:val="24"/>
        </w:rPr>
        <w:t>Hydrological Processes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23</w:t>
      </w:r>
      <w:r w:rsidRPr="00F41163">
        <w:rPr>
          <w:rFonts w:ascii="Times New Roman" w:hAnsi="Times New Roman" w:cs="Times New Roman"/>
          <w:noProof/>
          <w:sz w:val="24"/>
          <w:szCs w:val="24"/>
        </w:rPr>
        <w:t>, 1844–1864.</w:t>
      </w:r>
    </w:p>
    <w:p w14:paraId="542C9D2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Graham, R. T. (2003). </w:t>
      </w:r>
      <w:r w:rsidRPr="00F41163">
        <w:rPr>
          <w:rFonts w:ascii="Times New Roman" w:hAnsi="Times New Roman" w:cs="Times New Roman"/>
          <w:i/>
          <w:iCs/>
          <w:noProof/>
          <w:sz w:val="24"/>
          <w:szCs w:val="24"/>
        </w:rPr>
        <w:t>Hayman Fire Case Study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Gen. Tech. Rep. RMRS- GTR-114</w:t>
      </w:r>
      <w:r w:rsidRPr="00F41163">
        <w:rPr>
          <w:rFonts w:ascii="Times New Roman" w:hAnsi="Times New Roman" w:cs="Times New Roman"/>
          <w:noProof/>
          <w:sz w:val="24"/>
          <w:szCs w:val="24"/>
        </w:rPr>
        <w:t>. Ogden, UT. Retrieved from http://www.fs.fed.us/rm/hayman_fire/</w:t>
      </w:r>
    </w:p>
    <w:p w14:paraId="4E94CA69"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Gresswell, R. E. (1999). Fire and aquatic ecosystems in forested biomes of North America. </w:t>
      </w:r>
      <w:r w:rsidRPr="00F41163">
        <w:rPr>
          <w:rFonts w:ascii="Times New Roman" w:hAnsi="Times New Roman" w:cs="Times New Roman"/>
          <w:i/>
          <w:iCs/>
          <w:noProof/>
          <w:sz w:val="24"/>
          <w:szCs w:val="24"/>
        </w:rPr>
        <w:t>Transactions of the American Fisheries Society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128</w:t>
      </w:r>
      <w:r w:rsidRPr="00F41163">
        <w:rPr>
          <w:rFonts w:ascii="Times New Roman" w:hAnsi="Times New Roman" w:cs="Times New Roman"/>
          <w:noProof/>
          <w:sz w:val="24"/>
          <w:szCs w:val="24"/>
        </w:rPr>
        <w:t>(2), 193–221. https://doi.org/10.1577/1548-8659</w:t>
      </w:r>
    </w:p>
    <w:p w14:paraId="3D260CAA"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Grogan, P., Bruns, T. D., &amp; Chapin, F. S. (2000). Fire effects on ecosystem nitrogen cycling in a Californian bishop pine forest. </w:t>
      </w:r>
      <w:r w:rsidRPr="00F41163">
        <w:rPr>
          <w:rFonts w:ascii="Times New Roman" w:hAnsi="Times New Roman" w:cs="Times New Roman"/>
          <w:i/>
          <w:iCs/>
          <w:noProof/>
          <w:sz w:val="24"/>
          <w:szCs w:val="24"/>
        </w:rPr>
        <w:t>Oecologia</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122</w:t>
      </w:r>
      <w:r w:rsidRPr="00F41163">
        <w:rPr>
          <w:rFonts w:ascii="Times New Roman" w:hAnsi="Times New Roman" w:cs="Times New Roman"/>
          <w:noProof/>
          <w:sz w:val="24"/>
          <w:szCs w:val="24"/>
        </w:rPr>
        <w:t>(4), 537–544. https://doi.org/10.1007/s004420050977</w:t>
      </w:r>
    </w:p>
    <w:p w14:paraId="77C0AC86"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Hanan, E. J., Schimel, J. P., Dowdy, K., &amp; D’Antonio, C. M. (2016). Effects of substrate supply, pH, and char on net nitrogen mineralization and nitrification along a wildfire-structured age gradient in chaparral. </w:t>
      </w:r>
      <w:r w:rsidRPr="00F41163">
        <w:rPr>
          <w:rFonts w:ascii="Times New Roman" w:hAnsi="Times New Roman" w:cs="Times New Roman"/>
          <w:i/>
          <w:iCs/>
          <w:noProof/>
          <w:sz w:val="24"/>
          <w:szCs w:val="24"/>
        </w:rPr>
        <w:t>Soil Biology and Biochemistry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95</w:t>
      </w:r>
      <w:r w:rsidRPr="00F41163">
        <w:rPr>
          <w:rFonts w:ascii="Times New Roman" w:hAnsi="Times New Roman" w:cs="Times New Roman"/>
          <w:noProof/>
          <w:sz w:val="24"/>
          <w:szCs w:val="24"/>
        </w:rPr>
        <w:t>, 87–99. https://doi.org/10.1016/j.soilbio.2015.12.017</w:t>
      </w:r>
    </w:p>
    <w:p w14:paraId="35A7778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Hart, S. C., Nason, G. E., Myrold, D. D., &amp; Perry, D. A. (1994). Dynamics of gross nitrogen transformations in an old-growth forest: The carbon connection. </w:t>
      </w:r>
      <w:r w:rsidRPr="00F41163">
        <w:rPr>
          <w:rFonts w:ascii="Times New Roman" w:hAnsi="Times New Roman" w:cs="Times New Roman"/>
          <w:i/>
          <w:iCs/>
          <w:noProof/>
          <w:sz w:val="24"/>
          <w:szCs w:val="24"/>
        </w:rPr>
        <w:t>Ecology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75</w:t>
      </w:r>
      <w:r w:rsidRPr="00F41163">
        <w:rPr>
          <w:rFonts w:ascii="Times New Roman" w:hAnsi="Times New Roman" w:cs="Times New Roman"/>
          <w:noProof/>
          <w:sz w:val="24"/>
          <w:szCs w:val="24"/>
        </w:rPr>
        <w:t>(4), 880–891. https://doi.org/10.2307/1939413</w:t>
      </w:r>
    </w:p>
    <w:p w14:paraId="74A26B8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Hart, Stephen C., DeLuca, T. H., Newman, G. S., MacKenzie, M. D., &amp; Boyle, S. I. (2005). Post-fire vegetative dynamics as drivers of microbial community structure and function in forest soils. </w:t>
      </w:r>
      <w:r w:rsidRPr="00F41163">
        <w:rPr>
          <w:rFonts w:ascii="Times New Roman" w:hAnsi="Times New Roman" w:cs="Times New Roman"/>
          <w:i/>
          <w:iCs/>
          <w:noProof/>
          <w:sz w:val="24"/>
          <w:szCs w:val="24"/>
        </w:rPr>
        <w:t>Forest Ecology and Management</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220</w:t>
      </w:r>
      <w:r w:rsidRPr="00F41163">
        <w:rPr>
          <w:rFonts w:ascii="Times New Roman" w:hAnsi="Times New Roman" w:cs="Times New Roman"/>
          <w:noProof/>
          <w:sz w:val="24"/>
          <w:szCs w:val="24"/>
        </w:rPr>
        <w:t>(1–3), 166–184. https://doi.org/10.1016/j.foreco.2005.08.012</w:t>
      </w:r>
    </w:p>
    <w:p w14:paraId="16053926"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Hinckley, E. L. S., Ebel, B. A., Barnes, R. T., Murphy, S. F., &amp; Anderson, S. P. (2017). Critical zone properties control the fate of nitrogen during experimental rainfall in montane forests of the Colorado Front Range. </w:t>
      </w:r>
      <w:r w:rsidRPr="00F41163">
        <w:rPr>
          <w:rFonts w:ascii="Times New Roman" w:hAnsi="Times New Roman" w:cs="Times New Roman"/>
          <w:i/>
          <w:iCs/>
          <w:noProof/>
          <w:sz w:val="24"/>
          <w:szCs w:val="24"/>
        </w:rPr>
        <w:t>Biogeochemistry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132</w:t>
      </w:r>
      <w:r w:rsidRPr="00F41163">
        <w:rPr>
          <w:rFonts w:ascii="Times New Roman" w:hAnsi="Times New Roman" w:cs="Times New Roman"/>
          <w:noProof/>
          <w:sz w:val="24"/>
          <w:szCs w:val="24"/>
        </w:rPr>
        <w:t>(1–2), 213–231. https://doi.org/10.1007/s10533-017-0299-8</w:t>
      </w:r>
    </w:p>
    <w:p w14:paraId="616E255E"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Holyman, Z. H., Jensco, K. G., Hu, J., Martin, J. T., Holden, Z. A., Seielstad, C. A., &amp; Rowell, </w:t>
      </w:r>
      <w:r w:rsidRPr="00F41163">
        <w:rPr>
          <w:rFonts w:ascii="Times New Roman" w:hAnsi="Times New Roman" w:cs="Times New Roman"/>
          <w:noProof/>
          <w:sz w:val="24"/>
          <w:szCs w:val="24"/>
        </w:rPr>
        <w:lastRenderedPageBreak/>
        <w:t xml:space="preserve">E. M. (2018). Hillslope Topograpy Mediates Spatial Patterns of Ecosystem Sensitivity to Climate. </w:t>
      </w:r>
      <w:r w:rsidRPr="00F41163">
        <w:rPr>
          <w:rFonts w:ascii="Times New Roman" w:hAnsi="Times New Roman" w:cs="Times New Roman"/>
          <w:i/>
          <w:iCs/>
          <w:noProof/>
          <w:sz w:val="24"/>
          <w:szCs w:val="24"/>
        </w:rPr>
        <w:t>Journal of Geophysical Research : Biogeosciences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123</w:t>
      </w:r>
      <w:r w:rsidRPr="00F41163">
        <w:rPr>
          <w:rFonts w:ascii="Times New Roman" w:hAnsi="Times New Roman" w:cs="Times New Roman"/>
          <w:noProof/>
          <w:sz w:val="24"/>
          <w:szCs w:val="24"/>
        </w:rPr>
        <w:t>, 353–371.</w:t>
      </w:r>
    </w:p>
    <w:p w14:paraId="599C7AB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Johnson, D. W., Murphy, J. F., Susfalk, R. B., Caldwell, T. G., Miller, W. W., Walker, R. F., &amp; Powers, R. F. (2005). The effects of wildfire, salvage logging, and post-fire N-fixation on the nutrient budgets of a Sierran forest. </w:t>
      </w:r>
      <w:r w:rsidRPr="00F41163">
        <w:rPr>
          <w:rFonts w:ascii="Times New Roman" w:hAnsi="Times New Roman" w:cs="Times New Roman"/>
          <w:i/>
          <w:iCs/>
          <w:noProof/>
          <w:sz w:val="24"/>
          <w:szCs w:val="24"/>
        </w:rPr>
        <w:t>Forest Ecology and Management</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220</w:t>
      </w:r>
      <w:r w:rsidRPr="00F41163">
        <w:rPr>
          <w:rFonts w:ascii="Times New Roman" w:hAnsi="Times New Roman" w:cs="Times New Roman"/>
          <w:noProof/>
          <w:sz w:val="24"/>
          <w:szCs w:val="24"/>
        </w:rPr>
        <w:t>(1–3), 155–165. https://doi.org/10.1016/j.foreco.2005.08.011</w:t>
      </w:r>
    </w:p>
    <w:p w14:paraId="631B8F39"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Kaye, J. P., &amp; Hart, S. C. (1997). Competition for nitrogen between plants and soil microorganisms. </w:t>
      </w:r>
      <w:r w:rsidRPr="00F41163">
        <w:rPr>
          <w:rFonts w:ascii="Times New Roman" w:hAnsi="Times New Roman" w:cs="Times New Roman"/>
          <w:i/>
          <w:iCs/>
          <w:noProof/>
          <w:sz w:val="24"/>
          <w:szCs w:val="24"/>
        </w:rPr>
        <w:t>Trends in Ecology &amp; Evolution</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12</w:t>
      </w:r>
      <w:r w:rsidRPr="00F41163">
        <w:rPr>
          <w:rFonts w:ascii="Times New Roman" w:hAnsi="Times New Roman" w:cs="Times New Roman"/>
          <w:noProof/>
          <w:sz w:val="24"/>
          <w:szCs w:val="24"/>
        </w:rPr>
        <w:t>(4), 139–143. https://doi.org/10.1126/science.158.3807.1426</w:t>
      </w:r>
    </w:p>
    <w:p w14:paraId="33525D04"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Kurth, V. J., Hart, S. C., Ross, C. S., Kaye, J. P., &amp; Fulé, P. Z. (2014). Stand-replacing wildfires increase nitrification for decades in southwestern ponderosa pine forests. </w:t>
      </w:r>
      <w:r w:rsidRPr="00F41163">
        <w:rPr>
          <w:rFonts w:ascii="Times New Roman" w:hAnsi="Times New Roman" w:cs="Times New Roman"/>
          <w:i/>
          <w:iCs/>
          <w:noProof/>
          <w:sz w:val="24"/>
          <w:szCs w:val="24"/>
        </w:rPr>
        <w:t>Oecologia</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175</w:t>
      </w:r>
      <w:r w:rsidRPr="00F41163">
        <w:rPr>
          <w:rFonts w:ascii="Times New Roman" w:hAnsi="Times New Roman" w:cs="Times New Roman"/>
          <w:noProof/>
          <w:sz w:val="24"/>
          <w:szCs w:val="24"/>
        </w:rPr>
        <w:t>(1), 395–407. https://doi.org/10.1007/s00442-014-2906-x</w:t>
      </w:r>
    </w:p>
    <w:p w14:paraId="79C73E16"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Lane, P. N. J., Sheridan, G. J., Noske, P. J., &amp; Sherwin, C. B. (2008). Phosphorus and nitrogen exports from SE Australian forests following wildfire. </w:t>
      </w:r>
      <w:r w:rsidRPr="00F41163">
        <w:rPr>
          <w:rFonts w:ascii="Times New Roman" w:hAnsi="Times New Roman" w:cs="Times New Roman"/>
          <w:i/>
          <w:iCs/>
          <w:noProof/>
          <w:sz w:val="24"/>
          <w:szCs w:val="24"/>
        </w:rPr>
        <w:t>Journal of Hydrology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361</w:t>
      </w:r>
      <w:r w:rsidRPr="00F41163">
        <w:rPr>
          <w:rFonts w:ascii="Times New Roman" w:hAnsi="Times New Roman" w:cs="Times New Roman"/>
          <w:noProof/>
          <w:sz w:val="24"/>
          <w:szCs w:val="24"/>
        </w:rPr>
        <w:t>(1–2), 186–198. https://doi.org/10.1016/j.jhydrol.2008.07.041</w:t>
      </w:r>
    </w:p>
    <w:p w14:paraId="6BA5D7D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Malone, S. L., Fornwalt, P. J., Battaglia, M. A., Chambers, M. E., Iniguez, J. M., &amp; Sieg, C. H. (2018). Mixed-severity fire fosters heterogeneous spatial patterns of conifer regeneration in a dry conifer forest. </w:t>
      </w:r>
      <w:r w:rsidRPr="00F41163">
        <w:rPr>
          <w:rFonts w:ascii="Times New Roman" w:hAnsi="Times New Roman" w:cs="Times New Roman"/>
          <w:i/>
          <w:iCs/>
          <w:noProof/>
          <w:sz w:val="24"/>
          <w:szCs w:val="24"/>
        </w:rPr>
        <w:t>Forests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9</w:t>
      </w:r>
      <w:r w:rsidRPr="00F41163">
        <w:rPr>
          <w:rFonts w:ascii="Times New Roman" w:hAnsi="Times New Roman" w:cs="Times New Roman"/>
          <w:noProof/>
          <w:sz w:val="24"/>
          <w:szCs w:val="24"/>
        </w:rPr>
        <w:t>(1). https://doi.org/10.3390/f9010045</w:t>
      </w:r>
    </w:p>
    <w:p w14:paraId="54553049"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Moore, R. (1992). Soil Survey of Pike National Forest, Eastern Park, Colorado. </w:t>
      </w:r>
      <w:r w:rsidRPr="00F41163">
        <w:rPr>
          <w:rFonts w:ascii="Times New Roman" w:hAnsi="Times New Roman" w:cs="Times New Roman"/>
          <w:i/>
          <w:iCs/>
          <w:noProof/>
          <w:sz w:val="24"/>
          <w:szCs w:val="24"/>
        </w:rPr>
        <w:t>USDA Forest Service and Soil Conservation Service</w:t>
      </w:r>
      <w:r w:rsidRPr="00F41163">
        <w:rPr>
          <w:rFonts w:ascii="Times New Roman" w:hAnsi="Times New Roman" w:cs="Times New Roman"/>
          <w:noProof/>
          <w:sz w:val="24"/>
          <w:szCs w:val="24"/>
        </w:rPr>
        <w:t>, 1–106.</w:t>
      </w:r>
    </w:p>
    <w:p w14:paraId="632A45B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Nave, L. E., Vance, E. D., Swanston, C. W., &amp; Curtis, P. S. (2011). Fire effects on temperate forest soil C and N storage. </w:t>
      </w:r>
      <w:r w:rsidRPr="00F41163">
        <w:rPr>
          <w:rFonts w:ascii="Times New Roman" w:hAnsi="Times New Roman" w:cs="Times New Roman"/>
          <w:i/>
          <w:iCs/>
          <w:noProof/>
          <w:sz w:val="24"/>
          <w:szCs w:val="24"/>
        </w:rPr>
        <w:t>Ecological Applications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21</w:t>
      </w:r>
      <w:r w:rsidRPr="00F41163">
        <w:rPr>
          <w:rFonts w:ascii="Times New Roman" w:hAnsi="Times New Roman" w:cs="Times New Roman"/>
          <w:noProof/>
          <w:sz w:val="24"/>
          <w:szCs w:val="24"/>
        </w:rPr>
        <w:t>(4), 1189–1201. https://doi.org/10.1890/10-0660.1</w:t>
      </w:r>
    </w:p>
    <w:p w14:paraId="67C2996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NRCS. (2021). Daily Snow Water Equivalent Glen Cove, CO (Station 1057). Retrieved from https://wcc.sc.egov.usda.gov/nwcc/site?sitenum=1057</w:t>
      </w:r>
    </w:p>
    <w:p w14:paraId="2F852A7E"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Page-Dumroese, D. S., &amp; Jurgensen, M. F. (2006). Soil carbon and nitrogen pools in mid- to late-successional forest stands of the northwestern United States: Potential impact of fire. </w:t>
      </w:r>
      <w:r w:rsidRPr="00F41163">
        <w:rPr>
          <w:rFonts w:ascii="Times New Roman" w:hAnsi="Times New Roman" w:cs="Times New Roman"/>
          <w:i/>
          <w:iCs/>
          <w:noProof/>
          <w:sz w:val="24"/>
          <w:szCs w:val="24"/>
        </w:rPr>
        <w:t>Canadian Journal of Forest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36</w:t>
      </w:r>
      <w:r w:rsidRPr="00F41163">
        <w:rPr>
          <w:rFonts w:ascii="Times New Roman" w:hAnsi="Times New Roman" w:cs="Times New Roman"/>
          <w:noProof/>
          <w:sz w:val="24"/>
          <w:szCs w:val="24"/>
        </w:rPr>
        <w:t>(9), 2270–2284. https://doi.org/10.1139/X06-125</w:t>
      </w:r>
    </w:p>
    <w:p w14:paraId="22BBDE38"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Parks, S. A., &amp; Abatzoglou, J. T. (2020). Warmer and Drier Fire Seasons Contribute to Increases in Area Burned at High Severity in Western US Forests From 1985 to 2017. </w:t>
      </w:r>
      <w:r w:rsidRPr="00F41163">
        <w:rPr>
          <w:rFonts w:ascii="Times New Roman" w:hAnsi="Times New Roman" w:cs="Times New Roman"/>
          <w:i/>
          <w:iCs/>
          <w:noProof/>
          <w:sz w:val="24"/>
          <w:szCs w:val="24"/>
        </w:rPr>
        <w:t>Geophysical Research Letters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47</w:t>
      </w:r>
      <w:r w:rsidRPr="00F41163">
        <w:rPr>
          <w:rFonts w:ascii="Times New Roman" w:hAnsi="Times New Roman" w:cs="Times New Roman"/>
          <w:noProof/>
          <w:sz w:val="24"/>
          <w:szCs w:val="24"/>
        </w:rPr>
        <w:t>(22), 1–10. https://doi.org/10.1029/2020GL089858</w:t>
      </w:r>
    </w:p>
    <w:p w14:paraId="1C48D7E6"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Pierson, D. N., Robichaud, P. R., Rhoades, C. C., &amp; Brown, R. E. (2019). Soil carbon and nitrogen eroded after severe wildfire and erosion mitigation treatments. </w:t>
      </w:r>
      <w:r w:rsidRPr="00F41163">
        <w:rPr>
          <w:rFonts w:ascii="Times New Roman" w:hAnsi="Times New Roman" w:cs="Times New Roman"/>
          <w:i/>
          <w:iCs/>
          <w:noProof/>
          <w:sz w:val="24"/>
          <w:szCs w:val="24"/>
        </w:rPr>
        <w:t>International Journal of Wildland Fire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28</w:t>
      </w:r>
      <w:r w:rsidRPr="00F41163">
        <w:rPr>
          <w:rFonts w:ascii="Times New Roman" w:hAnsi="Times New Roman" w:cs="Times New Roman"/>
          <w:noProof/>
          <w:sz w:val="24"/>
          <w:szCs w:val="24"/>
        </w:rPr>
        <w:t>(10), 814–821. https://doi.org/10.1071/WF18193</w:t>
      </w:r>
    </w:p>
    <w:p w14:paraId="318F45F5"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Raison, R. J. (1979). Modification of the soil environment by vegetation fires, with particular reference to nitrogen transformations: A review. </w:t>
      </w:r>
      <w:r w:rsidRPr="00F41163">
        <w:rPr>
          <w:rFonts w:ascii="Times New Roman" w:hAnsi="Times New Roman" w:cs="Times New Roman"/>
          <w:i/>
          <w:iCs/>
          <w:noProof/>
          <w:sz w:val="24"/>
          <w:szCs w:val="24"/>
        </w:rPr>
        <w:t>Plant and Soil</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51</w:t>
      </w:r>
      <w:r w:rsidRPr="00F41163">
        <w:rPr>
          <w:rFonts w:ascii="Times New Roman" w:hAnsi="Times New Roman" w:cs="Times New Roman"/>
          <w:noProof/>
          <w:sz w:val="24"/>
          <w:szCs w:val="24"/>
        </w:rPr>
        <w:t>(1), 73–108. https://doi.org/10.1007/BF02205929</w:t>
      </w:r>
    </w:p>
    <w:p w14:paraId="607B92B5"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Rhoades, C. C., Entwistle, D., &amp; Butler, D. (2011). The influence of wildfire extent and severity on streamwater chemistry, sediment and temperature following the Hayman Fire, Colorado. </w:t>
      </w:r>
      <w:r w:rsidRPr="00F41163">
        <w:rPr>
          <w:rFonts w:ascii="Times New Roman" w:hAnsi="Times New Roman" w:cs="Times New Roman"/>
          <w:i/>
          <w:iCs/>
          <w:noProof/>
          <w:sz w:val="24"/>
          <w:szCs w:val="24"/>
        </w:rPr>
        <w:t>International Journal of Wildland Fire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20</w:t>
      </w:r>
      <w:r w:rsidRPr="00F41163">
        <w:rPr>
          <w:rFonts w:ascii="Times New Roman" w:hAnsi="Times New Roman" w:cs="Times New Roman"/>
          <w:noProof/>
          <w:sz w:val="24"/>
          <w:szCs w:val="24"/>
        </w:rPr>
        <w:t>(3), 430–442. https://doi.org/10.1071/WF09086</w:t>
      </w:r>
    </w:p>
    <w:p w14:paraId="7FB80743"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Rhoades, C. C., Chow, A. T., Covino, T. P., Fegel, T. S., Pierson, D. N., &amp; Rhea, A. E. (2019). The Legacy of a Severe Wildfire on Stream Nitrogen and Carbon in Headwater Catchments. </w:t>
      </w:r>
      <w:r w:rsidRPr="00F41163">
        <w:rPr>
          <w:rFonts w:ascii="Times New Roman" w:hAnsi="Times New Roman" w:cs="Times New Roman"/>
          <w:i/>
          <w:iCs/>
          <w:noProof/>
          <w:sz w:val="24"/>
          <w:szCs w:val="24"/>
        </w:rPr>
        <w:t>Ecosystems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22</w:t>
      </w:r>
      <w:r w:rsidRPr="00F41163">
        <w:rPr>
          <w:rFonts w:ascii="Times New Roman" w:hAnsi="Times New Roman" w:cs="Times New Roman"/>
          <w:noProof/>
          <w:sz w:val="24"/>
          <w:szCs w:val="24"/>
        </w:rPr>
        <w:t>(3), 643–657. https://doi.org/10.1007/s10021-018-0293-6</w:t>
      </w:r>
    </w:p>
    <w:p w14:paraId="51FB898E"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Richer, E. E., Kampf, S. K., Fassnacht, S. R., &amp; Moore, C. C. (2013). Spatiotemporal index for analyzing controls on snow climatology: Application in the Colorado Front Range. </w:t>
      </w:r>
      <w:r w:rsidRPr="00F41163">
        <w:rPr>
          <w:rFonts w:ascii="Times New Roman" w:hAnsi="Times New Roman" w:cs="Times New Roman"/>
          <w:i/>
          <w:iCs/>
          <w:noProof/>
          <w:sz w:val="24"/>
          <w:szCs w:val="24"/>
        </w:rPr>
        <w:t>Physical Geography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34</w:t>
      </w:r>
      <w:r w:rsidRPr="00F41163">
        <w:rPr>
          <w:rFonts w:ascii="Times New Roman" w:hAnsi="Times New Roman" w:cs="Times New Roman"/>
          <w:noProof/>
          <w:sz w:val="24"/>
          <w:szCs w:val="24"/>
        </w:rPr>
        <w:t>(2), 85–107. https://doi.org/10.1080/02723646.2013.787578</w:t>
      </w:r>
    </w:p>
    <w:p w14:paraId="39D8DBF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lastRenderedPageBreak/>
        <w:t xml:space="preserve">Robichaud, P. R., Wagenbrenner, J. W., Lewis, S. A., Ashmun, L. E., Brown, R. E., &amp; Wohlgemuth, P. M. (2013). Post-fire mulching for runoff and erosion mitigation Part II: Effectiveness in reducing runoff and sediment yields from small catchments. </w:t>
      </w:r>
      <w:r w:rsidRPr="00F41163">
        <w:rPr>
          <w:rFonts w:ascii="Times New Roman" w:hAnsi="Times New Roman" w:cs="Times New Roman"/>
          <w:i/>
          <w:iCs/>
          <w:noProof/>
          <w:sz w:val="24"/>
          <w:szCs w:val="24"/>
        </w:rPr>
        <w:t>Catena</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105</w:t>
      </w:r>
      <w:r w:rsidRPr="00F41163">
        <w:rPr>
          <w:rFonts w:ascii="Times New Roman" w:hAnsi="Times New Roman" w:cs="Times New Roman"/>
          <w:noProof/>
          <w:sz w:val="24"/>
          <w:szCs w:val="24"/>
        </w:rPr>
        <w:t>, 93–111. https://doi.org/10.1016/j.catena.2012.11.016</w:t>
      </w:r>
    </w:p>
    <w:p w14:paraId="4F7A476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Roccaforte, J. P., Fulé, P. Z., Chancellor, W. W., &amp; Laughlin, D. C. (2012). Woody debris and tree regeneration dynamics following severe wildfires in arizona ponderosa pine forests. </w:t>
      </w:r>
      <w:r w:rsidRPr="00F41163">
        <w:rPr>
          <w:rFonts w:ascii="Times New Roman" w:hAnsi="Times New Roman" w:cs="Times New Roman"/>
          <w:i/>
          <w:iCs/>
          <w:noProof/>
          <w:sz w:val="24"/>
          <w:szCs w:val="24"/>
        </w:rPr>
        <w:t>Canadian Journal of Forest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42</w:t>
      </w:r>
      <w:r w:rsidRPr="00F41163">
        <w:rPr>
          <w:rFonts w:ascii="Times New Roman" w:hAnsi="Times New Roman" w:cs="Times New Roman"/>
          <w:noProof/>
          <w:sz w:val="24"/>
          <w:szCs w:val="24"/>
        </w:rPr>
        <w:t>(3), 593–604. https://doi.org/10.1139/X2012-010</w:t>
      </w:r>
    </w:p>
    <w:p w14:paraId="211108C4"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Rother, M. T., &amp; Veblen, T. T. (2016). Limited conifer regeneration following wildfires in dry ponderosa pine forests of the Colorado Front Range. </w:t>
      </w:r>
      <w:r w:rsidRPr="00F41163">
        <w:rPr>
          <w:rFonts w:ascii="Times New Roman" w:hAnsi="Times New Roman" w:cs="Times New Roman"/>
          <w:i/>
          <w:iCs/>
          <w:noProof/>
          <w:sz w:val="24"/>
          <w:szCs w:val="24"/>
        </w:rPr>
        <w:t>Ecosphere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7</w:t>
      </w:r>
      <w:r w:rsidRPr="00F41163">
        <w:rPr>
          <w:rFonts w:ascii="Times New Roman" w:hAnsi="Times New Roman" w:cs="Times New Roman"/>
          <w:noProof/>
          <w:sz w:val="24"/>
          <w:szCs w:val="24"/>
        </w:rPr>
        <w:t>(12). https://doi.org/10.1002/ecs2.1594</w:t>
      </w:r>
    </w:p>
    <w:p w14:paraId="258A0758"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Ruleman, C. A., Bohannon, R. G., Bryant, Bruce, Shroba, R. R., &amp; Premo, W. R. (2011). Geologic map of the Bailey 30’ x 60’ quadrangle, north-central Colorado: U.S. Geological Survey, Scientific Investigations Map SIM-3156, scale 1:100,000.</w:t>
      </w:r>
    </w:p>
    <w:p w14:paraId="3B488107"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Schlesinger, W. H., &amp; Bernhardt, E. S. (2013). </w:t>
      </w:r>
      <w:r w:rsidRPr="00F41163">
        <w:rPr>
          <w:rFonts w:ascii="Times New Roman" w:hAnsi="Times New Roman" w:cs="Times New Roman"/>
          <w:i/>
          <w:iCs/>
          <w:noProof/>
          <w:sz w:val="24"/>
          <w:szCs w:val="24"/>
        </w:rPr>
        <w:t>Biogeochemistry</w:t>
      </w:r>
      <w:r w:rsidRPr="00F41163">
        <w:rPr>
          <w:rFonts w:ascii="Times New Roman" w:hAnsi="Times New Roman" w:cs="Times New Roman"/>
          <w:noProof/>
          <w:sz w:val="24"/>
          <w:szCs w:val="24"/>
        </w:rPr>
        <w:t xml:space="preserve"> (3rd ed.). Elsevier Inc. https://doi.org/https://doi.org/10.1016/C2010-0-66291-2</w:t>
      </w:r>
    </w:p>
    <w:p w14:paraId="678ABD03"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Shogren, A. J., Zarnetske, J. P., Abbott, B. W., Iannucci, F., Medvedeff, A., Cairns, S., et al. (2021). Arctic concentration–discharge relationships for dissolved organic carbon and nitrate vary with landscape and season. </w:t>
      </w:r>
      <w:r w:rsidRPr="00F41163">
        <w:rPr>
          <w:rFonts w:ascii="Times New Roman" w:hAnsi="Times New Roman" w:cs="Times New Roman"/>
          <w:i/>
          <w:iCs/>
          <w:noProof/>
          <w:sz w:val="24"/>
          <w:szCs w:val="24"/>
        </w:rPr>
        <w:t>Limnology and Oceanography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66</w:t>
      </w:r>
      <w:r w:rsidRPr="00F41163">
        <w:rPr>
          <w:rFonts w:ascii="Times New Roman" w:hAnsi="Times New Roman" w:cs="Times New Roman"/>
          <w:noProof/>
          <w:sz w:val="24"/>
          <w:szCs w:val="24"/>
        </w:rPr>
        <w:t>(S1), S197–S215. https://doi.org/10.1002/lno.11682</w:t>
      </w:r>
    </w:p>
    <w:p w14:paraId="50820344"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Stephens, S. L., Finney, M. A., &amp; Schantz, H. (2004). Bulk density and fuel loads of ponderosa pine and white fir forest floors: Impacts of leaf morphology. </w:t>
      </w:r>
      <w:r w:rsidRPr="00F41163">
        <w:rPr>
          <w:rFonts w:ascii="Times New Roman" w:hAnsi="Times New Roman" w:cs="Times New Roman"/>
          <w:i/>
          <w:iCs/>
          <w:noProof/>
          <w:sz w:val="24"/>
          <w:szCs w:val="24"/>
        </w:rPr>
        <w:t>Northwest Science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78</w:t>
      </w:r>
      <w:r w:rsidRPr="00F41163">
        <w:rPr>
          <w:rFonts w:ascii="Times New Roman" w:hAnsi="Times New Roman" w:cs="Times New Roman"/>
          <w:noProof/>
          <w:sz w:val="24"/>
          <w:szCs w:val="24"/>
        </w:rPr>
        <w:t>(2), 93–100. Retrieved from https://www.researchgate.net/publication/289973466_Bulk_density_and_fuel_loads_of_ponderosa_pine_and_white_fir_forest_floors_Impacts_of_leaf_morphology</w:t>
      </w:r>
    </w:p>
    <w:p w14:paraId="26C4261D"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Stevens-Rumann, C. S., Kemp, K. B., Higuera, P. E., Harvey, B. J., Rother, M. T., Donato, D. C., et al. (2018). Evidence for declining forest resilience to wildfires under climate change. </w:t>
      </w:r>
      <w:r w:rsidRPr="00F41163">
        <w:rPr>
          <w:rFonts w:ascii="Times New Roman" w:hAnsi="Times New Roman" w:cs="Times New Roman"/>
          <w:i/>
          <w:iCs/>
          <w:noProof/>
          <w:sz w:val="24"/>
          <w:szCs w:val="24"/>
        </w:rPr>
        <w:t>Ecology Letters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21</w:t>
      </w:r>
      <w:r w:rsidRPr="00F41163">
        <w:rPr>
          <w:rFonts w:ascii="Times New Roman" w:hAnsi="Times New Roman" w:cs="Times New Roman"/>
          <w:noProof/>
          <w:sz w:val="24"/>
          <w:szCs w:val="24"/>
        </w:rPr>
        <w:t>(2), 243–252. https://doi.org/10.1111/ele.12889</w:t>
      </w:r>
    </w:p>
    <w:p w14:paraId="4DF6FB47"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Tepley, A. J., Thompson, J. R., Epstein, H. E., &amp; Anderson-Teixeira, K. J. (2017). Vulnerability to forest loss through altered postfire recovery dynamics in a warming climate in the Klamath Mountains. </w:t>
      </w:r>
      <w:r w:rsidRPr="00F41163">
        <w:rPr>
          <w:rFonts w:ascii="Times New Roman" w:hAnsi="Times New Roman" w:cs="Times New Roman"/>
          <w:i/>
          <w:iCs/>
          <w:noProof/>
          <w:sz w:val="24"/>
          <w:szCs w:val="24"/>
        </w:rPr>
        <w:t>Global Change Biology</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23</w:t>
      </w:r>
      <w:r w:rsidRPr="00F41163">
        <w:rPr>
          <w:rFonts w:ascii="Times New Roman" w:hAnsi="Times New Roman" w:cs="Times New Roman"/>
          <w:noProof/>
          <w:sz w:val="24"/>
          <w:szCs w:val="24"/>
        </w:rPr>
        <w:t>(10), 4117–4132. https://doi.org/10.1111/gcb.13704</w:t>
      </w:r>
    </w:p>
    <w:p w14:paraId="1712BD58"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Turner, M. G., Smithwick, E. A. H., Metzger, K. L., Tinker, D. B., &amp; Romme, W. H. (2007). Inorganic nitrogen availability after severe stand-replacing fire in the Greater Yellowstone ecosystem. </w:t>
      </w:r>
      <w:r w:rsidRPr="00F41163">
        <w:rPr>
          <w:rFonts w:ascii="Times New Roman" w:hAnsi="Times New Roman" w:cs="Times New Roman"/>
          <w:i/>
          <w:iCs/>
          <w:noProof/>
          <w:sz w:val="24"/>
          <w:szCs w:val="24"/>
        </w:rPr>
        <w:t>Proceedings of the National Academy of Sciences of the United States of America</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104</w:t>
      </w:r>
      <w:r w:rsidRPr="00F41163">
        <w:rPr>
          <w:rFonts w:ascii="Times New Roman" w:hAnsi="Times New Roman" w:cs="Times New Roman"/>
          <w:noProof/>
          <w:sz w:val="24"/>
          <w:szCs w:val="24"/>
        </w:rPr>
        <w:t>(12), 4782–4789. https://doi.org/10.1073/pnas.0700180104</w:t>
      </w:r>
    </w:p>
    <w:p w14:paraId="44F697AF"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Turner, M. G., Smithwick, E. A. H., Tinker, D. B., &amp; Romme, W. H. (2009). Variation in foliar nitrogen and aboveground net primary production in young postfire lodgepole pine. </w:t>
      </w:r>
      <w:r w:rsidRPr="00F41163">
        <w:rPr>
          <w:rFonts w:ascii="Times New Roman" w:hAnsi="Times New Roman" w:cs="Times New Roman"/>
          <w:i/>
          <w:iCs/>
          <w:noProof/>
          <w:sz w:val="24"/>
          <w:szCs w:val="24"/>
        </w:rPr>
        <w:t>Canadian Journal of Forest Research</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39</w:t>
      </w:r>
      <w:r w:rsidRPr="00F41163">
        <w:rPr>
          <w:rFonts w:ascii="Times New Roman" w:hAnsi="Times New Roman" w:cs="Times New Roman"/>
          <w:noProof/>
          <w:sz w:val="24"/>
          <w:szCs w:val="24"/>
        </w:rPr>
        <w:t>(5), 1024–1035. https://doi.org/10.1139/X09-029</w:t>
      </w:r>
    </w:p>
    <w:p w14:paraId="4325EFB0"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USGS. (n.d.). USGS 06700000 SOUTH PLATTE RIVER ABOVE CHEESMAN LAKE, CO. Retrieved from https://waterdata.usgs.gov/co/nwis/uv/?site_no=06700000&amp;PARAmeter_cd=00065,00060</w:t>
      </w:r>
    </w:p>
    <w:p w14:paraId="216907FC"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Vitousek, P. M., &amp; Reiners, W. A. (1975). Ecosystem Succession and Nutrient Retention: A Hypothesis. </w:t>
      </w:r>
      <w:r w:rsidRPr="00F41163">
        <w:rPr>
          <w:rFonts w:ascii="Times New Roman" w:hAnsi="Times New Roman" w:cs="Times New Roman"/>
          <w:i/>
          <w:iCs/>
          <w:noProof/>
          <w:sz w:val="24"/>
          <w:szCs w:val="24"/>
        </w:rPr>
        <w:t>BioScience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25</w:t>
      </w:r>
      <w:r w:rsidRPr="00F41163">
        <w:rPr>
          <w:rFonts w:ascii="Times New Roman" w:hAnsi="Times New Roman" w:cs="Times New Roman"/>
          <w:noProof/>
          <w:sz w:val="24"/>
          <w:szCs w:val="24"/>
        </w:rPr>
        <w:t>(6), 376–381. https://doi.org/10.2307/1297148</w:t>
      </w:r>
    </w:p>
    <w:p w14:paraId="5564083E"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 xml:space="preserve">Walker, R. B., Coop, J. D., Parks, S. A., &amp; Trader, L. (2018). Fire regimes approaching historic norms reduce wildfire-facilitated conversion from forest to non-forest. </w:t>
      </w:r>
      <w:r w:rsidRPr="00F41163">
        <w:rPr>
          <w:rFonts w:ascii="Times New Roman" w:hAnsi="Times New Roman" w:cs="Times New Roman"/>
          <w:i/>
          <w:iCs/>
          <w:noProof/>
          <w:sz w:val="24"/>
          <w:szCs w:val="24"/>
        </w:rPr>
        <w:t>Ecosphere</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9</w:t>
      </w:r>
      <w:r w:rsidRPr="00F41163">
        <w:rPr>
          <w:rFonts w:ascii="Times New Roman" w:hAnsi="Times New Roman" w:cs="Times New Roman"/>
          <w:noProof/>
          <w:sz w:val="24"/>
          <w:szCs w:val="24"/>
        </w:rPr>
        <w:t>(4). https://doi.org/10.1002/ecs2.2182</w:t>
      </w:r>
    </w:p>
    <w:p w14:paraId="799D071D"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lastRenderedPageBreak/>
        <w:t xml:space="preserve">Wan, S., Hui, D., &amp; Luo, Y. (2001). Fire effects on nitrogen pools and dynamics in terrestrial ecosystems: A meta-analysis. </w:t>
      </w:r>
      <w:r w:rsidRPr="00F41163">
        <w:rPr>
          <w:rFonts w:ascii="Times New Roman" w:hAnsi="Times New Roman" w:cs="Times New Roman"/>
          <w:i/>
          <w:iCs/>
          <w:noProof/>
          <w:sz w:val="24"/>
          <w:szCs w:val="24"/>
        </w:rPr>
        <w:t>Ecological Applications</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11</w:t>
      </w:r>
      <w:r w:rsidRPr="00F41163">
        <w:rPr>
          <w:rFonts w:ascii="Times New Roman" w:hAnsi="Times New Roman" w:cs="Times New Roman"/>
          <w:noProof/>
          <w:sz w:val="24"/>
          <w:szCs w:val="24"/>
        </w:rPr>
        <w:t>(5), 1349–1365. https://doi.org/10.1890/1051-0761(2001)011[1349:FEONPA]2.0.CO;2</w:t>
      </w:r>
    </w:p>
    <w:p w14:paraId="1826E683"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F41163">
        <w:rPr>
          <w:rFonts w:ascii="Times New Roman" w:hAnsi="Times New Roman" w:cs="Times New Roman"/>
          <w:noProof/>
          <w:sz w:val="24"/>
          <w:szCs w:val="24"/>
        </w:rPr>
        <w:t>WRCC. (2021). Daily Total Precipitation Cheesman, Colorado (Station 053102). Retrieved from https://wrcc.dri.edu/cgi-bin/rawMAIN.pl?coCCHE</w:t>
      </w:r>
    </w:p>
    <w:p w14:paraId="2765F68C" w14:textId="77777777" w:rsidR="00F41163" w:rsidRPr="00F41163" w:rsidRDefault="00F41163" w:rsidP="00F41163">
      <w:pPr>
        <w:widowControl w:val="0"/>
        <w:autoSpaceDE w:val="0"/>
        <w:autoSpaceDN w:val="0"/>
        <w:adjustRightInd w:val="0"/>
        <w:spacing w:after="0" w:line="240" w:lineRule="auto"/>
        <w:ind w:left="480" w:hanging="480"/>
        <w:rPr>
          <w:rFonts w:ascii="Times New Roman" w:hAnsi="Times New Roman" w:cs="Times New Roman"/>
          <w:noProof/>
          <w:sz w:val="24"/>
        </w:rPr>
      </w:pPr>
      <w:r w:rsidRPr="00F41163">
        <w:rPr>
          <w:rFonts w:ascii="Times New Roman" w:hAnsi="Times New Roman" w:cs="Times New Roman"/>
          <w:noProof/>
          <w:sz w:val="24"/>
          <w:szCs w:val="24"/>
        </w:rPr>
        <w:t xml:space="preserve">Xu, W., Elberling, B., &amp; Ambus, P. L. (2022). Fire increases soil nitrogen retention and alters nitrogen uptake patterns among dominant shrub species in an Arctic dry heath tundra. </w:t>
      </w:r>
      <w:r w:rsidRPr="00F41163">
        <w:rPr>
          <w:rFonts w:ascii="Times New Roman" w:hAnsi="Times New Roman" w:cs="Times New Roman"/>
          <w:i/>
          <w:iCs/>
          <w:noProof/>
          <w:sz w:val="24"/>
          <w:szCs w:val="24"/>
        </w:rPr>
        <w:t>Science of the Total Environment</w:t>
      </w:r>
      <w:r w:rsidRPr="00F41163">
        <w:rPr>
          <w:rFonts w:ascii="Times New Roman" w:hAnsi="Times New Roman" w:cs="Times New Roman"/>
          <w:noProof/>
          <w:sz w:val="24"/>
          <w:szCs w:val="24"/>
        </w:rPr>
        <w:t xml:space="preserve">, </w:t>
      </w:r>
      <w:r w:rsidRPr="00F41163">
        <w:rPr>
          <w:rFonts w:ascii="Times New Roman" w:hAnsi="Times New Roman" w:cs="Times New Roman"/>
          <w:i/>
          <w:iCs/>
          <w:noProof/>
          <w:sz w:val="24"/>
          <w:szCs w:val="24"/>
        </w:rPr>
        <w:t>807</w:t>
      </w:r>
      <w:r w:rsidRPr="00F41163">
        <w:rPr>
          <w:rFonts w:ascii="Times New Roman" w:hAnsi="Times New Roman" w:cs="Times New Roman"/>
          <w:noProof/>
          <w:sz w:val="24"/>
          <w:szCs w:val="24"/>
        </w:rPr>
        <w:t>, 150990. https://doi.org/10.1016/j.scitotenv.2021.150990</w:t>
      </w:r>
    </w:p>
    <w:p w14:paraId="50641BFE" w14:textId="79781BE7" w:rsidR="004D525B" w:rsidRPr="00D56539" w:rsidRDefault="00B71EC5" w:rsidP="00B25EAC">
      <w:pPr>
        <w:spacing w:line="480" w:lineRule="auto"/>
        <w:jc w:val="both"/>
        <w:rPr>
          <w:rFonts w:ascii="Times New Roman" w:hAnsi="Times New Roman" w:cs="Times New Roman"/>
          <w:sz w:val="24"/>
          <w:szCs w:val="24"/>
        </w:rPr>
      </w:pPr>
      <w:r w:rsidRPr="00D56539">
        <w:rPr>
          <w:rFonts w:ascii="Times New Roman" w:hAnsi="Times New Roman" w:cs="Times New Roman"/>
          <w:sz w:val="24"/>
          <w:szCs w:val="24"/>
        </w:rPr>
        <w:fldChar w:fldCharType="end"/>
      </w:r>
    </w:p>
    <w:sectPr w:rsidR="004D525B" w:rsidRPr="00D56539" w:rsidSect="001B6D3E">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0A6DC" w14:textId="77777777" w:rsidR="00992EBD" w:rsidRDefault="00992EBD" w:rsidP="001B6D3E">
      <w:pPr>
        <w:spacing w:after="0" w:line="240" w:lineRule="auto"/>
      </w:pPr>
      <w:r>
        <w:separator/>
      </w:r>
    </w:p>
  </w:endnote>
  <w:endnote w:type="continuationSeparator" w:id="0">
    <w:p w14:paraId="65DDB10F" w14:textId="77777777" w:rsidR="00992EBD" w:rsidRDefault="00992EBD" w:rsidP="001B6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125604"/>
      <w:docPartObj>
        <w:docPartGallery w:val="Page Numbers (Bottom of Page)"/>
        <w:docPartUnique/>
      </w:docPartObj>
    </w:sdtPr>
    <w:sdtEndPr>
      <w:rPr>
        <w:noProof/>
      </w:rPr>
    </w:sdtEndPr>
    <w:sdtContent>
      <w:p w14:paraId="7A9802A7" w14:textId="5365B058" w:rsidR="00F41163" w:rsidRDefault="00F41163">
        <w:pPr>
          <w:pStyle w:val="Footer"/>
          <w:jc w:val="right"/>
        </w:pPr>
        <w:r>
          <w:fldChar w:fldCharType="begin"/>
        </w:r>
        <w:r>
          <w:instrText xml:space="preserve"> PAGE   \* MERGEFORMAT </w:instrText>
        </w:r>
        <w:r>
          <w:fldChar w:fldCharType="separate"/>
        </w:r>
        <w:r w:rsidR="005E5C92">
          <w:rPr>
            <w:noProof/>
          </w:rPr>
          <w:t>21</w:t>
        </w:r>
        <w:r>
          <w:rPr>
            <w:noProof/>
          </w:rPr>
          <w:fldChar w:fldCharType="end"/>
        </w:r>
      </w:p>
    </w:sdtContent>
  </w:sdt>
  <w:p w14:paraId="34AAC9CA" w14:textId="77777777" w:rsidR="00F41163" w:rsidRDefault="00F41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85143" w14:textId="77777777" w:rsidR="00992EBD" w:rsidRDefault="00992EBD" w:rsidP="001B6D3E">
      <w:pPr>
        <w:spacing w:after="0" w:line="240" w:lineRule="auto"/>
      </w:pPr>
      <w:r>
        <w:separator/>
      </w:r>
    </w:p>
  </w:footnote>
  <w:footnote w:type="continuationSeparator" w:id="0">
    <w:p w14:paraId="52A7D17A" w14:textId="77777777" w:rsidR="00992EBD" w:rsidRDefault="00992EBD" w:rsidP="001B6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C12"/>
    <w:multiLevelType w:val="hybridMultilevel"/>
    <w:tmpl w:val="0390EE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C96D27"/>
    <w:multiLevelType w:val="hybridMultilevel"/>
    <w:tmpl w:val="60C85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04D00"/>
    <w:multiLevelType w:val="hybridMultilevel"/>
    <w:tmpl w:val="86E0B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1226E"/>
    <w:multiLevelType w:val="hybridMultilevel"/>
    <w:tmpl w:val="39944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94705"/>
    <w:multiLevelType w:val="hybridMultilevel"/>
    <w:tmpl w:val="77F0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628E7"/>
    <w:multiLevelType w:val="hybridMultilevel"/>
    <w:tmpl w:val="E39E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206E5"/>
    <w:multiLevelType w:val="hybridMultilevel"/>
    <w:tmpl w:val="6850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22244"/>
    <w:multiLevelType w:val="hybridMultilevel"/>
    <w:tmpl w:val="A148F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F2A87"/>
    <w:multiLevelType w:val="hybridMultilevel"/>
    <w:tmpl w:val="8766E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06642B"/>
    <w:multiLevelType w:val="hybridMultilevel"/>
    <w:tmpl w:val="7E34E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412BC"/>
    <w:multiLevelType w:val="hybridMultilevel"/>
    <w:tmpl w:val="040CA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327B1"/>
    <w:multiLevelType w:val="hybridMultilevel"/>
    <w:tmpl w:val="E800E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B0F69"/>
    <w:multiLevelType w:val="hybridMultilevel"/>
    <w:tmpl w:val="B7444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850C7"/>
    <w:multiLevelType w:val="hybridMultilevel"/>
    <w:tmpl w:val="4A0A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F1BCF"/>
    <w:multiLevelType w:val="hybridMultilevel"/>
    <w:tmpl w:val="11820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B024F"/>
    <w:multiLevelType w:val="hybridMultilevel"/>
    <w:tmpl w:val="9C062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507F2"/>
    <w:multiLevelType w:val="hybridMultilevel"/>
    <w:tmpl w:val="132C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C54D5"/>
    <w:multiLevelType w:val="hybridMultilevel"/>
    <w:tmpl w:val="6EC6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902A0"/>
    <w:multiLevelType w:val="hybridMultilevel"/>
    <w:tmpl w:val="C1F2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E5061"/>
    <w:multiLevelType w:val="hybridMultilevel"/>
    <w:tmpl w:val="9D9E2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D70712"/>
    <w:multiLevelType w:val="hybridMultilevel"/>
    <w:tmpl w:val="B666F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C247CC"/>
    <w:multiLevelType w:val="hybridMultilevel"/>
    <w:tmpl w:val="3974A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A3118E"/>
    <w:multiLevelType w:val="hybridMultilevel"/>
    <w:tmpl w:val="5A06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A46479"/>
    <w:multiLevelType w:val="hybridMultilevel"/>
    <w:tmpl w:val="A2007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B0F08"/>
    <w:multiLevelType w:val="hybridMultilevel"/>
    <w:tmpl w:val="5786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7D4387"/>
    <w:multiLevelType w:val="hybridMultilevel"/>
    <w:tmpl w:val="393A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66452103"/>
    <w:multiLevelType w:val="hybridMultilevel"/>
    <w:tmpl w:val="69E28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92BC4"/>
    <w:multiLevelType w:val="hybridMultilevel"/>
    <w:tmpl w:val="27AE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B097E"/>
    <w:multiLevelType w:val="hybridMultilevel"/>
    <w:tmpl w:val="AF04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8C6557"/>
    <w:multiLevelType w:val="hybridMultilevel"/>
    <w:tmpl w:val="943EB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FE6118"/>
    <w:multiLevelType w:val="hybridMultilevel"/>
    <w:tmpl w:val="632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808056">
    <w:abstractNumId w:val="4"/>
  </w:num>
  <w:num w:numId="2" w16cid:durableId="1251888042">
    <w:abstractNumId w:val="12"/>
  </w:num>
  <w:num w:numId="3" w16cid:durableId="1199006807">
    <w:abstractNumId w:val="20"/>
  </w:num>
  <w:num w:numId="4" w16cid:durableId="142550231">
    <w:abstractNumId w:val="6"/>
  </w:num>
  <w:num w:numId="5" w16cid:durableId="1603027949">
    <w:abstractNumId w:val="8"/>
  </w:num>
  <w:num w:numId="6" w16cid:durableId="1602032162">
    <w:abstractNumId w:val="18"/>
  </w:num>
  <w:num w:numId="7" w16cid:durableId="1249928023">
    <w:abstractNumId w:val="9"/>
  </w:num>
  <w:num w:numId="8" w16cid:durableId="1225140680">
    <w:abstractNumId w:val="24"/>
  </w:num>
  <w:num w:numId="9" w16cid:durableId="1383797279">
    <w:abstractNumId w:val="14"/>
  </w:num>
  <w:num w:numId="10" w16cid:durableId="1528561965">
    <w:abstractNumId w:val="29"/>
  </w:num>
  <w:num w:numId="11" w16cid:durableId="404183347">
    <w:abstractNumId w:val="2"/>
  </w:num>
  <w:num w:numId="12" w16cid:durableId="546602912">
    <w:abstractNumId w:val="11"/>
  </w:num>
  <w:num w:numId="13" w16cid:durableId="1312367283">
    <w:abstractNumId w:val="16"/>
  </w:num>
  <w:num w:numId="14" w16cid:durableId="1464226293">
    <w:abstractNumId w:val="19"/>
  </w:num>
  <w:num w:numId="15" w16cid:durableId="1770542809">
    <w:abstractNumId w:val="30"/>
  </w:num>
  <w:num w:numId="16" w16cid:durableId="662004708">
    <w:abstractNumId w:val="17"/>
  </w:num>
  <w:num w:numId="17" w16cid:durableId="1018046641">
    <w:abstractNumId w:val="1"/>
  </w:num>
  <w:num w:numId="18" w16cid:durableId="1213078523">
    <w:abstractNumId w:val="25"/>
  </w:num>
  <w:num w:numId="19" w16cid:durableId="1831559803">
    <w:abstractNumId w:val="26"/>
  </w:num>
  <w:num w:numId="20" w16cid:durableId="55009833">
    <w:abstractNumId w:val="10"/>
  </w:num>
  <w:num w:numId="21" w16cid:durableId="775372751">
    <w:abstractNumId w:val="3"/>
  </w:num>
  <w:num w:numId="22" w16cid:durableId="57287943">
    <w:abstractNumId w:val="13"/>
  </w:num>
  <w:num w:numId="23" w16cid:durableId="2036423226">
    <w:abstractNumId w:val="21"/>
  </w:num>
  <w:num w:numId="24" w16cid:durableId="2072538009">
    <w:abstractNumId w:val="27"/>
  </w:num>
  <w:num w:numId="25" w16cid:durableId="1701081961">
    <w:abstractNumId w:val="15"/>
  </w:num>
  <w:num w:numId="26" w16cid:durableId="639073473">
    <w:abstractNumId w:val="22"/>
  </w:num>
  <w:num w:numId="27" w16cid:durableId="1108355453">
    <w:abstractNumId w:val="23"/>
  </w:num>
  <w:num w:numId="28" w16cid:durableId="171265403">
    <w:abstractNumId w:val="5"/>
  </w:num>
  <w:num w:numId="29" w16cid:durableId="766538308">
    <w:abstractNumId w:val="28"/>
  </w:num>
  <w:num w:numId="30" w16cid:durableId="841315507">
    <w:abstractNumId w:val="0"/>
  </w:num>
  <w:num w:numId="31" w16cid:durableId="280842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2"/>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D6D"/>
    <w:rsid w:val="0000054F"/>
    <w:rsid w:val="0000057F"/>
    <w:rsid w:val="00000E85"/>
    <w:rsid w:val="00004F6C"/>
    <w:rsid w:val="00005B08"/>
    <w:rsid w:val="00007946"/>
    <w:rsid w:val="00007BA0"/>
    <w:rsid w:val="0001209C"/>
    <w:rsid w:val="00012EB8"/>
    <w:rsid w:val="000131B9"/>
    <w:rsid w:val="00013B23"/>
    <w:rsid w:val="00013EE7"/>
    <w:rsid w:val="0001523C"/>
    <w:rsid w:val="000162E1"/>
    <w:rsid w:val="00017757"/>
    <w:rsid w:val="0002116B"/>
    <w:rsid w:val="00022B08"/>
    <w:rsid w:val="0002417C"/>
    <w:rsid w:val="00024C10"/>
    <w:rsid w:val="00036BA9"/>
    <w:rsid w:val="00037B42"/>
    <w:rsid w:val="00040853"/>
    <w:rsid w:val="0004640A"/>
    <w:rsid w:val="00050B71"/>
    <w:rsid w:val="00051FA6"/>
    <w:rsid w:val="00053149"/>
    <w:rsid w:val="00056274"/>
    <w:rsid w:val="000620CB"/>
    <w:rsid w:val="000652B8"/>
    <w:rsid w:val="000661A4"/>
    <w:rsid w:val="000668A4"/>
    <w:rsid w:val="00070A71"/>
    <w:rsid w:val="000716C2"/>
    <w:rsid w:val="00072E5B"/>
    <w:rsid w:val="00075EC9"/>
    <w:rsid w:val="000853E8"/>
    <w:rsid w:val="00086E46"/>
    <w:rsid w:val="000879CD"/>
    <w:rsid w:val="00087D6E"/>
    <w:rsid w:val="00087EA5"/>
    <w:rsid w:val="00090188"/>
    <w:rsid w:val="000918E9"/>
    <w:rsid w:val="00096ED6"/>
    <w:rsid w:val="000A20C1"/>
    <w:rsid w:val="000A2A1E"/>
    <w:rsid w:val="000A3B91"/>
    <w:rsid w:val="000A3C5B"/>
    <w:rsid w:val="000A4F2E"/>
    <w:rsid w:val="000A5BAC"/>
    <w:rsid w:val="000A6196"/>
    <w:rsid w:val="000A6BE3"/>
    <w:rsid w:val="000A7785"/>
    <w:rsid w:val="000A784E"/>
    <w:rsid w:val="000A789E"/>
    <w:rsid w:val="000B05B1"/>
    <w:rsid w:val="000B228B"/>
    <w:rsid w:val="000B5FF6"/>
    <w:rsid w:val="000B7B89"/>
    <w:rsid w:val="000C07EA"/>
    <w:rsid w:val="000C261F"/>
    <w:rsid w:val="000C32D1"/>
    <w:rsid w:val="000D00EC"/>
    <w:rsid w:val="000D47AA"/>
    <w:rsid w:val="000D5EC3"/>
    <w:rsid w:val="000D6D98"/>
    <w:rsid w:val="000D72BF"/>
    <w:rsid w:val="000E0BB5"/>
    <w:rsid w:val="000E1331"/>
    <w:rsid w:val="000E3C91"/>
    <w:rsid w:val="000E532F"/>
    <w:rsid w:val="000E7D95"/>
    <w:rsid w:val="000F045B"/>
    <w:rsid w:val="000F2788"/>
    <w:rsid w:val="000F2CD7"/>
    <w:rsid w:val="000F30AA"/>
    <w:rsid w:val="000F46AF"/>
    <w:rsid w:val="000F4C9C"/>
    <w:rsid w:val="0010004F"/>
    <w:rsid w:val="001000FA"/>
    <w:rsid w:val="0010144C"/>
    <w:rsid w:val="00101BDC"/>
    <w:rsid w:val="00103900"/>
    <w:rsid w:val="00104689"/>
    <w:rsid w:val="00107307"/>
    <w:rsid w:val="0011093C"/>
    <w:rsid w:val="00111B49"/>
    <w:rsid w:val="001175EA"/>
    <w:rsid w:val="00121AA4"/>
    <w:rsid w:val="001220A7"/>
    <w:rsid w:val="00122653"/>
    <w:rsid w:val="00127243"/>
    <w:rsid w:val="00131755"/>
    <w:rsid w:val="00132648"/>
    <w:rsid w:val="001337B5"/>
    <w:rsid w:val="001340EE"/>
    <w:rsid w:val="00134116"/>
    <w:rsid w:val="0013574F"/>
    <w:rsid w:val="001367A9"/>
    <w:rsid w:val="001376D4"/>
    <w:rsid w:val="0014244F"/>
    <w:rsid w:val="001429A7"/>
    <w:rsid w:val="00144A51"/>
    <w:rsid w:val="0014622A"/>
    <w:rsid w:val="00146313"/>
    <w:rsid w:val="00146574"/>
    <w:rsid w:val="00146DA9"/>
    <w:rsid w:val="001471E4"/>
    <w:rsid w:val="00147B2F"/>
    <w:rsid w:val="001533CA"/>
    <w:rsid w:val="001536F8"/>
    <w:rsid w:val="00156341"/>
    <w:rsid w:val="00156C3C"/>
    <w:rsid w:val="00157FD2"/>
    <w:rsid w:val="00165BA4"/>
    <w:rsid w:val="0016717E"/>
    <w:rsid w:val="0017080F"/>
    <w:rsid w:val="00172E1A"/>
    <w:rsid w:val="001747FD"/>
    <w:rsid w:val="001772A4"/>
    <w:rsid w:val="00181401"/>
    <w:rsid w:val="00182DFF"/>
    <w:rsid w:val="0018413F"/>
    <w:rsid w:val="00184686"/>
    <w:rsid w:val="00184730"/>
    <w:rsid w:val="00184926"/>
    <w:rsid w:val="00186825"/>
    <w:rsid w:val="00187F34"/>
    <w:rsid w:val="001909DC"/>
    <w:rsid w:val="00190FC7"/>
    <w:rsid w:val="001923F4"/>
    <w:rsid w:val="00193EB1"/>
    <w:rsid w:val="001960F8"/>
    <w:rsid w:val="001968D8"/>
    <w:rsid w:val="001A18E2"/>
    <w:rsid w:val="001B024F"/>
    <w:rsid w:val="001B0C71"/>
    <w:rsid w:val="001B1DCF"/>
    <w:rsid w:val="001B56D0"/>
    <w:rsid w:val="001B6D3E"/>
    <w:rsid w:val="001B7F2F"/>
    <w:rsid w:val="001C133B"/>
    <w:rsid w:val="001C1486"/>
    <w:rsid w:val="001C207C"/>
    <w:rsid w:val="001C349F"/>
    <w:rsid w:val="001C3B6D"/>
    <w:rsid w:val="001C6C9B"/>
    <w:rsid w:val="001D13A0"/>
    <w:rsid w:val="001D3F6E"/>
    <w:rsid w:val="001D73E2"/>
    <w:rsid w:val="001D7BD8"/>
    <w:rsid w:val="001E0A0D"/>
    <w:rsid w:val="001E1406"/>
    <w:rsid w:val="001E21B9"/>
    <w:rsid w:val="001E3068"/>
    <w:rsid w:val="001E3E2E"/>
    <w:rsid w:val="001E46CC"/>
    <w:rsid w:val="001E47E3"/>
    <w:rsid w:val="001E67EE"/>
    <w:rsid w:val="001E6C63"/>
    <w:rsid w:val="001E750F"/>
    <w:rsid w:val="001E76D2"/>
    <w:rsid w:val="001F1751"/>
    <w:rsid w:val="001F3656"/>
    <w:rsid w:val="001F572B"/>
    <w:rsid w:val="001F7B16"/>
    <w:rsid w:val="002055F2"/>
    <w:rsid w:val="002062D2"/>
    <w:rsid w:val="00210A5F"/>
    <w:rsid w:val="00217B8F"/>
    <w:rsid w:val="00220293"/>
    <w:rsid w:val="00226B82"/>
    <w:rsid w:val="0022714D"/>
    <w:rsid w:val="00227591"/>
    <w:rsid w:val="0023319C"/>
    <w:rsid w:val="00234C51"/>
    <w:rsid w:val="002354B0"/>
    <w:rsid w:val="00235D60"/>
    <w:rsid w:val="00236C53"/>
    <w:rsid w:val="00237CA3"/>
    <w:rsid w:val="002407B6"/>
    <w:rsid w:val="00241B30"/>
    <w:rsid w:val="00242A35"/>
    <w:rsid w:val="002431AD"/>
    <w:rsid w:val="002441B4"/>
    <w:rsid w:val="002457D1"/>
    <w:rsid w:val="002459E5"/>
    <w:rsid w:val="00250B99"/>
    <w:rsid w:val="00251F23"/>
    <w:rsid w:val="002543AF"/>
    <w:rsid w:val="002543C1"/>
    <w:rsid w:val="0025531E"/>
    <w:rsid w:val="002558A0"/>
    <w:rsid w:val="002614F3"/>
    <w:rsid w:val="002623BC"/>
    <w:rsid w:val="00265637"/>
    <w:rsid w:val="002672C6"/>
    <w:rsid w:val="002735C1"/>
    <w:rsid w:val="002754EF"/>
    <w:rsid w:val="002763FB"/>
    <w:rsid w:val="002776F9"/>
    <w:rsid w:val="002827BC"/>
    <w:rsid w:val="00283143"/>
    <w:rsid w:val="0028381F"/>
    <w:rsid w:val="0028392D"/>
    <w:rsid w:val="00286BA6"/>
    <w:rsid w:val="00292197"/>
    <w:rsid w:val="00292A5D"/>
    <w:rsid w:val="00294D26"/>
    <w:rsid w:val="00297C12"/>
    <w:rsid w:val="002A0A82"/>
    <w:rsid w:val="002A0CED"/>
    <w:rsid w:val="002A2901"/>
    <w:rsid w:val="002A2919"/>
    <w:rsid w:val="002A37EA"/>
    <w:rsid w:val="002A53FD"/>
    <w:rsid w:val="002A5FD2"/>
    <w:rsid w:val="002A78FA"/>
    <w:rsid w:val="002B0284"/>
    <w:rsid w:val="002B07C2"/>
    <w:rsid w:val="002B2232"/>
    <w:rsid w:val="002B586A"/>
    <w:rsid w:val="002C0A5B"/>
    <w:rsid w:val="002C0B6A"/>
    <w:rsid w:val="002C21F6"/>
    <w:rsid w:val="002C4BC6"/>
    <w:rsid w:val="002C518E"/>
    <w:rsid w:val="002C7338"/>
    <w:rsid w:val="002C7766"/>
    <w:rsid w:val="002D260C"/>
    <w:rsid w:val="002D5075"/>
    <w:rsid w:val="002D72EE"/>
    <w:rsid w:val="002D741C"/>
    <w:rsid w:val="002E16CF"/>
    <w:rsid w:val="002E3C45"/>
    <w:rsid w:val="002E6C83"/>
    <w:rsid w:val="002F0D1F"/>
    <w:rsid w:val="002F18C1"/>
    <w:rsid w:val="002F4668"/>
    <w:rsid w:val="002F75C9"/>
    <w:rsid w:val="002F7B1C"/>
    <w:rsid w:val="00300365"/>
    <w:rsid w:val="0030154E"/>
    <w:rsid w:val="00301F5B"/>
    <w:rsid w:val="00307AA2"/>
    <w:rsid w:val="00310CAA"/>
    <w:rsid w:val="003125D7"/>
    <w:rsid w:val="00315739"/>
    <w:rsid w:val="00321D1A"/>
    <w:rsid w:val="00330417"/>
    <w:rsid w:val="00335497"/>
    <w:rsid w:val="0033725A"/>
    <w:rsid w:val="00343617"/>
    <w:rsid w:val="003507BD"/>
    <w:rsid w:val="0035171C"/>
    <w:rsid w:val="00355196"/>
    <w:rsid w:val="00355F74"/>
    <w:rsid w:val="003667C3"/>
    <w:rsid w:val="0037240C"/>
    <w:rsid w:val="00373F85"/>
    <w:rsid w:val="003747D8"/>
    <w:rsid w:val="00375075"/>
    <w:rsid w:val="0037621D"/>
    <w:rsid w:val="0038229D"/>
    <w:rsid w:val="00382B85"/>
    <w:rsid w:val="00385486"/>
    <w:rsid w:val="00390B21"/>
    <w:rsid w:val="003921C0"/>
    <w:rsid w:val="003937E9"/>
    <w:rsid w:val="00395FFE"/>
    <w:rsid w:val="00397F99"/>
    <w:rsid w:val="003A1EC0"/>
    <w:rsid w:val="003A247F"/>
    <w:rsid w:val="003A2907"/>
    <w:rsid w:val="003A2EA8"/>
    <w:rsid w:val="003A505F"/>
    <w:rsid w:val="003A5483"/>
    <w:rsid w:val="003A5C56"/>
    <w:rsid w:val="003B0841"/>
    <w:rsid w:val="003B2646"/>
    <w:rsid w:val="003B546F"/>
    <w:rsid w:val="003B6281"/>
    <w:rsid w:val="003C137E"/>
    <w:rsid w:val="003C3C0C"/>
    <w:rsid w:val="003C741E"/>
    <w:rsid w:val="003D101E"/>
    <w:rsid w:val="003D32B9"/>
    <w:rsid w:val="003D5C2E"/>
    <w:rsid w:val="003E3B4B"/>
    <w:rsid w:val="003E5E68"/>
    <w:rsid w:val="003E67D7"/>
    <w:rsid w:val="003E6AF5"/>
    <w:rsid w:val="003F1AC4"/>
    <w:rsid w:val="003F59D9"/>
    <w:rsid w:val="003F69CD"/>
    <w:rsid w:val="00400ADD"/>
    <w:rsid w:val="00402A19"/>
    <w:rsid w:val="00407AAD"/>
    <w:rsid w:val="00410432"/>
    <w:rsid w:val="00412698"/>
    <w:rsid w:val="0041501A"/>
    <w:rsid w:val="00415674"/>
    <w:rsid w:val="00415988"/>
    <w:rsid w:val="00416D01"/>
    <w:rsid w:val="00420601"/>
    <w:rsid w:val="00420799"/>
    <w:rsid w:val="00422E8C"/>
    <w:rsid w:val="00424593"/>
    <w:rsid w:val="004271D6"/>
    <w:rsid w:val="004378CB"/>
    <w:rsid w:val="00440CC4"/>
    <w:rsid w:val="00441943"/>
    <w:rsid w:val="00443321"/>
    <w:rsid w:val="00445FDB"/>
    <w:rsid w:val="0045076B"/>
    <w:rsid w:val="00452D6F"/>
    <w:rsid w:val="004558F8"/>
    <w:rsid w:val="0045613D"/>
    <w:rsid w:val="00456EFF"/>
    <w:rsid w:val="004601AD"/>
    <w:rsid w:val="00462471"/>
    <w:rsid w:val="00464A90"/>
    <w:rsid w:val="00464F28"/>
    <w:rsid w:val="00466388"/>
    <w:rsid w:val="0046681D"/>
    <w:rsid w:val="004702E9"/>
    <w:rsid w:val="004723F1"/>
    <w:rsid w:val="00473AC7"/>
    <w:rsid w:val="00473B08"/>
    <w:rsid w:val="00474082"/>
    <w:rsid w:val="004758F9"/>
    <w:rsid w:val="00476AF9"/>
    <w:rsid w:val="00476D66"/>
    <w:rsid w:val="00482AFB"/>
    <w:rsid w:val="004866F9"/>
    <w:rsid w:val="00487265"/>
    <w:rsid w:val="00492CE4"/>
    <w:rsid w:val="00496D22"/>
    <w:rsid w:val="004A021A"/>
    <w:rsid w:val="004A040F"/>
    <w:rsid w:val="004A08F7"/>
    <w:rsid w:val="004A3A26"/>
    <w:rsid w:val="004A7694"/>
    <w:rsid w:val="004B2658"/>
    <w:rsid w:val="004B3FAA"/>
    <w:rsid w:val="004B5150"/>
    <w:rsid w:val="004B59FD"/>
    <w:rsid w:val="004B6F71"/>
    <w:rsid w:val="004B75C5"/>
    <w:rsid w:val="004B7649"/>
    <w:rsid w:val="004C23FD"/>
    <w:rsid w:val="004C3233"/>
    <w:rsid w:val="004C524E"/>
    <w:rsid w:val="004C6A32"/>
    <w:rsid w:val="004C708C"/>
    <w:rsid w:val="004C7809"/>
    <w:rsid w:val="004D0085"/>
    <w:rsid w:val="004D1E5B"/>
    <w:rsid w:val="004D2290"/>
    <w:rsid w:val="004D2B53"/>
    <w:rsid w:val="004D3FC2"/>
    <w:rsid w:val="004D4B88"/>
    <w:rsid w:val="004D525B"/>
    <w:rsid w:val="004E127B"/>
    <w:rsid w:val="004E2370"/>
    <w:rsid w:val="004E3A99"/>
    <w:rsid w:val="004E4A20"/>
    <w:rsid w:val="004F11A4"/>
    <w:rsid w:val="004F1EFB"/>
    <w:rsid w:val="004F20D5"/>
    <w:rsid w:val="004F27D7"/>
    <w:rsid w:val="004F3011"/>
    <w:rsid w:val="004F5422"/>
    <w:rsid w:val="00500A21"/>
    <w:rsid w:val="0050293C"/>
    <w:rsid w:val="00504055"/>
    <w:rsid w:val="00504BB8"/>
    <w:rsid w:val="00504C07"/>
    <w:rsid w:val="00506FA7"/>
    <w:rsid w:val="0050702C"/>
    <w:rsid w:val="00507C09"/>
    <w:rsid w:val="00507EFB"/>
    <w:rsid w:val="00510A0F"/>
    <w:rsid w:val="005117DB"/>
    <w:rsid w:val="00511E64"/>
    <w:rsid w:val="0051228E"/>
    <w:rsid w:val="0051312E"/>
    <w:rsid w:val="00517DC1"/>
    <w:rsid w:val="005204A7"/>
    <w:rsid w:val="005230F6"/>
    <w:rsid w:val="0052597B"/>
    <w:rsid w:val="005264CB"/>
    <w:rsid w:val="0052686D"/>
    <w:rsid w:val="00527161"/>
    <w:rsid w:val="00530C22"/>
    <w:rsid w:val="005320D9"/>
    <w:rsid w:val="00540123"/>
    <w:rsid w:val="005418C0"/>
    <w:rsid w:val="005440A8"/>
    <w:rsid w:val="00547110"/>
    <w:rsid w:val="005477A2"/>
    <w:rsid w:val="005505B2"/>
    <w:rsid w:val="00550FCC"/>
    <w:rsid w:val="00556009"/>
    <w:rsid w:val="005564A7"/>
    <w:rsid w:val="00562ED5"/>
    <w:rsid w:val="00564DAE"/>
    <w:rsid w:val="00567466"/>
    <w:rsid w:val="0057017E"/>
    <w:rsid w:val="00573AF9"/>
    <w:rsid w:val="00576E8F"/>
    <w:rsid w:val="00593E7F"/>
    <w:rsid w:val="00594E0C"/>
    <w:rsid w:val="00595BD9"/>
    <w:rsid w:val="005A107D"/>
    <w:rsid w:val="005A1313"/>
    <w:rsid w:val="005A2158"/>
    <w:rsid w:val="005A269F"/>
    <w:rsid w:val="005A3EE0"/>
    <w:rsid w:val="005B2085"/>
    <w:rsid w:val="005B2292"/>
    <w:rsid w:val="005B45A8"/>
    <w:rsid w:val="005B5026"/>
    <w:rsid w:val="005B7024"/>
    <w:rsid w:val="005B7BC3"/>
    <w:rsid w:val="005C0249"/>
    <w:rsid w:val="005C5D64"/>
    <w:rsid w:val="005C5D85"/>
    <w:rsid w:val="005D00D2"/>
    <w:rsid w:val="005D1B4B"/>
    <w:rsid w:val="005D2659"/>
    <w:rsid w:val="005E1364"/>
    <w:rsid w:val="005E211C"/>
    <w:rsid w:val="005E5C92"/>
    <w:rsid w:val="005F2A3E"/>
    <w:rsid w:val="005F56E2"/>
    <w:rsid w:val="005F6117"/>
    <w:rsid w:val="005F6AA9"/>
    <w:rsid w:val="0060024F"/>
    <w:rsid w:val="00600C19"/>
    <w:rsid w:val="00604AE3"/>
    <w:rsid w:val="0060634A"/>
    <w:rsid w:val="0060675F"/>
    <w:rsid w:val="00607882"/>
    <w:rsid w:val="00610BDB"/>
    <w:rsid w:val="00613527"/>
    <w:rsid w:val="006146F9"/>
    <w:rsid w:val="00614EC3"/>
    <w:rsid w:val="006170A3"/>
    <w:rsid w:val="00620563"/>
    <w:rsid w:val="006239C8"/>
    <w:rsid w:val="0062470B"/>
    <w:rsid w:val="0062497E"/>
    <w:rsid w:val="00626C65"/>
    <w:rsid w:val="00630117"/>
    <w:rsid w:val="006301C5"/>
    <w:rsid w:val="00630541"/>
    <w:rsid w:val="00632D08"/>
    <w:rsid w:val="00635E2F"/>
    <w:rsid w:val="00640ACF"/>
    <w:rsid w:val="006452F6"/>
    <w:rsid w:val="0064586E"/>
    <w:rsid w:val="00646721"/>
    <w:rsid w:val="00653A02"/>
    <w:rsid w:val="00653BDC"/>
    <w:rsid w:val="00656940"/>
    <w:rsid w:val="00656D6B"/>
    <w:rsid w:val="00660CDB"/>
    <w:rsid w:val="00660D14"/>
    <w:rsid w:val="00661D3C"/>
    <w:rsid w:val="00665818"/>
    <w:rsid w:val="00667B27"/>
    <w:rsid w:val="006718B1"/>
    <w:rsid w:val="006728D6"/>
    <w:rsid w:val="006731CE"/>
    <w:rsid w:val="00674C7C"/>
    <w:rsid w:val="00675553"/>
    <w:rsid w:val="006771C5"/>
    <w:rsid w:val="00680A9A"/>
    <w:rsid w:val="00690E7E"/>
    <w:rsid w:val="006926EA"/>
    <w:rsid w:val="0069439D"/>
    <w:rsid w:val="00694E89"/>
    <w:rsid w:val="006A53F0"/>
    <w:rsid w:val="006A7926"/>
    <w:rsid w:val="006B4A4D"/>
    <w:rsid w:val="006C087E"/>
    <w:rsid w:val="006C453A"/>
    <w:rsid w:val="006C62C3"/>
    <w:rsid w:val="006D0C47"/>
    <w:rsid w:val="006D1669"/>
    <w:rsid w:val="006D1DA1"/>
    <w:rsid w:val="006D550F"/>
    <w:rsid w:val="006D5AB4"/>
    <w:rsid w:val="006D6825"/>
    <w:rsid w:val="006D6DD3"/>
    <w:rsid w:val="006E1987"/>
    <w:rsid w:val="006E1B4C"/>
    <w:rsid w:val="006E1B98"/>
    <w:rsid w:val="006E20EE"/>
    <w:rsid w:val="006E2C40"/>
    <w:rsid w:val="006E35AE"/>
    <w:rsid w:val="006E4CD4"/>
    <w:rsid w:val="006E582F"/>
    <w:rsid w:val="006E5FAB"/>
    <w:rsid w:val="006F1715"/>
    <w:rsid w:val="006F48A3"/>
    <w:rsid w:val="006F56B9"/>
    <w:rsid w:val="006F583C"/>
    <w:rsid w:val="006F6AEE"/>
    <w:rsid w:val="00700B77"/>
    <w:rsid w:val="00703E34"/>
    <w:rsid w:val="00704706"/>
    <w:rsid w:val="00707981"/>
    <w:rsid w:val="00707F21"/>
    <w:rsid w:val="00711B65"/>
    <w:rsid w:val="00713661"/>
    <w:rsid w:val="00714E8F"/>
    <w:rsid w:val="007160E6"/>
    <w:rsid w:val="00716A36"/>
    <w:rsid w:val="00721FA6"/>
    <w:rsid w:val="00723620"/>
    <w:rsid w:val="00724DB7"/>
    <w:rsid w:val="00733D2F"/>
    <w:rsid w:val="00734A02"/>
    <w:rsid w:val="00737662"/>
    <w:rsid w:val="007417D1"/>
    <w:rsid w:val="00742B80"/>
    <w:rsid w:val="00743E15"/>
    <w:rsid w:val="00750C45"/>
    <w:rsid w:val="0075137F"/>
    <w:rsid w:val="00753612"/>
    <w:rsid w:val="00755C09"/>
    <w:rsid w:val="007575E2"/>
    <w:rsid w:val="00761AB8"/>
    <w:rsid w:val="00762B5F"/>
    <w:rsid w:val="00763F5F"/>
    <w:rsid w:val="007663B0"/>
    <w:rsid w:val="00773460"/>
    <w:rsid w:val="00774819"/>
    <w:rsid w:val="00775673"/>
    <w:rsid w:val="00775CBF"/>
    <w:rsid w:val="007810AC"/>
    <w:rsid w:val="00781B9D"/>
    <w:rsid w:val="0078274B"/>
    <w:rsid w:val="007845AD"/>
    <w:rsid w:val="00784BEF"/>
    <w:rsid w:val="00785058"/>
    <w:rsid w:val="00785B07"/>
    <w:rsid w:val="007870B6"/>
    <w:rsid w:val="00790570"/>
    <w:rsid w:val="007908A6"/>
    <w:rsid w:val="0079210D"/>
    <w:rsid w:val="007940C0"/>
    <w:rsid w:val="0079683F"/>
    <w:rsid w:val="007A130A"/>
    <w:rsid w:val="007A1F14"/>
    <w:rsid w:val="007A224A"/>
    <w:rsid w:val="007A2776"/>
    <w:rsid w:val="007A3C66"/>
    <w:rsid w:val="007A747B"/>
    <w:rsid w:val="007B4220"/>
    <w:rsid w:val="007B5D4C"/>
    <w:rsid w:val="007B6DF4"/>
    <w:rsid w:val="007B7544"/>
    <w:rsid w:val="007C1D7B"/>
    <w:rsid w:val="007C3EC7"/>
    <w:rsid w:val="007C4470"/>
    <w:rsid w:val="007C7293"/>
    <w:rsid w:val="007D0507"/>
    <w:rsid w:val="007D10C3"/>
    <w:rsid w:val="007D295A"/>
    <w:rsid w:val="007D42E6"/>
    <w:rsid w:val="007D547C"/>
    <w:rsid w:val="007D587E"/>
    <w:rsid w:val="007D7C9B"/>
    <w:rsid w:val="007D7ECF"/>
    <w:rsid w:val="007E05C1"/>
    <w:rsid w:val="007E165F"/>
    <w:rsid w:val="007E3B88"/>
    <w:rsid w:val="007E51E7"/>
    <w:rsid w:val="007E6B21"/>
    <w:rsid w:val="007E7719"/>
    <w:rsid w:val="007F6CE8"/>
    <w:rsid w:val="007F7567"/>
    <w:rsid w:val="0080102D"/>
    <w:rsid w:val="00802ABC"/>
    <w:rsid w:val="008049ED"/>
    <w:rsid w:val="0080544F"/>
    <w:rsid w:val="0080565C"/>
    <w:rsid w:val="00805D60"/>
    <w:rsid w:val="00811661"/>
    <w:rsid w:val="00812ED1"/>
    <w:rsid w:val="00814478"/>
    <w:rsid w:val="0082060F"/>
    <w:rsid w:val="008213AE"/>
    <w:rsid w:val="00823707"/>
    <w:rsid w:val="00825162"/>
    <w:rsid w:val="008259C5"/>
    <w:rsid w:val="00825B26"/>
    <w:rsid w:val="00826E31"/>
    <w:rsid w:val="008270BC"/>
    <w:rsid w:val="008337EC"/>
    <w:rsid w:val="00834FFB"/>
    <w:rsid w:val="00835410"/>
    <w:rsid w:val="008379AD"/>
    <w:rsid w:val="00837C38"/>
    <w:rsid w:val="00842F5B"/>
    <w:rsid w:val="0084490D"/>
    <w:rsid w:val="00845690"/>
    <w:rsid w:val="00846243"/>
    <w:rsid w:val="00846E9D"/>
    <w:rsid w:val="00847488"/>
    <w:rsid w:val="0085094A"/>
    <w:rsid w:val="00854470"/>
    <w:rsid w:val="00855700"/>
    <w:rsid w:val="00860963"/>
    <w:rsid w:val="008609A5"/>
    <w:rsid w:val="00861320"/>
    <w:rsid w:val="00863F75"/>
    <w:rsid w:val="0086653F"/>
    <w:rsid w:val="008665A1"/>
    <w:rsid w:val="00866EB5"/>
    <w:rsid w:val="0087032B"/>
    <w:rsid w:val="00870E7E"/>
    <w:rsid w:val="008720D4"/>
    <w:rsid w:val="008726DE"/>
    <w:rsid w:val="008749DD"/>
    <w:rsid w:val="0087531C"/>
    <w:rsid w:val="0087688E"/>
    <w:rsid w:val="00880CBE"/>
    <w:rsid w:val="00881FC1"/>
    <w:rsid w:val="008833B7"/>
    <w:rsid w:val="00883DD1"/>
    <w:rsid w:val="0088501F"/>
    <w:rsid w:val="00886B4B"/>
    <w:rsid w:val="008870ED"/>
    <w:rsid w:val="008873F0"/>
    <w:rsid w:val="00890FBF"/>
    <w:rsid w:val="00896F70"/>
    <w:rsid w:val="0089765D"/>
    <w:rsid w:val="008A2856"/>
    <w:rsid w:val="008A2BD7"/>
    <w:rsid w:val="008A61A0"/>
    <w:rsid w:val="008B5F80"/>
    <w:rsid w:val="008B6FD4"/>
    <w:rsid w:val="008B705F"/>
    <w:rsid w:val="008B75B8"/>
    <w:rsid w:val="008B776E"/>
    <w:rsid w:val="008C2C83"/>
    <w:rsid w:val="008C3F0D"/>
    <w:rsid w:val="008C477D"/>
    <w:rsid w:val="008C6B7F"/>
    <w:rsid w:val="008D0514"/>
    <w:rsid w:val="008D0C56"/>
    <w:rsid w:val="008D3574"/>
    <w:rsid w:val="008D5FE6"/>
    <w:rsid w:val="008D60F8"/>
    <w:rsid w:val="008D6C49"/>
    <w:rsid w:val="008D6C7C"/>
    <w:rsid w:val="008D6D56"/>
    <w:rsid w:val="008E1393"/>
    <w:rsid w:val="008E3384"/>
    <w:rsid w:val="008F3E53"/>
    <w:rsid w:val="008F5E72"/>
    <w:rsid w:val="008F6EE8"/>
    <w:rsid w:val="008F77B3"/>
    <w:rsid w:val="008F7F10"/>
    <w:rsid w:val="00900BF0"/>
    <w:rsid w:val="00904A9B"/>
    <w:rsid w:val="00904AF4"/>
    <w:rsid w:val="00905A1A"/>
    <w:rsid w:val="00911261"/>
    <w:rsid w:val="0091229B"/>
    <w:rsid w:val="00912B16"/>
    <w:rsid w:val="0091648C"/>
    <w:rsid w:val="00920D74"/>
    <w:rsid w:val="009212E3"/>
    <w:rsid w:val="00921F0D"/>
    <w:rsid w:val="00924CBF"/>
    <w:rsid w:val="00927CBF"/>
    <w:rsid w:val="00931602"/>
    <w:rsid w:val="009339C6"/>
    <w:rsid w:val="00934372"/>
    <w:rsid w:val="009374C2"/>
    <w:rsid w:val="00940384"/>
    <w:rsid w:val="00940E20"/>
    <w:rsid w:val="009411F5"/>
    <w:rsid w:val="009416FB"/>
    <w:rsid w:val="00941C13"/>
    <w:rsid w:val="00944E69"/>
    <w:rsid w:val="00947A83"/>
    <w:rsid w:val="00950A02"/>
    <w:rsid w:val="00953219"/>
    <w:rsid w:val="00955313"/>
    <w:rsid w:val="009566D0"/>
    <w:rsid w:val="00960510"/>
    <w:rsid w:val="00965759"/>
    <w:rsid w:val="0096679C"/>
    <w:rsid w:val="009670DA"/>
    <w:rsid w:val="00967393"/>
    <w:rsid w:val="00970892"/>
    <w:rsid w:val="00974BA0"/>
    <w:rsid w:val="009800BE"/>
    <w:rsid w:val="00980FD3"/>
    <w:rsid w:val="009824FE"/>
    <w:rsid w:val="009913D4"/>
    <w:rsid w:val="00992DB3"/>
    <w:rsid w:val="00992EBD"/>
    <w:rsid w:val="009942FB"/>
    <w:rsid w:val="00996276"/>
    <w:rsid w:val="009A100D"/>
    <w:rsid w:val="009A1E2A"/>
    <w:rsid w:val="009A3126"/>
    <w:rsid w:val="009A45B4"/>
    <w:rsid w:val="009A5E74"/>
    <w:rsid w:val="009A6741"/>
    <w:rsid w:val="009A6F30"/>
    <w:rsid w:val="009A7DC0"/>
    <w:rsid w:val="009B31DA"/>
    <w:rsid w:val="009B5909"/>
    <w:rsid w:val="009B5BB4"/>
    <w:rsid w:val="009C2646"/>
    <w:rsid w:val="009C333C"/>
    <w:rsid w:val="009C75A3"/>
    <w:rsid w:val="009D0948"/>
    <w:rsid w:val="009D301E"/>
    <w:rsid w:val="009D6578"/>
    <w:rsid w:val="009D7E3B"/>
    <w:rsid w:val="009E419D"/>
    <w:rsid w:val="009E6511"/>
    <w:rsid w:val="009F2959"/>
    <w:rsid w:val="009F3804"/>
    <w:rsid w:val="009F3EED"/>
    <w:rsid w:val="009F5503"/>
    <w:rsid w:val="009F6A98"/>
    <w:rsid w:val="009F6F9A"/>
    <w:rsid w:val="00A06EF8"/>
    <w:rsid w:val="00A1052C"/>
    <w:rsid w:val="00A2161D"/>
    <w:rsid w:val="00A24A08"/>
    <w:rsid w:val="00A24C31"/>
    <w:rsid w:val="00A27316"/>
    <w:rsid w:val="00A31208"/>
    <w:rsid w:val="00A31F99"/>
    <w:rsid w:val="00A348CC"/>
    <w:rsid w:val="00A43648"/>
    <w:rsid w:val="00A52610"/>
    <w:rsid w:val="00A52704"/>
    <w:rsid w:val="00A5275E"/>
    <w:rsid w:val="00A53FE1"/>
    <w:rsid w:val="00A5606B"/>
    <w:rsid w:val="00A576DD"/>
    <w:rsid w:val="00A61508"/>
    <w:rsid w:val="00A61F0C"/>
    <w:rsid w:val="00A701AD"/>
    <w:rsid w:val="00A719D9"/>
    <w:rsid w:val="00A7379F"/>
    <w:rsid w:val="00A752EF"/>
    <w:rsid w:val="00A77BCC"/>
    <w:rsid w:val="00A80A19"/>
    <w:rsid w:val="00A82DFC"/>
    <w:rsid w:val="00A83950"/>
    <w:rsid w:val="00A841E4"/>
    <w:rsid w:val="00A86617"/>
    <w:rsid w:val="00A87700"/>
    <w:rsid w:val="00A90B6A"/>
    <w:rsid w:val="00A948CB"/>
    <w:rsid w:val="00A950F7"/>
    <w:rsid w:val="00A95F33"/>
    <w:rsid w:val="00A97F05"/>
    <w:rsid w:val="00AA2F73"/>
    <w:rsid w:val="00AA3C80"/>
    <w:rsid w:val="00AA4506"/>
    <w:rsid w:val="00AA4596"/>
    <w:rsid w:val="00AA459B"/>
    <w:rsid w:val="00AB2B7C"/>
    <w:rsid w:val="00AB43F3"/>
    <w:rsid w:val="00AB5AC2"/>
    <w:rsid w:val="00AB77E2"/>
    <w:rsid w:val="00AC0FA1"/>
    <w:rsid w:val="00AC24B4"/>
    <w:rsid w:val="00AC54D9"/>
    <w:rsid w:val="00AC67D7"/>
    <w:rsid w:val="00AD1214"/>
    <w:rsid w:val="00AD1A0D"/>
    <w:rsid w:val="00AD300E"/>
    <w:rsid w:val="00AD396F"/>
    <w:rsid w:val="00AE10C7"/>
    <w:rsid w:val="00AE12C3"/>
    <w:rsid w:val="00AE1CC5"/>
    <w:rsid w:val="00AE5B6C"/>
    <w:rsid w:val="00AE5DDC"/>
    <w:rsid w:val="00AF0563"/>
    <w:rsid w:val="00AF27A0"/>
    <w:rsid w:val="00AF3073"/>
    <w:rsid w:val="00AF6E78"/>
    <w:rsid w:val="00AF7417"/>
    <w:rsid w:val="00B0040E"/>
    <w:rsid w:val="00B024DE"/>
    <w:rsid w:val="00B10211"/>
    <w:rsid w:val="00B10C60"/>
    <w:rsid w:val="00B10F55"/>
    <w:rsid w:val="00B12355"/>
    <w:rsid w:val="00B14CA4"/>
    <w:rsid w:val="00B1569F"/>
    <w:rsid w:val="00B15BCF"/>
    <w:rsid w:val="00B21BCC"/>
    <w:rsid w:val="00B25EAC"/>
    <w:rsid w:val="00B26F33"/>
    <w:rsid w:val="00B270E2"/>
    <w:rsid w:val="00B30CD2"/>
    <w:rsid w:val="00B3291F"/>
    <w:rsid w:val="00B33A0E"/>
    <w:rsid w:val="00B33B5E"/>
    <w:rsid w:val="00B455A0"/>
    <w:rsid w:val="00B45869"/>
    <w:rsid w:val="00B5032D"/>
    <w:rsid w:val="00B5344E"/>
    <w:rsid w:val="00B53D4A"/>
    <w:rsid w:val="00B56223"/>
    <w:rsid w:val="00B6033D"/>
    <w:rsid w:val="00B63057"/>
    <w:rsid w:val="00B63B6F"/>
    <w:rsid w:val="00B71EC5"/>
    <w:rsid w:val="00B74EA1"/>
    <w:rsid w:val="00B80004"/>
    <w:rsid w:val="00B830F1"/>
    <w:rsid w:val="00B83B95"/>
    <w:rsid w:val="00B8522E"/>
    <w:rsid w:val="00B90082"/>
    <w:rsid w:val="00B96CFC"/>
    <w:rsid w:val="00BA22AD"/>
    <w:rsid w:val="00BA2363"/>
    <w:rsid w:val="00BA3222"/>
    <w:rsid w:val="00BA68D7"/>
    <w:rsid w:val="00BB09DC"/>
    <w:rsid w:val="00BB09FD"/>
    <w:rsid w:val="00BB09FF"/>
    <w:rsid w:val="00BB1A76"/>
    <w:rsid w:val="00BB1EE7"/>
    <w:rsid w:val="00BB2064"/>
    <w:rsid w:val="00BB3DB7"/>
    <w:rsid w:val="00BB4822"/>
    <w:rsid w:val="00BB766D"/>
    <w:rsid w:val="00BB7777"/>
    <w:rsid w:val="00BC2D7B"/>
    <w:rsid w:val="00BC5042"/>
    <w:rsid w:val="00BD0430"/>
    <w:rsid w:val="00BD0789"/>
    <w:rsid w:val="00BD1D12"/>
    <w:rsid w:val="00BD2525"/>
    <w:rsid w:val="00BD28DE"/>
    <w:rsid w:val="00BD6CBA"/>
    <w:rsid w:val="00BE7F6B"/>
    <w:rsid w:val="00BF0760"/>
    <w:rsid w:val="00BF0C32"/>
    <w:rsid w:val="00BF0D87"/>
    <w:rsid w:val="00BF4F4D"/>
    <w:rsid w:val="00BF6182"/>
    <w:rsid w:val="00C00BE0"/>
    <w:rsid w:val="00C00FD4"/>
    <w:rsid w:val="00C10E61"/>
    <w:rsid w:val="00C11C1F"/>
    <w:rsid w:val="00C16610"/>
    <w:rsid w:val="00C20344"/>
    <w:rsid w:val="00C20BB9"/>
    <w:rsid w:val="00C20F1E"/>
    <w:rsid w:val="00C2547B"/>
    <w:rsid w:val="00C25643"/>
    <w:rsid w:val="00C25C44"/>
    <w:rsid w:val="00C266A5"/>
    <w:rsid w:val="00C3014A"/>
    <w:rsid w:val="00C30882"/>
    <w:rsid w:val="00C30B46"/>
    <w:rsid w:val="00C319E5"/>
    <w:rsid w:val="00C320B9"/>
    <w:rsid w:val="00C32A22"/>
    <w:rsid w:val="00C336A7"/>
    <w:rsid w:val="00C33C53"/>
    <w:rsid w:val="00C41609"/>
    <w:rsid w:val="00C42036"/>
    <w:rsid w:val="00C42E48"/>
    <w:rsid w:val="00C42F68"/>
    <w:rsid w:val="00C43370"/>
    <w:rsid w:val="00C4508B"/>
    <w:rsid w:val="00C4541A"/>
    <w:rsid w:val="00C459BD"/>
    <w:rsid w:val="00C50875"/>
    <w:rsid w:val="00C519CF"/>
    <w:rsid w:val="00C54783"/>
    <w:rsid w:val="00C54B50"/>
    <w:rsid w:val="00C619A6"/>
    <w:rsid w:val="00C62A82"/>
    <w:rsid w:val="00C659A2"/>
    <w:rsid w:val="00C67261"/>
    <w:rsid w:val="00C67819"/>
    <w:rsid w:val="00C74A72"/>
    <w:rsid w:val="00C75229"/>
    <w:rsid w:val="00C75B06"/>
    <w:rsid w:val="00C77FDD"/>
    <w:rsid w:val="00C83190"/>
    <w:rsid w:val="00C87439"/>
    <w:rsid w:val="00C919DD"/>
    <w:rsid w:val="00C9213F"/>
    <w:rsid w:val="00C92365"/>
    <w:rsid w:val="00C933A8"/>
    <w:rsid w:val="00C938A6"/>
    <w:rsid w:val="00C955FA"/>
    <w:rsid w:val="00CA047E"/>
    <w:rsid w:val="00CA0F2D"/>
    <w:rsid w:val="00CA2E7F"/>
    <w:rsid w:val="00CA35EC"/>
    <w:rsid w:val="00CA55D9"/>
    <w:rsid w:val="00CA7759"/>
    <w:rsid w:val="00CA782C"/>
    <w:rsid w:val="00CB227A"/>
    <w:rsid w:val="00CB43BB"/>
    <w:rsid w:val="00CB4AF9"/>
    <w:rsid w:val="00CB5B02"/>
    <w:rsid w:val="00CC02B9"/>
    <w:rsid w:val="00CC0DB9"/>
    <w:rsid w:val="00CC20B2"/>
    <w:rsid w:val="00CC20BF"/>
    <w:rsid w:val="00CC3EB0"/>
    <w:rsid w:val="00CC41A7"/>
    <w:rsid w:val="00CC4722"/>
    <w:rsid w:val="00CD264E"/>
    <w:rsid w:val="00CD33CC"/>
    <w:rsid w:val="00CD3C39"/>
    <w:rsid w:val="00CD53D7"/>
    <w:rsid w:val="00CD5BBD"/>
    <w:rsid w:val="00CD6B9C"/>
    <w:rsid w:val="00CE10DB"/>
    <w:rsid w:val="00CE6582"/>
    <w:rsid w:val="00CE7C31"/>
    <w:rsid w:val="00CF1C22"/>
    <w:rsid w:val="00CF2243"/>
    <w:rsid w:val="00CF5D77"/>
    <w:rsid w:val="00D000E9"/>
    <w:rsid w:val="00D014AD"/>
    <w:rsid w:val="00D0343D"/>
    <w:rsid w:val="00D03A75"/>
    <w:rsid w:val="00D04376"/>
    <w:rsid w:val="00D07570"/>
    <w:rsid w:val="00D07C96"/>
    <w:rsid w:val="00D119D6"/>
    <w:rsid w:val="00D12A39"/>
    <w:rsid w:val="00D134BD"/>
    <w:rsid w:val="00D137DD"/>
    <w:rsid w:val="00D14CE1"/>
    <w:rsid w:val="00D1569C"/>
    <w:rsid w:val="00D15C73"/>
    <w:rsid w:val="00D15EA7"/>
    <w:rsid w:val="00D16217"/>
    <w:rsid w:val="00D21823"/>
    <w:rsid w:val="00D2344E"/>
    <w:rsid w:val="00D246EF"/>
    <w:rsid w:val="00D25AC2"/>
    <w:rsid w:val="00D2666E"/>
    <w:rsid w:val="00D27525"/>
    <w:rsid w:val="00D316C3"/>
    <w:rsid w:val="00D32DAF"/>
    <w:rsid w:val="00D358D8"/>
    <w:rsid w:val="00D368A3"/>
    <w:rsid w:val="00D37876"/>
    <w:rsid w:val="00D41A49"/>
    <w:rsid w:val="00D41AB9"/>
    <w:rsid w:val="00D420BC"/>
    <w:rsid w:val="00D44205"/>
    <w:rsid w:val="00D50BE3"/>
    <w:rsid w:val="00D51CE4"/>
    <w:rsid w:val="00D53984"/>
    <w:rsid w:val="00D550C1"/>
    <w:rsid w:val="00D561F3"/>
    <w:rsid w:val="00D56539"/>
    <w:rsid w:val="00D579CC"/>
    <w:rsid w:val="00D57E33"/>
    <w:rsid w:val="00D63717"/>
    <w:rsid w:val="00D651FC"/>
    <w:rsid w:val="00D66FC0"/>
    <w:rsid w:val="00D672EB"/>
    <w:rsid w:val="00D67F20"/>
    <w:rsid w:val="00D71118"/>
    <w:rsid w:val="00D716C6"/>
    <w:rsid w:val="00D71F5F"/>
    <w:rsid w:val="00D74742"/>
    <w:rsid w:val="00D7476A"/>
    <w:rsid w:val="00D750F7"/>
    <w:rsid w:val="00D75D89"/>
    <w:rsid w:val="00D7701C"/>
    <w:rsid w:val="00D846BD"/>
    <w:rsid w:val="00D85B45"/>
    <w:rsid w:val="00D972E8"/>
    <w:rsid w:val="00D97FBA"/>
    <w:rsid w:val="00DA037B"/>
    <w:rsid w:val="00DA5513"/>
    <w:rsid w:val="00DA5D24"/>
    <w:rsid w:val="00DB0410"/>
    <w:rsid w:val="00DB4700"/>
    <w:rsid w:val="00DB500B"/>
    <w:rsid w:val="00DB7F25"/>
    <w:rsid w:val="00DC47C9"/>
    <w:rsid w:val="00DC5AB8"/>
    <w:rsid w:val="00DC768A"/>
    <w:rsid w:val="00DC7CBD"/>
    <w:rsid w:val="00DD0022"/>
    <w:rsid w:val="00DD26E4"/>
    <w:rsid w:val="00DD367B"/>
    <w:rsid w:val="00DE104F"/>
    <w:rsid w:val="00DE2C8F"/>
    <w:rsid w:val="00DE515B"/>
    <w:rsid w:val="00DE6792"/>
    <w:rsid w:val="00DE768A"/>
    <w:rsid w:val="00DE76F3"/>
    <w:rsid w:val="00DE7841"/>
    <w:rsid w:val="00DF272A"/>
    <w:rsid w:val="00DF6BDC"/>
    <w:rsid w:val="00DF73B1"/>
    <w:rsid w:val="00E00BAB"/>
    <w:rsid w:val="00E013C1"/>
    <w:rsid w:val="00E045AE"/>
    <w:rsid w:val="00E0598B"/>
    <w:rsid w:val="00E073FF"/>
    <w:rsid w:val="00E1141C"/>
    <w:rsid w:val="00E13797"/>
    <w:rsid w:val="00E154BD"/>
    <w:rsid w:val="00E2068F"/>
    <w:rsid w:val="00E2093E"/>
    <w:rsid w:val="00E21EB6"/>
    <w:rsid w:val="00E224EC"/>
    <w:rsid w:val="00E3101D"/>
    <w:rsid w:val="00E33879"/>
    <w:rsid w:val="00E33B16"/>
    <w:rsid w:val="00E34D6D"/>
    <w:rsid w:val="00E379AB"/>
    <w:rsid w:val="00E4029E"/>
    <w:rsid w:val="00E40680"/>
    <w:rsid w:val="00E40D3A"/>
    <w:rsid w:val="00E42872"/>
    <w:rsid w:val="00E42DF0"/>
    <w:rsid w:val="00E45041"/>
    <w:rsid w:val="00E4561A"/>
    <w:rsid w:val="00E4677E"/>
    <w:rsid w:val="00E46FEE"/>
    <w:rsid w:val="00E502A6"/>
    <w:rsid w:val="00E523FA"/>
    <w:rsid w:val="00E559A9"/>
    <w:rsid w:val="00E63BD4"/>
    <w:rsid w:val="00E6465C"/>
    <w:rsid w:val="00E66EC8"/>
    <w:rsid w:val="00E728A6"/>
    <w:rsid w:val="00E746CF"/>
    <w:rsid w:val="00E752C7"/>
    <w:rsid w:val="00E75AF4"/>
    <w:rsid w:val="00E75DB6"/>
    <w:rsid w:val="00E7607A"/>
    <w:rsid w:val="00E81266"/>
    <w:rsid w:val="00E829DC"/>
    <w:rsid w:val="00E830C8"/>
    <w:rsid w:val="00E8374E"/>
    <w:rsid w:val="00E96D80"/>
    <w:rsid w:val="00E97E72"/>
    <w:rsid w:val="00EA1140"/>
    <w:rsid w:val="00EA654F"/>
    <w:rsid w:val="00EA7426"/>
    <w:rsid w:val="00EA77A4"/>
    <w:rsid w:val="00EB00D3"/>
    <w:rsid w:val="00EB1753"/>
    <w:rsid w:val="00EB2DBB"/>
    <w:rsid w:val="00EB451F"/>
    <w:rsid w:val="00EB65E7"/>
    <w:rsid w:val="00EC12CE"/>
    <w:rsid w:val="00EC3CF1"/>
    <w:rsid w:val="00EC48E0"/>
    <w:rsid w:val="00EC4A94"/>
    <w:rsid w:val="00EC659B"/>
    <w:rsid w:val="00ED39F4"/>
    <w:rsid w:val="00ED7435"/>
    <w:rsid w:val="00ED77A4"/>
    <w:rsid w:val="00ED7FF3"/>
    <w:rsid w:val="00EE3B69"/>
    <w:rsid w:val="00EE5809"/>
    <w:rsid w:val="00EF0764"/>
    <w:rsid w:val="00EF3376"/>
    <w:rsid w:val="00EF56DB"/>
    <w:rsid w:val="00F005E4"/>
    <w:rsid w:val="00F027EB"/>
    <w:rsid w:val="00F03D4D"/>
    <w:rsid w:val="00F04C8F"/>
    <w:rsid w:val="00F07B98"/>
    <w:rsid w:val="00F104D4"/>
    <w:rsid w:val="00F137E6"/>
    <w:rsid w:val="00F14A0E"/>
    <w:rsid w:val="00F14B59"/>
    <w:rsid w:val="00F177BD"/>
    <w:rsid w:val="00F24F00"/>
    <w:rsid w:val="00F30FC6"/>
    <w:rsid w:val="00F3184F"/>
    <w:rsid w:val="00F32A93"/>
    <w:rsid w:val="00F32AD3"/>
    <w:rsid w:val="00F340BC"/>
    <w:rsid w:val="00F35CA8"/>
    <w:rsid w:val="00F37DA5"/>
    <w:rsid w:val="00F41163"/>
    <w:rsid w:val="00F41E3A"/>
    <w:rsid w:val="00F441FA"/>
    <w:rsid w:val="00F50B82"/>
    <w:rsid w:val="00F510A0"/>
    <w:rsid w:val="00F54BE2"/>
    <w:rsid w:val="00F5571A"/>
    <w:rsid w:val="00F57D48"/>
    <w:rsid w:val="00F6728E"/>
    <w:rsid w:val="00F67C3D"/>
    <w:rsid w:val="00F700DC"/>
    <w:rsid w:val="00F72288"/>
    <w:rsid w:val="00F72C86"/>
    <w:rsid w:val="00F736EF"/>
    <w:rsid w:val="00F738A1"/>
    <w:rsid w:val="00F74762"/>
    <w:rsid w:val="00F74810"/>
    <w:rsid w:val="00F75253"/>
    <w:rsid w:val="00F77498"/>
    <w:rsid w:val="00F82615"/>
    <w:rsid w:val="00F83A9C"/>
    <w:rsid w:val="00F84E59"/>
    <w:rsid w:val="00F85F23"/>
    <w:rsid w:val="00F86900"/>
    <w:rsid w:val="00F86B20"/>
    <w:rsid w:val="00F904DE"/>
    <w:rsid w:val="00F920D8"/>
    <w:rsid w:val="00F952E1"/>
    <w:rsid w:val="00F95BDC"/>
    <w:rsid w:val="00F970F8"/>
    <w:rsid w:val="00FA0863"/>
    <w:rsid w:val="00FA0A73"/>
    <w:rsid w:val="00FA1A44"/>
    <w:rsid w:val="00FA768D"/>
    <w:rsid w:val="00FA76E4"/>
    <w:rsid w:val="00FB0B8F"/>
    <w:rsid w:val="00FB273D"/>
    <w:rsid w:val="00FB4961"/>
    <w:rsid w:val="00FB6915"/>
    <w:rsid w:val="00FC1A68"/>
    <w:rsid w:val="00FC2740"/>
    <w:rsid w:val="00FC2ECF"/>
    <w:rsid w:val="00FC50E3"/>
    <w:rsid w:val="00FC5BEF"/>
    <w:rsid w:val="00FC5C84"/>
    <w:rsid w:val="00FC5C8E"/>
    <w:rsid w:val="00FC69E7"/>
    <w:rsid w:val="00FC7981"/>
    <w:rsid w:val="00FD0110"/>
    <w:rsid w:val="00FD1A1C"/>
    <w:rsid w:val="00FD385C"/>
    <w:rsid w:val="00FD428E"/>
    <w:rsid w:val="00FD7507"/>
    <w:rsid w:val="00FE03A6"/>
    <w:rsid w:val="00FE0689"/>
    <w:rsid w:val="00FE06FD"/>
    <w:rsid w:val="00FE605B"/>
    <w:rsid w:val="00FF0648"/>
    <w:rsid w:val="00FF2FB1"/>
    <w:rsid w:val="00FF397D"/>
    <w:rsid w:val="00FF4395"/>
    <w:rsid w:val="00FF5573"/>
    <w:rsid w:val="00FF59DA"/>
    <w:rsid w:val="00FF6C24"/>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1E637"/>
  <w15:chartTrackingRefBased/>
  <w15:docId w15:val="{AF52E683-05AD-4D89-B7E1-EB6E7D71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A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0E9"/>
    <w:pPr>
      <w:ind w:left="720"/>
      <w:contextualSpacing/>
    </w:pPr>
  </w:style>
  <w:style w:type="character" w:customStyle="1" w:styleId="Heading1Char">
    <w:name w:val="Heading 1 Char"/>
    <w:basedOn w:val="DefaultParagraphFont"/>
    <w:link w:val="Heading1"/>
    <w:uiPriority w:val="9"/>
    <w:rsid w:val="003F1A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AC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B6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D3E"/>
  </w:style>
  <w:style w:type="paragraph" w:styleId="Footer">
    <w:name w:val="footer"/>
    <w:basedOn w:val="Normal"/>
    <w:link w:val="FooterChar"/>
    <w:uiPriority w:val="99"/>
    <w:unhideWhenUsed/>
    <w:rsid w:val="001B6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D3E"/>
  </w:style>
  <w:style w:type="character" w:styleId="LineNumber">
    <w:name w:val="line number"/>
    <w:basedOn w:val="DefaultParagraphFont"/>
    <w:uiPriority w:val="99"/>
    <w:semiHidden/>
    <w:unhideWhenUsed/>
    <w:rsid w:val="001B6D3E"/>
  </w:style>
  <w:style w:type="paragraph" w:styleId="Caption">
    <w:name w:val="caption"/>
    <w:basedOn w:val="Normal"/>
    <w:next w:val="Normal"/>
    <w:uiPriority w:val="35"/>
    <w:unhideWhenUsed/>
    <w:qFormat/>
    <w:rsid w:val="00D2666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A789E"/>
    <w:rPr>
      <w:sz w:val="16"/>
      <w:szCs w:val="16"/>
    </w:rPr>
  </w:style>
  <w:style w:type="paragraph" w:styleId="CommentText">
    <w:name w:val="annotation text"/>
    <w:basedOn w:val="Normal"/>
    <w:link w:val="CommentTextChar"/>
    <w:uiPriority w:val="99"/>
    <w:semiHidden/>
    <w:unhideWhenUsed/>
    <w:rsid w:val="000A789E"/>
    <w:pPr>
      <w:spacing w:line="240" w:lineRule="auto"/>
    </w:pPr>
    <w:rPr>
      <w:sz w:val="20"/>
      <w:szCs w:val="20"/>
    </w:rPr>
  </w:style>
  <w:style w:type="character" w:customStyle="1" w:styleId="CommentTextChar">
    <w:name w:val="Comment Text Char"/>
    <w:basedOn w:val="DefaultParagraphFont"/>
    <w:link w:val="CommentText"/>
    <w:uiPriority w:val="99"/>
    <w:semiHidden/>
    <w:rsid w:val="000A789E"/>
    <w:rPr>
      <w:sz w:val="20"/>
      <w:szCs w:val="20"/>
    </w:rPr>
  </w:style>
  <w:style w:type="paragraph" w:styleId="CommentSubject">
    <w:name w:val="annotation subject"/>
    <w:basedOn w:val="CommentText"/>
    <w:next w:val="CommentText"/>
    <w:link w:val="CommentSubjectChar"/>
    <w:uiPriority w:val="99"/>
    <w:semiHidden/>
    <w:unhideWhenUsed/>
    <w:rsid w:val="000A789E"/>
    <w:rPr>
      <w:b/>
      <w:bCs/>
    </w:rPr>
  </w:style>
  <w:style w:type="character" w:customStyle="1" w:styleId="CommentSubjectChar">
    <w:name w:val="Comment Subject Char"/>
    <w:basedOn w:val="CommentTextChar"/>
    <w:link w:val="CommentSubject"/>
    <w:uiPriority w:val="99"/>
    <w:semiHidden/>
    <w:rsid w:val="000A789E"/>
    <w:rPr>
      <w:b/>
      <w:bCs/>
      <w:sz w:val="20"/>
      <w:szCs w:val="20"/>
    </w:rPr>
  </w:style>
  <w:style w:type="paragraph" w:styleId="BalloonText">
    <w:name w:val="Balloon Text"/>
    <w:basedOn w:val="Normal"/>
    <w:link w:val="BalloonTextChar"/>
    <w:uiPriority w:val="99"/>
    <w:semiHidden/>
    <w:unhideWhenUsed/>
    <w:rsid w:val="000A78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8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50343-055E-429F-9A30-7E55507DD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57300</Words>
  <Characters>326616</Characters>
  <Application>Microsoft Office Word</Application>
  <DocSecurity>0</DocSecurity>
  <Lines>2721</Lines>
  <Paragraphs>766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Rhea</dc:creator>
  <cp:keywords/>
  <dc:description/>
  <cp:lastModifiedBy>Covino,Tim</cp:lastModifiedBy>
  <cp:revision>2</cp:revision>
  <dcterms:created xsi:type="dcterms:W3CDTF">2022-04-20T17:47:00Z</dcterms:created>
  <dcterms:modified xsi:type="dcterms:W3CDTF">2022-04-20T17:47:00Z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http://www.zotero.org/styles/journal-of-geophysical-research-biogeosciences</vt:lpwstr>
  </property>
  <property fmtid="{D5CDD505-2E9C-101B-9397-08002B2CF9AE}" pid="13" name="Mendeley Recent Style Name 5_1">
    <vt:lpwstr>Journal of Geophysical Research: Biogeosciences</vt:lpwstr>
  </property>
  <property fmtid="{D5CDD505-2E9C-101B-9397-08002B2CF9AE}" pid="14" name="Mendeley Recent Style Id 6_1">
    <vt:lpwstr>http://www.zotero.org/styles/limnology-and-oceanography</vt:lpwstr>
  </property>
  <property fmtid="{D5CDD505-2E9C-101B-9397-08002B2CF9AE}" pid="15" name="Mendeley Recent Style Name 6_1">
    <vt:lpwstr>Limnology and Oceanography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http://www.zotero.org/styles/national-library-of-medicine</vt:lpwstr>
  </property>
  <property fmtid="{D5CDD505-2E9C-101B-9397-08002B2CF9AE}" pid="21" name="Mendeley Recent Style Name 9_1">
    <vt:lpwstr>National Library of Medicine</vt:lpwstr>
  </property>
  <property fmtid="{D5CDD505-2E9C-101B-9397-08002B2CF9AE}" pid="22" name="Mendeley Document_1">
    <vt:lpwstr>True</vt:lpwstr>
  </property>
  <property fmtid="{D5CDD505-2E9C-101B-9397-08002B2CF9AE}" pid="23" name="Mendeley Unique User Id_1">
    <vt:lpwstr>952967dd-0e41-302d-ad45-48463645343f</vt:lpwstr>
  </property>
  <property fmtid="{D5CDD505-2E9C-101B-9397-08002B2CF9AE}" pid="24" name="Mendeley Citation Style_1">
    <vt:lpwstr>http://www.zotero.org/styles/journal-of-geophysical-research-biogeosciences</vt:lpwstr>
  </property>
</Properties>
</file>